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tiff" ContentType="image/tiff"/>
  <Default Extension="ti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theme/themeOverride1.xml" ContentType="application/vnd.openxmlformats-officedocument.themeOverride+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476284" w14:textId="73A35765" w:rsidR="003354A8" w:rsidRPr="00835718" w:rsidRDefault="003354A8" w:rsidP="00835718">
      <w:pPr>
        <w:pStyle w:val="Articletitle"/>
      </w:pPr>
      <w:bookmarkStart w:id="0" w:name="_GoBack"/>
      <w:bookmarkEnd w:id="0"/>
      <w:r w:rsidRPr="00835718">
        <w:t>Employee turnover forecasting for human resource management based on time series analysis</w:t>
      </w:r>
    </w:p>
    <w:p w14:paraId="579B1760" w14:textId="4F7E5A78" w:rsidR="003354A8" w:rsidRPr="00835718" w:rsidRDefault="003354A8" w:rsidP="00835718">
      <w:pPr>
        <w:pStyle w:val="Authornames"/>
        <w:rPr>
          <w:sz w:val="24"/>
        </w:rPr>
      </w:pPr>
      <w:r w:rsidRPr="00835718">
        <w:rPr>
          <w:sz w:val="24"/>
        </w:rPr>
        <w:t>Xiaojuan Zhu</w:t>
      </w:r>
      <w:r w:rsidRPr="00835718">
        <w:rPr>
          <w:sz w:val="24"/>
          <w:vertAlign w:val="superscript"/>
        </w:rPr>
        <w:t>a</w:t>
      </w:r>
      <w:r w:rsidRPr="00835718">
        <w:rPr>
          <w:sz w:val="24"/>
        </w:rPr>
        <w:t xml:space="preserve">, </w:t>
      </w:r>
      <w:r w:rsidR="00482483" w:rsidRPr="00835718">
        <w:rPr>
          <w:sz w:val="24"/>
        </w:rPr>
        <w:t>William Seaver</w:t>
      </w:r>
      <w:r w:rsidR="00482483" w:rsidRPr="00835718">
        <w:rPr>
          <w:sz w:val="24"/>
          <w:vertAlign w:val="superscript"/>
        </w:rPr>
        <w:t>b</w:t>
      </w:r>
      <w:r w:rsidR="00482483" w:rsidRPr="00835718">
        <w:rPr>
          <w:sz w:val="24"/>
        </w:rPr>
        <w:t xml:space="preserve">, </w:t>
      </w:r>
      <w:r w:rsidRPr="00835718">
        <w:rPr>
          <w:sz w:val="24"/>
        </w:rPr>
        <w:t>Rapinder Sawhney</w:t>
      </w:r>
      <w:r w:rsidRPr="00835718">
        <w:rPr>
          <w:sz w:val="24"/>
          <w:vertAlign w:val="superscript"/>
        </w:rPr>
        <w:t>a</w:t>
      </w:r>
      <w:r w:rsidRPr="00835718">
        <w:rPr>
          <w:sz w:val="24"/>
        </w:rPr>
        <w:t>, Shuguang Ji</w:t>
      </w:r>
      <w:r w:rsidRPr="00835718">
        <w:rPr>
          <w:sz w:val="24"/>
          <w:vertAlign w:val="superscript"/>
        </w:rPr>
        <w:t>a</w:t>
      </w:r>
      <w:r w:rsidRPr="00835718">
        <w:rPr>
          <w:rStyle w:val="FootnoteReference"/>
          <w:sz w:val="24"/>
        </w:rPr>
        <w:footnoteReference w:customMarkFollows="1" w:id="1"/>
        <w:sym w:font="Symbol" w:char="F02A"/>
      </w:r>
      <w:r w:rsidRPr="00835718">
        <w:rPr>
          <w:sz w:val="24"/>
        </w:rPr>
        <w:t>, Bruce Holt</w:t>
      </w:r>
      <w:r w:rsidRPr="00835718">
        <w:rPr>
          <w:sz w:val="24"/>
          <w:vertAlign w:val="superscript"/>
        </w:rPr>
        <w:t>c</w:t>
      </w:r>
      <w:r w:rsidRPr="00835718">
        <w:rPr>
          <w:sz w:val="24"/>
        </w:rPr>
        <w:t>, Girish Upreti</w:t>
      </w:r>
      <w:r w:rsidRPr="00835718">
        <w:rPr>
          <w:sz w:val="24"/>
          <w:vertAlign w:val="superscript"/>
        </w:rPr>
        <w:t>a</w:t>
      </w:r>
      <w:r w:rsidRPr="00835718">
        <w:rPr>
          <w:sz w:val="24"/>
        </w:rPr>
        <w:t xml:space="preserve"> and Gurudatt Bhaskar Sanil</w:t>
      </w:r>
      <w:r w:rsidRPr="00835718">
        <w:rPr>
          <w:sz w:val="24"/>
          <w:vertAlign w:val="superscript"/>
        </w:rPr>
        <w:t>a</w:t>
      </w:r>
    </w:p>
    <w:p w14:paraId="6E5C7F9F" w14:textId="77777777" w:rsidR="003354A8" w:rsidRPr="00835718" w:rsidRDefault="003354A8" w:rsidP="00835718">
      <w:pPr>
        <w:pStyle w:val="Affiliation"/>
        <w:jc w:val="both"/>
        <w:rPr>
          <w:sz w:val="22"/>
        </w:rPr>
      </w:pPr>
      <w:r w:rsidRPr="00835718">
        <w:rPr>
          <w:sz w:val="22"/>
          <w:vertAlign w:val="superscript"/>
        </w:rPr>
        <w:t>a</w:t>
      </w:r>
      <w:r w:rsidRPr="00835718">
        <w:rPr>
          <w:sz w:val="22"/>
        </w:rPr>
        <w:t xml:space="preserve">Department of Industrial &amp; Systems Engineering Department, University of Tennessee, Knoxville, USA; </w:t>
      </w:r>
      <w:r w:rsidRPr="00835718">
        <w:rPr>
          <w:sz w:val="22"/>
          <w:vertAlign w:val="superscript"/>
        </w:rPr>
        <w:t>b</w:t>
      </w:r>
      <w:r w:rsidRPr="00835718">
        <w:rPr>
          <w:sz w:val="22"/>
        </w:rPr>
        <w:t xml:space="preserve">Department of Statistics, Operations, &amp; Management Science, University of Tennessee, Knoxville, USA; </w:t>
      </w:r>
      <w:r w:rsidRPr="00835718">
        <w:rPr>
          <w:sz w:val="22"/>
          <w:vertAlign w:val="superscript"/>
        </w:rPr>
        <w:t>c</w:t>
      </w:r>
      <w:r w:rsidRPr="00835718">
        <w:rPr>
          <w:sz w:val="22"/>
        </w:rPr>
        <w:t>Integrated Planning, Y-12 National Security Complex, Oak Ridge, USA</w:t>
      </w:r>
    </w:p>
    <w:p w14:paraId="2147C572" w14:textId="77777777" w:rsidR="003354A8" w:rsidRDefault="003354A8" w:rsidP="003354A8">
      <w:pPr>
        <w:pStyle w:val="Paragraph"/>
        <w:spacing w:line="360" w:lineRule="auto"/>
        <w:jc w:val="both"/>
        <w:rPr>
          <w:rFonts w:eastAsia="Times New Roman"/>
          <w:sz w:val="22"/>
        </w:rPr>
      </w:pPr>
      <w:r w:rsidRPr="005741DA">
        <w:rPr>
          <w:rFonts w:cs="Arial"/>
          <w:b/>
          <w:bCs/>
          <w:kern w:val="32"/>
          <w:lang w:val="en-US"/>
        </w:rPr>
        <w:t>Acknowledgements</w:t>
      </w:r>
    </w:p>
    <w:p w14:paraId="596E5FA8" w14:textId="29F29011" w:rsidR="003354A8" w:rsidRPr="008831C5" w:rsidRDefault="003354A8" w:rsidP="003354A8">
      <w:pPr>
        <w:spacing w:before="240"/>
        <w:rPr>
          <w:rFonts w:eastAsia="Times New Roman"/>
          <w:sz w:val="22"/>
          <w:lang w:val="en-US"/>
        </w:rPr>
      </w:pPr>
      <w:r>
        <w:rPr>
          <w:rFonts w:eastAsia="Times New Roman"/>
          <w:sz w:val="22"/>
        </w:rPr>
        <w:t>We thank Minoo Mardookhy and Xiaocu</w:t>
      </w:r>
      <w:r w:rsidR="00D62DD1">
        <w:rPr>
          <w:rFonts w:eastAsia="Times New Roman"/>
          <w:sz w:val="22"/>
        </w:rPr>
        <w:t xml:space="preserve">n Sun </w:t>
      </w:r>
      <w:r>
        <w:rPr>
          <w:rFonts w:eastAsia="Times New Roman"/>
          <w:sz w:val="22"/>
        </w:rPr>
        <w:t>for valuable comments.</w:t>
      </w:r>
    </w:p>
    <w:p w14:paraId="0A6C48E5" w14:textId="77777777" w:rsidR="003354A8" w:rsidRDefault="003354A8" w:rsidP="00710010">
      <w:pPr>
        <w:spacing w:line="240" w:lineRule="auto"/>
        <w:jc w:val="center"/>
        <w:rPr>
          <w:rFonts w:ascii="Arial" w:eastAsia="Times New Roman" w:hAnsi="Arial" w:cs="Arial"/>
          <w:b/>
          <w:bCs/>
          <w:color w:val="000000"/>
          <w:sz w:val="18"/>
          <w:szCs w:val="18"/>
        </w:rPr>
      </w:pPr>
    </w:p>
    <w:p w14:paraId="407429E5" w14:textId="0DFC91FC" w:rsidR="00710010" w:rsidRPr="003354A8" w:rsidRDefault="00710010" w:rsidP="003354A8">
      <w:pPr>
        <w:spacing w:line="360" w:lineRule="auto"/>
        <w:rPr>
          <w:rFonts w:eastAsia="Times New Roman"/>
          <w:color w:val="000000"/>
        </w:rPr>
      </w:pPr>
      <w:r w:rsidRPr="003354A8">
        <w:rPr>
          <w:rFonts w:eastAsia="Times New Roman"/>
          <w:b/>
          <w:bCs/>
          <w:color w:val="000000"/>
        </w:rPr>
        <w:t>D</w:t>
      </w:r>
      <w:r w:rsidR="003354A8">
        <w:rPr>
          <w:rFonts w:eastAsia="Times New Roman"/>
          <w:b/>
          <w:bCs/>
          <w:color w:val="000000"/>
        </w:rPr>
        <w:t>isclaimer</w:t>
      </w:r>
    </w:p>
    <w:p w14:paraId="583FC263" w14:textId="516561EE" w:rsidR="003354A8" w:rsidRPr="003354A8" w:rsidRDefault="00710010" w:rsidP="003354A8">
      <w:pPr>
        <w:spacing w:before="240" w:line="360" w:lineRule="auto"/>
        <w:jc w:val="both"/>
        <w:rPr>
          <w:rFonts w:eastAsia="Times New Roman"/>
          <w:b/>
          <w:bCs/>
          <w:color w:val="000000"/>
        </w:rPr>
      </w:pPr>
      <w:r w:rsidRPr="003354A8">
        <w:rPr>
          <w:rFonts w:eastAsia="Times New Roman"/>
          <w:color w:val="000000"/>
          <w:sz w:val="22"/>
          <w:szCs w:val="22"/>
        </w:rPr>
        <w:t xml:space="preserve">This work of authorship and those incorporated herein were prepared by Contractor as accounts of work sponsored by an agency of the United States Government. Neither the United States Government nor any agency thereof, nor Contractor, nor any of their employees, makes any warranty, express or implied, or assumes any legal liability or responsibility for the accuracy, completeness, use made,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w:t>
      </w:r>
      <w:r w:rsidR="0095266A" w:rsidRPr="003354A8">
        <w:rPr>
          <w:rFonts w:eastAsia="Times New Roman"/>
          <w:color w:val="000000"/>
          <w:sz w:val="22"/>
          <w:szCs w:val="22"/>
        </w:rPr>
        <w:t>favouring</w:t>
      </w:r>
      <w:r w:rsidRPr="003354A8">
        <w:rPr>
          <w:rFonts w:eastAsia="Times New Roman"/>
          <w:color w:val="000000"/>
          <w:sz w:val="22"/>
          <w:szCs w:val="22"/>
        </w:rPr>
        <w:t xml:space="preserve"> by the United States Government or any agency or Contractor thereof. The views and opinions of authors expressed herein do not necessarily state or reflect those of the United States Government or any agency or Contractor thereof. </w:t>
      </w:r>
      <w:r w:rsidRPr="003354A8">
        <w:rPr>
          <w:rFonts w:eastAsia="Times New Roman"/>
          <w:color w:val="000000"/>
          <w:sz w:val="22"/>
          <w:szCs w:val="22"/>
        </w:rPr>
        <w:br/>
      </w:r>
    </w:p>
    <w:p w14:paraId="702B7327" w14:textId="771A0ACE" w:rsidR="00710010" w:rsidRPr="003354A8" w:rsidRDefault="00710010" w:rsidP="003354A8">
      <w:pPr>
        <w:spacing w:line="360" w:lineRule="auto"/>
        <w:jc w:val="both"/>
        <w:rPr>
          <w:rFonts w:eastAsia="Times New Roman"/>
        </w:rPr>
      </w:pPr>
      <w:r w:rsidRPr="003354A8">
        <w:rPr>
          <w:rFonts w:eastAsia="Times New Roman"/>
          <w:b/>
          <w:bCs/>
          <w:color w:val="000000"/>
        </w:rPr>
        <w:t>C</w:t>
      </w:r>
      <w:r w:rsidR="003354A8">
        <w:rPr>
          <w:rFonts w:eastAsia="Times New Roman"/>
          <w:b/>
          <w:bCs/>
          <w:color w:val="000000"/>
        </w:rPr>
        <w:t>opyright Notice</w:t>
      </w:r>
    </w:p>
    <w:p w14:paraId="02806B54" w14:textId="7167C4CA" w:rsidR="008A502B" w:rsidRPr="00D62DD1" w:rsidRDefault="00710010" w:rsidP="00D62DD1">
      <w:pPr>
        <w:spacing w:before="240" w:after="240" w:line="360" w:lineRule="auto"/>
        <w:jc w:val="both"/>
        <w:rPr>
          <w:rFonts w:eastAsia="Times New Roman"/>
          <w:sz w:val="22"/>
        </w:rPr>
      </w:pPr>
      <w:r w:rsidRPr="003354A8">
        <w:rPr>
          <w:rFonts w:eastAsia="Times New Roman"/>
          <w:color w:val="000000"/>
          <w:sz w:val="22"/>
          <w:szCs w:val="22"/>
        </w:rPr>
        <w:t xml:space="preserve">This document has been authored by a contractor/subcontractor of the U.S. Government under contract DE-AC05-00OR-22800. Accordingly, the U.S. Government retains a paid-up, nonexclusive, irrevocable, worldwide license to publish or reproduce the published form of this contribution, prepare derivative works, distribute copies to the public, and perform publicly and display publicly, or allow others to do so, for U. S. Government purposes. </w:t>
      </w:r>
      <w:r w:rsidR="008A502B" w:rsidRPr="008A502B">
        <w:rPr>
          <w:rFonts w:eastAsia="Times New Roman"/>
          <w:b/>
          <w:sz w:val="28"/>
        </w:rPr>
        <w:br w:type="page"/>
      </w:r>
    </w:p>
    <w:p w14:paraId="054C238E" w14:textId="77777777" w:rsidR="000E0AAF" w:rsidRDefault="00E56793" w:rsidP="000E0AAF">
      <w:pPr>
        <w:pStyle w:val="Articletitle"/>
        <w:jc w:val="center"/>
      </w:pPr>
      <w:r>
        <w:lastRenderedPageBreak/>
        <w:t xml:space="preserve">Employee </w:t>
      </w:r>
      <w:r w:rsidR="00E25E84">
        <w:t xml:space="preserve">turnover </w:t>
      </w:r>
      <w:r>
        <w:t xml:space="preserve">forecasting for human resource management </w:t>
      </w:r>
    </w:p>
    <w:p w14:paraId="5EC6EC7B" w14:textId="54FC9F07" w:rsidR="00E56793" w:rsidRDefault="00E56793" w:rsidP="000E0AAF">
      <w:pPr>
        <w:pStyle w:val="Articletitle"/>
        <w:jc w:val="center"/>
      </w:pPr>
      <w:r>
        <w:t>based on time series analysis</w:t>
      </w:r>
    </w:p>
    <w:p w14:paraId="310500EB" w14:textId="0AFCB3E8" w:rsidR="00744C4D" w:rsidRPr="00744C4D" w:rsidRDefault="00744C4D" w:rsidP="003A4CAF">
      <w:pPr>
        <w:pStyle w:val="Abstract"/>
        <w:jc w:val="center"/>
        <w:rPr>
          <w:vertAlign w:val="superscript"/>
        </w:rPr>
      </w:pPr>
      <w:r>
        <w:t>Xiaojuan Zhu</w:t>
      </w:r>
      <w:r>
        <w:rPr>
          <w:vertAlign w:val="superscript"/>
        </w:rPr>
        <w:t>a</w:t>
      </w:r>
      <w:r>
        <w:t xml:space="preserve">, </w:t>
      </w:r>
      <w:r w:rsidR="003530DC">
        <w:t>William Seaver</w:t>
      </w:r>
      <w:r w:rsidR="003530DC">
        <w:rPr>
          <w:vertAlign w:val="superscript"/>
        </w:rPr>
        <w:t>b</w:t>
      </w:r>
      <w:r w:rsidR="003530DC">
        <w:t xml:space="preserve">, </w:t>
      </w:r>
      <w:r>
        <w:t>Rapinder Sawhney</w:t>
      </w:r>
      <w:r>
        <w:rPr>
          <w:vertAlign w:val="superscript"/>
        </w:rPr>
        <w:t>a</w:t>
      </w:r>
      <w:r>
        <w:t>, Shuguang Ji</w:t>
      </w:r>
      <w:r>
        <w:rPr>
          <w:vertAlign w:val="superscript"/>
        </w:rPr>
        <w:t>a</w:t>
      </w:r>
      <w:r w:rsidR="00BE30A5" w:rsidRPr="00BE30A5">
        <w:rPr>
          <w:rStyle w:val="FootnoteReference"/>
        </w:rPr>
        <w:footnoteReference w:customMarkFollows="1" w:id="2"/>
        <w:sym w:font="Symbol" w:char="F02A"/>
      </w:r>
      <w:r>
        <w:t>, Bruce Holt</w:t>
      </w:r>
      <w:r>
        <w:rPr>
          <w:vertAlign w:val="superscript"/>
        </w:rPr>
        <w:t>c</w:t>
      </w:r>
      <w:r>
        <w:t>, Girish Upreti</w:t>
      </w:r>
      <w:r>
        <w:rPr>
          <w:vertAlign w:val="superscript"/>
        </w:rPr>
        <w:t>a</w:t>
      </w:r>
      <w:r>
        <w:t xml:space="preserve"> and Gurudatt Bhaskar Sanil</w:t>
      </w:r>
      <w:r>
        <w:rPr>
          <w:vertAlign w:val="superscript"/>
        </w:rPr>
        <w:t>a</w:t>
      </w:r>
    </w:p>
    <w:p w14:paraId="1D6CA132" w14:textId="0CC844CE" w:rsidR="00B91850" w:rsidRPr="00744C4D" w:rsidRDefault="00744C4D" w:rsidP="003A4CAF">
      <w:pPr>
        <w:pStyle w:val="Abstract"/>
        <w:spacing w:after="0"/>
        <w:jc w:val="center"/>
        <w:rPr>
          <w:i/>
        </w:rPr>
      </w:pPr>
      <w:r w:rsidRPr="00744C4D">
        <w:rPr>
          <w:i/>
          <w:vertAlign w:val="superscript"/>
        </w:rPr>
        <w:t>a</w:t>
      </w:r>
      <w:r w:rsidRPr="00744C4D">
        <w:rPr>
          <w:i/>
        </w:rPr>
        <w:t xml:space="preserve">Department of Industrial &amp; Systems Engineering Department, University of Tennessee, Knoxville, USA; </w:t>
      </w:r>
      <w:r w:rsidRPr="00744C4D">
        <w:rPr>
          <w:i/>
          <w:vertAlign w:val="superscript"/>
        </w:rPr>
        <w:t>b</w:t>
      </w:r>
      <w:r w:rsidRPr="00744C4D">
        <w:rPr>
          <w:i/>
        </w:rPr>
        <w:t>Depa</w:t>
      </w:r>
      <w:r w:rsidR="00BE30A5">
        <w:rPr>
          <w:i/>
        </w:rPr>
        <w:t>rtment of Statistics, Operations,</w:t>
      </w:r>
      <w:r w:rsidRPr="00744C4D">
        <w:rPr>
          <w:i/>
        </w:rPr>
        <w:t xml:space="preserve"> &amp; Management Science, University of Tennessee, Knoxville, USA; </w:t>
      </w:r>
      <w:r w:rsidRPr="00744C4D">
        <w:rPr>
          <w:i/>
          <w:vertAlign w:val="superscript"/>
        </w:rPr>
        <w:t>c</w:t>
      </w:r>
      <w:r w:rsidRPr="00744C4D">
        <w:rPr>
          <w:i/>
        </w:rPr>
        <w:t>Integrated Planning, Y-12 National Security Complex, Oak Ridge, USA</w:t>
      </w:r>
    </w:p>
    <w:p w14:paraId="106B0FC4" w14:textId="6B70ADBD" w:rsidR="00266354" w:rsidRDefault="00B91850" w:rsidP="00B91850">
      <w:pPr>
        <w:pStyle w:val="Abstract"/>
        <w:jc w:val="both"/>
      </w:pPr>
      <w:r w:rsidRPr="00B91850">
        <w:t>In some organizations, the lead time of hiring is often long owing to responding to human resource requirement associated with technical and security constrains. Thus, the human resource departments in these organizations are pretty interested in forecasting employee turnover because a good prediction of employee turnover could help the organizations to minimize the cost and impacts from the turnover on the operational capabilities and the budget. This study aims to enhance the ability to forecast employee turnover. The research utilizes various statistical modelling techniques in time series to identify optimal models for effective employee turnover prediction. More than 11-year monthly turnover data is used to build and validate the proposed models. Compared with other models, the dynamic regression model with additive trend, seasonality, interventions, and external predictor is able to predict the turnover efficiently with training R</w:t>
      </w:r>
      <w:r w:rsidRPr="00C44909">
        <w:rPr>
          <w:vertAlign w:val="superscript"/>
        </w:rPr>
        <w:t>2</w:t>
      </w:r>
      <w:r w:rsidRPr="00B91850">
        <w:t>=0.77 and holdout R</w:t>
      </w:r>
      <w:r w:rsidRPr="00C44909">
        <w:rPr>
          <w:vertAlign w:val="superscript"/>
        </w:rPr>
        <w:t>2</w:t>
      </w:r>
      <w:r w:rsidRPr="00B91850">
        <w:t>=0.59. The forecasting performance of optimal models in this study confirms that time series modelling approach has a reasonable ability to predict employee turnover for various scenarios.</w:t>
      </w:r>
    </w:p>
    <w:p w14:paraId="764886F3" w14:textId="4702C79D" w:rsidR="0020415E" w:rsidRPr="00B91850" w:rsidRDefault="00997B0F" w:rsidP="00F25042">
      <w:pPr>
        <w:pStyle w:val="Keywords"/>
        <w:jc w:val="both"/>
        <w:rPr>
          <w:szCs w:val="22"/>
        </w:rPr>
      </w:pPr>
      <w:r w:rsidRPr="00B91850">
        <w:rPr>
          <w:szCs w:val="22"/>
        </w:rPr>
        <w:t xml:space="preserve">Keywords: </w:t>
      </w:r>
      <w:r w:rsidR="00E56793" w:rsidRPr="00B91850">
        <w:rPr>
          <w:szCs w:val="22"/>
        </w:rPr>
        <w:t xml:space="preserve">human resource management; </w:t>
      </w:r>
      <w:r w:rsidR="00114C3E" w:rsidRPr="00B91850">
        <w:rPr>
          <w:szCs w:val="22"/>
        </w:rPr>
        <w:t>turnover</w:t>
      </w:r>
      <w:r w:rsidR="00E56793" w:rsidRPr="00B91850">
        <w:rPr>
          <w:szCs w:val="22"/>
        </w:rPr>
        <w:t xml:space="preserve">; </w:t>
      </w:r>
      <w:r w:rsidR="00F25042" w:rsidRPr="00B91850">
        <w:rPr>
          <w:szCs w:val="22"/>
        </w:rPr>
        <w:t xml:space="preserve">time series; </w:t>
      </w:r>
      <w:r w:rsidR="00E56793" w:rsidRPr="00B91850">
        <w:rPr>
          <w:szCs w:val="22"/>
        </w:rPr>
        <w:t>forecast</w:t>
      </w:r>
    </w:p>
    <w:p w14:paraId="793962ED" w14:textId="77777777" w:rsidR="00F06CDB" w:rsidRDefault="00F06CDB">
      <w:pPr>
        <w:spacing w:line="240" w:lineRule="auto"/>
        <w:rPr>
          <w:rFonts w:cs="Arial"/>
          <w:b/>
          <w:bCs/>
          <w:kern w:val="32"/>
          <w:szCs w:val="32"/>
        </w:rPr>
      </w:pPr>
      <w:r>
        <w:br w:type="page"/>
      </w:r>
    </w:p>
    <w:p w14:paraId="576E13AF" w14:textId="585969B6" w:rsidR="00997B0F" w:rsidRDefault="007C4693" w:rsidP="00106DAF">
      <w:pPr>
        <w:pStyle w:val="Heading1"/>
      </w:pPr>
      <w:r>
        <w:lastRenderedPageBreak/>
        <w:t>Introduction</w:t>
      </w:r>
    </w:p>
    <w:p w14:paraId="34F600B5" w14:textId="6DA11AF9" w:rsidR="00387395" w:rsidRDefault="007C4693" w:rsidP="008559B8">
      <w:pPr>
        <w:spacing w:before="240"/>
        <w:jc w:val="both"/>
      </w:pPr>
      <w:r>
        <w:t xml:space="preserve">Prediction of employee </w:t>
      </w:r>
      <w:r w:rsidR="00E25E84" w:rsidRPr="00E25E84">
        <w:t>turnover</w:t>
      </w:r>
      <w:r>
        <w:t xml:space="preserve"> is </w:t>
      </w:r>
      <w:r w:rsidRPr="00C7392E">
        <w:t>a topic that</w:t>
      </w:r>
      <w:r>
        <w:t xml:space="preserve"> has</w:t>
      </w:r>
      <w:r w:rsidRPr="00C7392E">
        <w:t xml:space="preserve"> draw</w:t>
      </w:r>
      <w:r>
        <w:t xml:space="preserve">n </w:t>
      </w:r>
      <w:r w:rsidRPr="00C7392E">
        <w:t>the attention of researchers</w:t>
      </w:r>
      <w:r>
        <w:t xml:space="preserve"> and </w:t>
      </w:r>
      <w:r w:rsidRPr="009A4A3C">
        <w:t xml:space="preserve">human resource </w:t>
      </w:r>
      <w:r>
        <w:t>managers because e</w:t>
      </w:r>
      <w:r w:rsidRPr="00893A5B">
        <w:t xml:space="preserve">mployee </w:t>
      </w:r>
      <w:r w:rsidR="00E25E84" w:rsidRPr="00E25E84">
        <w:t>turnover</w:t>
      </w:r>
      <w:r w:rsidRPr="009A4A3C">
        <w:t xml:space="preserve"> cost</w:t>
      </w:r>
      <w:r>
        <w:t xml:space="preserve"> </w:t>
      </w:r>
      <w:r w:rsidRPr="009A4A3C">
        <w:t xml:space="preserve">impacts both the operational capabilities and </w:t>
      </w:r>
      <w:r>
        <w:t xml:space="preserve">the </w:t>
      </w:r>
      <w:r w:rsidRPr="009A4A3C">
        <w:t>budget</w:t>
      </w:r>
      <w:r w:rsidRPr="00D4237B">
        <w:t xml:space="preserve"> </w:t>
      </w:r>
      <w:r>
        <w:t xml:space="preserve">of </w:t>
      </w:r>
      <w:r w:rsidRPr="009A4A3C">
        <w:t>an organization</w:t>
      </w:r>
      <w:r>
        <w:t xml:space="preserve">. </w:t>
      </w:r>
      <w:r w:rsidRPr="00893A5B">
        <w:t xml:space="preserve">Employee </w:t>
      </w:r>
      <w:r w:rsidR="00E25E84" w:rsidRPr="00E25E84">
        <w:t>turnover</w:t>
      </w:r>
      <w:r>
        <w:t xml:space="preserve"> is both costly and disruptive to the functioning </w:t>
      </w:r>
      <w:r w:rsidRPr="009A4A3C">
        <w:t xml:space="preserve">of </w:t>
      </w:r>
      <w:r>
        <w:t>most</w:t>
      </w:r>
      <w:r w:rsidRPr="009A4A3C">
        <w:t xml:space="preserve"> organization</w:t>
      </w:r>
      <w:r>
        <w:t xml:space="preserve">s, and both private firms and governments spend </w:t>
      </w:r>
      <w:r w:rsidRPr="009A4A3C">
        <w:t xml:space="preserve">billions </w:t>
      </w:r>
      <w:r>
        <w:t xml:space="preserve">of </w:t>
      </w:r>
      <w:r w:rsidRPr="009A4A3C">
        <w:t>dollars</w:t>
      </w:r>
      <w:r>
        <w:t xml:space="preserve"> every year</w:t>
      </w:r>
      <w:r w:rsidRPr="009A4A3C">
        <w:t xml:space="preserve"> </w:t>
      </w:r>
      <w:r>
        <w:t xml:space="preserve">managing </w:t>
      </w:r>
      <w:r w:rsidR="002C0A47">
        <w:t>the issue according to Leonard</w:t>
      </w:r>
      <w:r w:rsidR="003D34A0">
        <w:t xml:space="preserve"> </w:t>
      </w:r>
      <w:r w:rsidR="003D34A0">
        <w:fldChar w:fldCharType="begin"/>
      </w:r>
      <w:r w:rsidR="006F2D5B">
        <w:instrText xml:space="preserve"> ADDIN EN.CITE &lt;EndNote&gt;&lt;Cite ExcludeAuth="1"&gt;&lt;Author&gt;Leonard&lt;/Author&gt;&lt;Year&gt;2001&lt;/Year&gt;&lt;RecNum&gt;32&lt;/RecNum&gt;&lt;DisplayText&gt;(2001)&lt;/DisplayText&gt;&lt;record&gt;&lt;rec-number&gt;32&lt;/rec-number&gt;&lt;foreign-keys&gt;&lt;key app="EN" db-id="saf2vspsbfs0xlevr2jppv9v9re0t0pfe99f" timestamp="1392994486"&gt;32&lt;/key&gt;&lt;/foreign-keys&gt;&lt;ref-type name="Journal Article"&gt;17&lt;/ref-type&gt;&lt;contributors&gt;&lt;authors&gt;&lt;author&gt;Leonard, B.&lt;/author&gt;&lt;/authors&gt;&lt;/contributors&gt;&lt;titles&gt;&lt;title&gt;Turnover at the Top&lt;/title&gt;&lt;secondary-title&gt;HR Magazine&lt;/secondary-title&gt;&lt;/titles&gt;&lt;periodical&gt;&lt;full-title&gt;HR Magazine&lt;/full-title&gt;&lt;/periodical&gt;&lt;pages&gt;46-52&lt;/pages&gt;&lt;section&gt;46&lt;/section&gt;&lt;dates&gt;&lt;year&gt;2001&lt;/year&gt;&lt;/dates&gt;&lt;urls&gt;&lt;/urls&gt;&lt;/record&gt;&lt;/Cite&gt;&lt;/EndNote&gt;</w:instrText>
      </w:r>
      <w:r w:rsidR="003D34A0">
        <w:fldChar w:fldCharType="separate"/>
      </w:r>
      <w:r w:rsidR="003D34A0">
        <w:rPr>
          <w:noProof/>
        </w:rPr>
        <w:t>(</w:t>
      </w:r>
      <w:hyperlink w:anchor="_ENREF_25" w:tooltip="Leonard, 2001 #32" w:history="1">
        <w:r w:rsidR="00463DDF">
          <w:rPr>
            <w:noProof/>
          </w:rPr>
          <w:t>2001</w:t>
        </w:r>
      </w:hyperlink>
      <w:r w:rsidR="003D34A0">
        <w:rPr>
          <w:noProof/>
        </w:rPr>
        <w:t>)</w:t>
      </w:r>
      <w:r w:rsidR="003D34A0">
        <w:fldChar w:fldCharType="end"/>
      </w:r>
      <w:r>
        <w:t>.</w:t>
      </w:r>
      <w:r>
        <w:rPr>
          <w:vertAlign w:val="superscript"/>
        </w:rPr>
        <w:t xml:space="preserve"> </w:t>
      </w:r>
      <w:r w:rsidRPr="00EB470B">
        <w:t>Furthermore, at crucial times, organizations find themselves short of niche skill-sets and resources which require time and planning t</w:t>
      </w:r>
      <w:r>
        <w:t>o acquire. The l</w:t>
      </w:r>
      <w:r w:rsidRPr="00EB470B">
        <w:t>ead time for hiring</w:t>
      </w:r>
      <w:r>
        <w:t xml:space="preserve"> is often long, particularly when special skills are involved, and in some </w:t>
      </w:r>
      <w:r w:rsidRPr="00EB470B">
        <w:t xml:space="preserve">organizations like </w:t>
      </w:r>
      <w:r>
        <w:t xml:space="preserve">U.S. national laboratories, </w:t>
      </w:r>
      <w:r w:rsidRPr="00EB470B">
        <w:t xml:space="preserve">due to </w:t>
      </w:r>
      <w:r>
        <w:t xml:space="preserve">the security clearance requirements and </w:t>
      </w:r>
      <w:r w:rsidRPr="00EB470B">
        <w:t>training</w:t>
      </w:r>
      <w:r>
        <w:t>, the process could take months</w:t>
      </w:r>
      <w:r w:rsidRPr="00EB470B">
        <w:t xml:space="preserve">. </w:t>
      </w:r>
      <w:r w:rsidRPr="005F55CB">
        <w:t xml:space="preserve">Therefore, </w:t>
      </w:r>
      <w:r>
        <w:t>a good</w:t>
      </w:r>
      <w:r w:rsidRPr="005F55CB">
        <w:t xml:space="preserve"> </w:t>
      </w:r>
      <w:r>
        <w:t xml:space="preserve">prediction of employee </w:t>
      </w:r>
      <w:r w:rsidR="00E25E84" w:rsidRPr="00E25E84">
        <w:t>turnover</w:t>
      </w:r>
      <w:r>
        <w:t xml:space="preserve"> at firm and departmental levels is essential</w:t>
      </w:r>
      <w:r w:rsidRPr="005F55CB">
        <w:t xml:space="preserve"> for </w:t>
      </w:r>
      <w:r>
        <w:t>effective planning, budgeting, and recruiting in the human resource field</w:t>
      </w:r>
      <w:r w:rsidRPr="005F55CB">
        <w:t xml:space="preserve">. </w:t>
      </w:r>
    </w:p>
    <w:p w14:paraId="5DB0F38E" w14:textId="19647D48" w:rsidR="00FE25B5" w:rsidRDefault="001569E7" w:rsidP="00FE25B5">
      <w:pPr>
        <w:pStyle w:val="Newparagraph"/>
        <w:jc w:val="both"/>
      </w:pPr>
      <w:r w:rsidRPr="00C62481">
        <w:t xml:space="preserve">Human resource planning (HRP) is an ongoing process of systematic planning to achieve optimum use of the human resource pool in an organization. </w:t>
      </w:r>
      <w:r w:rsidR="00FE25B5" w:rsidRPr="007C0CBC">
        <w:t>For an organization to execute their tasks efficiently and effectively, they need to ensure that the right people are available at the right places and at the right times to execute the tasks with the highest quality</w:t>
      </w:r>
      <w:r w:rsidR="0039499C">
        <w:t xml:space="preserve"> </w:t>
      </w:r>
      <w:r w:rsidR="0039499C">
        <w:fldChar w:fldCharType="begin"/>
      </w:r>
      <w:r w:rsidR="002E4CDB">
        <w:instrText xml:space="preserve"> ADDIN EN.CITE &lt;EndNote&gt;&lt;Cite&gt;&lt;Author&gt;Khoong&lt;/Author&gt;&lt;Year&gt;1996&lt;/Year&gt;&lt;RecNum&gt;18&lt;/RecNum&gt;&lt;DisplayText&gt;(Khoong, 1996)&lt;/DisplayText&gt;&lt;record&gt;&lt;rec-number&gt;18&lt;/rec-number&gt;&lt;foreign-keys&gt;&lt;key app="EN" db-id="saf2vspsbfs0xlevr2jppv9v9re0t0pfe99f" timestamp="1392994444"&gt;18&lt;/key&gt;&lt;/foreign-keys&gt;&lt;ref-type name="Journal Article"&gt;17&lt;/ref-type&gt;&lt;contributors&gt;&lt;authors&gt;&lt;author&gt;Khoong, CM&lt;/author&gt;&lt;/authors&gt;&lt;/contributors&gt;&lt;titles&gt;&lt;title&gt;An Integrated System Framework and Analysis Methodology for Manpower Planning&lt;/title&gt;&lt;secondary-title&gt;International Journal of Manpower&lt;/secondary-title&gt;&lt;/titles&gt;&lt;periodical&gt;&lt;full-title&gt;International Journal of Manpower&lt;/full-title&gt;&lt;/periodical&gt;&lt;pages&gt;26-46&lt;/pages&gt;&lt;volume&gt;17&lt;/volume&gt;&lt;number&gt;1&lt;/number&gt;&lt;dates&gt;&lt;year&gt;1996&lt;/year&gt;&lt;/dates&gt;&lt;isbn&gt;0143-7720&lt;/isbn&gt;&lt;urls&gt;&lt;/urls&gt;&lt;/record&gt;&lt;/Cite&gt;&lt;/EndNote&gt;</w:instrText>
      </w:r>
      <w:r w:rsidR="0039499C">
        <w:fldChar w:fldCharType="separate"/>
      </w:r>
      <w:r w:rsidR="007429BB">
        <w:rPr>
          <w:noProof/>
        </w:rPr>
        <w:t>(</w:t>
      </w:r>
      <w:hyperlink w:anchor="_ENREF_24" w:tooltip="Khoong, 1996 #18" w:history="1">
        <w:r w:rsidR="00463DDF">
          <w:rPr>
            <w:noProof/>
          </w:rPr>
          <w:t>Khoong, 1996</w:t>
        </w:r>
      </w:hyperlink>
      <w:r w:rsidR="007429BB">
        <w:rPr>
          <w:noProof/>
        </w:rPr>
        <w:t>)</w:t>
      </w:r>
      <w:r w:rsidR="0039499C">
        <w:fldChar w:fldCharType="end"/>
      </w:r>
      <w:r w:rsidR="00FE25B5" w:rsidRPr="007C0CBC">
        <w:t xml:space="preserve">. Over the years, organizations have been able to scale up their efforts and success in manufacturing, marketing and financial plans. However, </w:t>
      </w:r>
      <w:r w:rsidR="00D37A7A">
        <w:t>organization</w:t>
      </w:r>
      <w:r w:rsidR="00FE25B5" w:rsidRPr="007C0CBC">
        <w:t>s have always struggled to develop sustainable HRP models</w:t>
      </w:r>
      <w:r w:rsidR="00A87A21">
        <w:t xml:space="preserve"> </w:t>
      </w:r>
      <w:r w:rsidR="0039499C">
        <w:fldChar w:fldCharType="begin"/>
      </w:r>
      <w:r w:rsidR="002E4CDB">
        <w:instrText xml:space="preserve"> ADDIN EN.CITE &lt;EndNote&gt;&lt;Cite&gt;&lt;Author&gt;Heneman&lt;/Author&gt;&lt;Year&gt;1993&lt;/Year&gt;&lt;RecNum&gt;16&lt;/RecNum&gt;&lt;DisplayText&gt;(Heneman, Schwab, Fossum and Dyer, 1993)&lt;/DisplayText&gt;&lt;record&gt;&lt;rec-number&gt;16&lt;/rec-number&gt;&lt;foreign-keys&gt;&lt;key app="EN" db-id="saf2vspsbfs0xlevr2jppv9v9re0t0pfe99f" timestamp="1392993919"&gt;16&lt;/key&gt;&lt;/foreign-keys&gt;&lt;ref-type name="Book"&gt;6&lt;/ref-type&gt;&lt;contributors&gt;&lt;authors&gt;&lt;author&gt;Heneman, Herbert Gerhard&lt;/author&gt;&lt;author&gt;Schwab, Donald P&lt;/author&gt;&lt;author&gt;Fossum, John A&lt;/author&gt;&lt;author&gt;Dyer, Lee D&lt;/author&gt;&lt;/authors&gt;&lt;/contributors&gt;&lt;titles&gt;&lt;title&gt;Personnel/Human Resource Management&lt;/title&gt;&lt;/titles&gt;&lt;edition&gt;4th&lt;/edition&gt;&lt;dates&gt;&lt;year&gt;1993&lt;/year&gt;&lt;/dates&gt;&lt;publisher&gt;Irwin Homewood, IL&lt;/publisher&gt;&lt;isbn&gt;0256069298&lt;/isbn&gt;&lt;urls&gt;&lt;/urls&gt;&lt;/record&gt;&lt;/Cite&gt;&lt;/EndNote&gt;</w:instrText>
      </w:r>
      <w:r w:rsidR="0039499C">
        <w:fldChar w:fldCharType="separate"/>
      </w:r>
      <w:r w:rsidR="007429BB">
        <w:rPr>
          <w:noProof/>
        </w:rPr>
        <w:t>(</w:t>
      </w:r>
      <w:hyperlink w:anchor="_ENREF_20" w:tooltip="Heneman, 1993 #16" w:history="1">
        <w:r w:rsidR="00463DDF">
          <w:rPr>
            <w:noProof/>
          </w:rPr>
          <w:t>Heneman, Schwab, Fossum and Dyer, 1993</w:t>
        </w:r>
      </w:hyperlink>
      <w:r w:rsidR="007429BB">
        <w:rPr>
          <w:noProof/>
        </w:rPr>
        <w:t>)</w:t>
      </w:r>
      <w:r w:rsidR="0039499C">
        <w:fldChar w:fldCharType="end"/>
      </w:r>
      <w:r w:rsidR="00FE25B5" w:rsidRPr="007C0CBC">
        <w:t xml:space="preserve">. </w:t>
      </w:r>
      <w:r w:rsidRPr="00C62481">
        <w:t xml:space="preserve">The objective of </w:t>
      </w:r>
      <w:r w:rsidR="0054525A">
        <w:t xml:space="preserve">sustainable </w:t>
      </w:r>
      <w:r w:rsidR="008D3C41">
        <w:t>HRP</w:t>
      </w:r>
      <w:r w:rsidRPr="00C62481">
        <w:t xml:space="preserve"> </w:t>
      </w:r>
      <w:r w:rsidR="0054525A">
        <w:t xml:space="preserve">models </w:t>
      </w:r>
      <w:r w:rsidRPr="00C62481">
        <w:t xml:space="preserve">is to ensure the best </w:t>
      </w:r>
      <w:r w:rsidR="008D3C41">
        <w:t>match</w:t>
      </w:r>
      <w:r w:rsidR="008D3C41" w:rsidRPr="00C62481">
        <w:t xml:space="preserve"> </w:t>
      </w:r>
      <w:r w:rsidRPr="00C62481">
        <w:t>between employees and jobs</w:t>
      </w:r>
      <w:r w:rsidR="008D3C41">
        <w:t xml:space="preserve"> to avoid </w:t>
      </w:r>
      <w:r w:rsidRPr="00C62481">
        <w:t>manpower shortages or surpluses</w:t>
      </w:r>
      <w:r w:rsidR="00E70F54">
        <w:t xml:space="preserve"> </w:t>
      </w:r>
      <w:r w:rsidR="004971B5">
        <w:fldChar w:fldCharType="begin"/>
      </w:r>
      <w:r w:rsidR="006F2D5B">
        <w:instrText xml:space="preserve"> ADDIN EN.CITE &lt;EndNote&gt;&lt;Cite&gt;&lt;Author&gt;Čambál&lt;/Author&gt;&lt;Year&gt;2011&lt;/Year&gt;&lt;RecNum&gt;17&lt;/RecNum&gt;&lt;DisplayText&gt;(Čambál, Holková and Lenhardtová, 2011)&lt;/DisplayText&gt;&lt;record&gt;&lt;rec-number&gt;17&lt;/rec-number&gt;&lt;foreign-keys&gt;&lt;key app="EN" db-id="saf2vspsbfs0xlevr2jppv9v9re0t0pfe99f" timestamp="1392994405"&gt;17&lt;/key&gt;&lt;/foreign-keys&gt;&lt;ref-type name="Generic"&gt;13&lt;/ref-type&gt;&lt;contributors&gt;&lt;authors&gt;&lt;author&gt;Čambál, M&lt;/author&gt;&lt;author&gt;Holková, A&lt;/author&gt;&lt;author&gt;Lenhardtová, Z&lt;/author&gt;&lt;/authors&gt;&lt;/contributors&gt;&lt;titles&gt;&lt;title&gt;Basics of the Management&lt;/title&gt;&lt;/titles&gt;&lt;dates&gt;&lt;year&gt;2011&lt;/year&gt;&lt;/dates&gt;&lt;publisher&gt;Trnava: AlumniPress&lt;/publisher&gt;&lt;urls&gt;&lt;/urls&gt;&lt;/record&gt;&lt;/Cite&gt;&lt;/EndNote&gt;</w:instrText>
      </w:r>
      <w:r w:rsidR="004971B5">
        <w:fldChar w:fldCharType="separate"/>
      </w:r>
      <w:r w:rsidR="007429BB">
        <w:rPr>
          <w:noProof/>
        </w:rPr>
        <w:t>(</w:t>
      </w:r>
      <w:hyperlink w:anchor="_ENREF_10" w:tooltip="Čambál, 2011 #17" w:history="1">
        <w:r w:rsidR="00463DDF">
          <w:rPr>
            <w:noProof/>
          </w:rPr>
          <w:t>Čambál, Holková and Lenhardtová, 2011</w:t>
        </w:r>
      </w:hyperlink>
      <w:r w:rsidR="007429BB">
        <w:rPr>
          <w:noProof/>
        </w:rPr>
        <w:t>)</w:t>
      </w:r>
      <w:r w:rsidR="004971B5">
        <w:fldChar w:fldCharType="end"/>
      </w:r>
      <w:r w:rsidRPr="00C62481">
        <w:t xml:space="preserve">. </w:t>
      </w:r>
      <w:r w:rsidR="00FE25B5" w:rsidRPr="007C0CBC">
        <w:t xml:space="preserve">To achieve this balance employee </w:t>
      </w:r>
      <w:r w:rsidR="00E25E84" w:rsidRPr="00E25E84">
        <w:t>turnover</w:t>
      </w:r>
      <w:r w:rsidR="00C62481">
        <w:t xml:space="preserve"> </w:t>
      </w:r>
      <w:r w:rsidR="00FE25B5" w:rsidRPr="007C0CBC">
        <w:t>is an important metric that is often central to organizations workforce planning and strategy.</w:t>
      </w:r>
    </w:p>
    <w:p w14:paraId="1223304A" w14:textId="63A7DFE5" w:rsidR="00782E2B" w:rsidRDefault="006B47E1" w:rsidP="00782E2B">
      <w:pPr>
        <w:pStyle w:val="Newparagraph"/>
        <w:jc w:val="both"/>
      </w:pPr>
      <w:r>
        <w:t xml:space="preserve">As summarized in </w:t>
      </w:r>
      <w:r w:rsidRPr="006B47E1">
        <w:fldChar w:fldCharType="begin"/>
      </w:r>
      <w:r w:rsidRPr="006B47E1">
        <w:instrText xml:space="preserve"> REF _Ref384807544 \h </w:instrText>
      </w:r>
      <w:r>
        <w:instrText xml:space="preserve"> \* MERGEFORMAT </w:instrText>
      </w:r>
      <w:r w:rsidRPr="006B47E1">
        <w:fldChar w:fldCharType="separate"/>
      </w:r>
      <w:r w:rsidR="007B7CEE" w:rsidRPr="007B7CEE">
        <w:t xml:space="preserve">Table </w:t>
      </w:r>
      <w:r w:rsidR="007B7CEE" w:rsidRPr="007B7CEE">
        <w:rPr>
          <w:noProof/>
        </w:rPr>
        <w:t>1</w:t>
      </w:r>
      <w:r w:rsidRPr="006B47E1">
        <w:fldChar w:fldCharType="end"/>
      </w:r>
      <w:r w:rsidR="00782E2B">
        <w:t xml:space="preserve">, some of the </w:t>
      </w:r>
      <w:r w:rsidR="00782E2B" w:rsidRPr="00DD6850">
        <w:t xml:space="preserve">previous studies </w:t>
      </w:r>
      <w:r w:rsidR="00DE629C">
        <w:t>attempt</w:t>
      </w:r>
      <w:r w:rsidR="00782E2B">
        <w:t xml:space="preserve"> to identify the explanatory predictors of </w:t>
      </w:r>
      <w:r w:rsidR="00E26EF0">
        <w:t xml:space="preserve">employee </w:t>
      </w:r>
      <w:r w:rsidR="00782E2B">
        <w:t>turnover.</w:t>
      </w:r>
      <w:r w:rsidR="00E214D3">
        <w:t xml:space="preserve"> For instance, </w:t>
      </w:r>
      <w:hyperlink w:anchor="_ENREF_6" w:tooltip="Bluedorn, 1982 #73" w:history="1">
        <w:r w:rsidR="00463DDF" w:rsidRPr="00E214D3">
          <w:fldChar w:fldCharType="begin"/>
        </w:r>
        <w:r w:rsidR="00463DDF">
          <w:instrText xml:space="preserve"> ADDIN EN.CITE &lt;EndNote&gt;&lt;Cite AuthorYear="1"&gt;&lt;Author&gt;Bluedorn&lt;/Author&gt;&lt;Year&gt;1982&lt;/Year&gt;&lt;RecNum&gt;73&lt;/RecNum&gt;&lt;DisplayText&gt;Bluedorn (1982)&lt;/DisplayText&gt;&lt;record&gt;&lt;rec-number&gt;73&lt;/rec-number&gt;&lt;foreign-keys&gt;&lt;key app="EN" db-id="saf2vspsbfs0xlevr2jppv9v9re0t0pfe99f" timestamp="1395686201"&gt;73&lt;/key&gt;&lt;/foreign-keys&gt;&lt;ref-type name="Journal Article"&gt;17&lt;/ref-type&gt;&lt;contributors&gt;&lt;authors&gt;&lt;author&gt;Bluedorn, Allen C&lt;/author&gt;&lt;/authors&gt;&lt;/contributors&gt;&lt;titles&gt;&lt;title&gt;A Unified Model of Turnover from Organizations&lt;/title&gt;&lt;secondary-title&gt;Human relations&lt;/secondary-title&gt;&lt;/titles&gt;&lt;periodical&gt;&lt;full-title&gt;Human Relations&lt;/full-title&gt;&lt;/periodical&gt;&lt;pages&gt;135-153&lt;/pages&gt;&lt;volume&gt;35&lt;/volume&gt;&lt;number&gt;2&lt;/number&gt;&lt;dates&gt;&lt;year&gt;1982&lt;/year&gt;&lt;/dates&gt;&lt;isbn&gt;0018-7267&lt;/isbn&gt;&lt;urls&gt;&lt;/urls&gt;&lt;/record&gt;&lt;/Cite&gt;&lt;/EndNote&gt;</w:instrText>
        </w:r>
        <w:r w:rsidR="00463DDF" w:rsidRPr="00E214D3">
          <w:fldChar w:fldCharType="separate"/>
        </w:r>
        <w:r w:rsidR="00463DDF" w:rsidRPr="00E214D3">
          <w:rPr>
            <w:noProof/>
          </w:rPr>
          <w:t>Bluedorn (1982)</w:t>
        </w:r>
        <w:r w:rsidR="00463DDF" w:rsidRPr="00E214D3">
          <w:fldChar w:fldCharType="end"/>
        </w:r>
      </w:hyperlink>
      <w:r w:rsidR="00E214D3" w:rsidRPr="00252092">
        <w:t xml:space="preserve"> </w:t>
      </w:r>
      <w:r w:rsidR="00E214D3">
        <w:t>found that</w:t>
      </w:r>
      <w:r w:rsidR="00E214D3" w:rsidRPr="00B43C86">
        <w:t xml:space="preserve"> the </w:t>
      </w:r>
      <w:r w:rsidR="00E214D3" w:rsidRPr="00B43C86">
        <w:lastRenderedPageBreak/>
        <w:t>turnover model appears</w:t>
      </w:r>
      <w:r w:rsidR="00E214D3">
        <w:t xml:space="preserve"> to be</w:t>
      </w:r>
      <w:r w:rsidR="00E214D3" w:rsidRPr="00B43C86">
        <w:t xml:space="preserve"> related to the individual’s perception of environmental opportunities, </w:t>
      </w:r>
      <w:r w:rsidR="00E214D3">
        <w:t>routine</w:t>
      </w:r>
      <w:r w:rsidR="00E214D3" w:rsidRPr="00B43C86">
        <w:t>, age, and the length of service.</w:t>
      </w:r>
      <w:r w:rsidR="009125B7">
        <w:t xml:space="preserve"> </w:t>
      </w:r>
      <w:hyperlink w:anchor="_ENREF_4" w:tooltip="Balfour, 1993 #54" w:history="1">
        <w:r w:rsidR="00463DDF" w:rsidRPr="00B43C86">
          <w:fldChar w:fldCharType="begin"/>
        </w:r>
        <w:r w:rsidR="00463DDF">
          <w:instrText xml:space="preserve"> ADDIN EN.CITE &lt;EndNote&gt;&lt;Cite AuthorYear="1"&gt;&lt;Author&gt;Balfour&lt;/Author&gt;&lt;Year&gt;1993&lt;/Year&gt;&lt;RecNum&gt;54&lt;/RecNum&gt;&lt;DisplayText&gt;Balfour and Neff (1993)&lt;/DisplayText&gt;&lt;record&gt;&lt;rec-number&gt;54&lt;/rec-number&gt;&lt;foreign-keys&gt;&lt;key app="EN" db-id="saf2vspsbfs0xlevr2jppv9v9re0t0pfe99f" timestamp="1395244045"&gt;54&lt;/key&gt;&lt;/foreign-keys&gt;&lt;ref-type name="Journal Article"&gt;17&lt;/ref-type&gt;&lt;contributors&gt;&lt;authors&gt;&lt;author&gt;Balfour, D. L.&lt;/author&gt;&lt;author&gt;Neff, D. M.&lt;/author&gt;&lt;/authors&gt;&lt;/contributors&gt;&lt;titles&gt;&lt;title&gt;Predicting and Managing Turnover in Human Service Agencies: A Case-study of an Organization in Crisis &lt;/title&gt;&lt;secondary-title&gt;Public Personnel Management&lt;/secondary-title&gt;&lt;/titles&gt;&lt;periodical&gt;&lt;full-title&gt;Public Personnel Management&lt;/full-title&gt;&lt;/periodical&gt;&lt;pages&gt;473-486&lt;/pages&gt;&lt;volume&gt;22&lt;/volume&gt;&lt;number&gt;3&lt;/number&gt;&lt;dates&gt;&lt;year&gt;1993&lt;/year&gt;&lt;pub-dates&gt;&lt;date&gt;Fal&lt;/date&gt;&lt;/pub-dates&gt;&lt;/dates&gt;&lt;isbn&gt;0091-0260&lt;/isbn&gt;&lt;accession-num&gt;WOS:A1993LY96700010&lt;/accession-num&gt;&lt;urls&gt;&lt;related-urls&gt;&lt;url&gt;&amp;lt;Go to ISI&amp;gt;://WOS:A1993LY96700010&lt;/url&gt;&lt;/related-urls&gt;&lt;/urls&gt;&lt;/record&gt;&lt;/Cite&gt;&lt;/EndNote&gt;</w:instrText>
        </w:r>
        <w:r w:rsidR="00463DDF" w:rsidRPr="00B43C86">
          <w:fldChar w:fldCharType="separate"/>
        </w:r>
        <w:r w:rsidR="00463DDF" w:rsidRPr="00B43C86">
          <w:rPr>
            <w:noProof/>
          </w:rPr>
          <w:t>Balfour and Neff (1993)</w:t>
        </w:r>
        <w:r w:rsidR="00463DDF" w:rsidRPr="00B43C86">
          <w:fldChar w:fldCharType="end"/>
        </w:r>
      </w:hyperlink>
      <w:r w:rsidR="009125B7">
        <w:t xml:space="preserve"> noticed</w:t>
      </w:r>
      <w:r w:rsidR="009125B7" w:rsidRPr="00B43C86">
        <w:t xml:space="preserve"> that caseworkers with more education, less experience, and less stake in </w:t>
      </w:r>
      <w:r w:rsidR="005C2E6C">
        <w:t>an</w:t>
      </w:r>
      <w:r w:rsidR="009125B7" w:rsidRPr="00B43C86">
        <w:t xml:space="preserve"> organization are more likely to turnover.</w:t>
      </w:r>
      <w:r w:rsidR="009125B7">
        <w:t xml:space="preserve"> According to the research conducted by </w:t>
      </w:r>
      <w:hyperlink w:anchor="_ENREF_41" w:tooltip="Wright, 1998 #66" w:history="1">
        <w:r w:rsidR="00463DDF" w:rsidRPr="00B859FE">
          <w:fldChar w:fldCharType="begin"/>
        </w:r>
        <w:r w:rsidR="00463DDF">
          <w:instrText xml:space="preserve"> ADDIN EN.CITE &lt;EndNote&gt;&lt;Cite AuthorYear="1"&gt;&lt;Author&gt;Wright&lt;/Author&gt;&lt;Year&gt;1998&lt;/Year&gt;&lt;RecNum&gt;66&lt;/RecNum&gt;&lt;DisplayText&gt;Wright and Cropanzano (1998)&lt;/DisplayText&gt;&lt;record&gt;&lt;rec-number&gt;66&lt;/rec-number&gt;&lt;foreign-keys&gt;&lt;key app="EN" db-id="saf2vspsbfs0xlevr2jppv9v9re0t0pfe99f" timestamp="1395348944"&gt;66&lt;/key&gt;&lt;/foreign-keys&gt;&lt;ref-type name="Journal Article"&gt;17&lt;/ref-type&gt;&lt;contributors&gt;&lt;authors&gt;&lt;author&gt;Wright, Thomas A.&lt;/author&gt;&lt;author&gt;Cropanzano, Russell&lt;/author&gt;&lt;/authors&gt;&lt;/contributors&gt;&lt;titles&gt;&lt;title&gt;Emotional Exhaustion as a Predictor of Job Performance and Voluntary Turnover&lt;/title&gt;&lt;secondary-title&gt;Journal of Applied Psychology&lt;/secondary-title&gt;&lt;/titles&gt;&lt;periodical&gt;&lt;full-title&gt;Journal of Applied Psychology&lt;/full-title&gt;&lt;/periodical&gt;&lt;pages&gt;486-493&lt;/pages&gt;&lt;volume&gt;83&lt;/volume&gt;&lt;number&gt;3&lt;/number&gt;&lt;keywords&gt;&lt;keyword&gt;*Employee Turnover&lt;/keyword&gt;&lt;keyword&gt;*Fatigue&lt;/keyword&gt;&lt;keyword&gt;*Job Performance&lt;/keyword&gt;&lt;keyword&gt;*Occupational Stress&lt;/keyword&gt;&lt;keyword&gt;Social Workers&lt;/keyword&gt;&lt;/keywords&gt;&lt;dates&gt;&lt;year&gt;1998&lt;/year&gt;&lt;/dates&gt;&lt;pub-location&gt;US&lt;/pub-location&gt;&lt;publisher&gt;American Psychological Association&lt;/publisher&gt;&lt;isbn&gt;1939-1854(Electronic);0021-9010(Print)&lt;/isbn&gt;&lt;urls&gt;&lt;/urls&gt;&lt;electronic-resource-num&gt;10.1037/0021-9010.83.3.486&lt;/electronic-resource-num&gt;&lt;/record&gt;&lt;/Cite&gt;&lt;/EndNote&gt;</w:instrText>
        </w:r>
        <w:r w:rsidR="00463DDF" w:rsidRPr="00B859FE">
          <w:fldChar w:fldCharType="separate"/>
        </w:r>
        <w:r w:rsidR="00463DDF" w:rsidRPr="00B859FE">
          <w:rPr>
            <w:noProof/>
          </w:rPr>
          <w:t>Wright and Cropanzano (1998)</w:t>
        </w:r>
        <w:r w:rsidR="00463DDF" w:rsidRPr="00B859FE">
          <w:fldChar w:fldCharType="end"/>
        </w:r>
      </w:hyperlink>
      <w:r w:rsidR="009125B7">
        <w:t>, they found</w:t>
      </w:r>
      <w:r w:rsidR="009125B7" w:rsidRPr="00B859FE">
        <w:t xml:space="preserve"> that emotional exhaustion was associated with both job performance and subsequent turnover, but not related to job satisfaction.</w:t>
      </w:r>
      <w:r w:rsidR="003E352D">
        <w:t xml:space="preserve"> </w:t>
      </w:r>
      <w:hyperlink w:anchor="_ENREF_26" w:tooltip="Morrow, 1999 #60" w:history="1">
        <w:r w:rsidR="00463DDF" w:rsidRPr="00B859FE">
          <w:fldChar w:fldCharType="begin"/>
        </w:r>
        <w:r w:rsidR="00463DDF">
          <w:instrText xml:space="preserve"> ADDIN EN.CITE &lt;EndNote&gt;&lt;Cite AuthorYear="1"&gt;&lt;Author&gt;Morrow&lt;/Author&gt;&lt;Year&gt;1999&lt;/Year&gt;&lt;RecNum&gt;60&lt;/RecNum&gt;&lt;DisplayText&gt;Morrow, McElroy, Laczniak and Fenton (1999)&lt;/DisplayText&gt;&lt;record&gt;&lt;rec-number&gt;60&lt;/rec-number&gt;&lt;foreign-keys&gt;&lt;key app="EN" db-id="saf2vspsbfs0xlevr2jppv9v9re0t0pfe99f" timestamp="1395255511"&gt;60&lt;/key&gt;&lt;/foreign-keys&gt;&lt;ref-type name="Journal Article"&gt;17&lt;/ref-type&gt;&lt;contributors&gt;&lt;authors&gt;&lt;author&gt;Morrow, P. C.&lt;/author&gt;&lt;author&gt;McElroy, J. C.&lt;/author&gt;&lt;author&gt;Laczniak, K. S.&lt;/author&gt;&lt;author&gt;Fenton, J. B.&lt;/author&gt;&lt;/authors&gt;&lt;/contributors&gt;&lt;titles&gt;&lt;title&gt;Using Absenteeism and Performance to Predict Employee Turnover: Early Detection through Company Records&lt;/title&gt;&lt;secondary-title&gt;Journal of Vocational Behavior&lt;/secondary-title&gt;&lt;/titles&gt;&lt;periodical&gt;&lt;full-title&gt;Journal of Vocational Behavior&lt;/full-title&gt;&lt;/periodical&gt;&lt;pages&gt;358-374&lt;/pages&gt;&lt;volume&gt;55&lt;/volume&gt;&lt;number&gt;3&lt;/number&gt;&lt;dates&gt;&lt;year&gt;1999&lt;/year&gt;&lt;pub-dates&gt;&lt;date&gt;Dec&lt;/date&gt;&lt;/pub-dates&gt;&lt;/dates&gt;&lt;isbn&gt;0001-8791&lt;/isbn&gt;&lt;accession-num&gt;WOS:000083771100005&lt;/accession-num&gt;&lt;urls&gt;&lt;related-urls&gt;&lt;url&gt;&amp;lt;Go to ISI&amp;gt;://WOS:000083771100005&lt;/url&gt;&lt;/related-urls&gt;&lt;/urls&gt;&lt;electronic-resource-num&gt;10.1006/jvbe.1999.1687&lt;/electronic-resource-num&gt;&lt;/record&gt;&lt;/Cite&gt;&lt;/EndNote&gt;</w:instrText>
        </w:r>
        <w:r w:rsidR="00463DDF" w:rsidRPr="00B859FE">
          <w:fldChar w:fldCharType="separate"/>
        </w:r>
        <w:r w:rsidR="00463DDF">
          <w:rPr>
            <w:noProof/>
          </w:rPr>
          <w:t>Morrow, McElroy, Laczniak and Fenton (1999)</w:t>
        </w:r>
        <w:r w:rsidR="00463DDF" w:rsidRPr="00B859FE">
          <w:fldChar w:fldCharType="end"/>
        </w:r>
      </w:hyperlink>
      <w:r w:rsidR="003E352D" w:rsidRPr="00B859FE">
        <w:t xml:space="preserve"> use</w:t>
      </w:r>
      <w:r w:rsidR="003E352D">
        <w:t>d</w:t>
      </w:r>
      <w:r w:rsidR="003E352D" w:rsidRPr="00B859FE">
        <w:t xml:space="preserve"> employee absenteeism and performance</w:t>
      </w:r>
      <w:r w:rsidR="003E352D">
        <w:t xml:space="preserve"> </w:t>
      </w:r>
      <w:r w:rsidR="003E352D" w:rsidRPr="00B859FE">
        <w:t>to predict employee turnover</w:t>
      </w:r>
      <w:r w:rsidR="003E352D">
        <w:t xml:space="preserve">. </w:t>
      </w:r>
      <w:r w:rsidR="00C72470">
        <w:t>The r</w:t>
      </w:r>
      <w:r w:rsidR="003E352D">
        <w:t>esult</w:t>
      </w:r>
      <w:r w:rsidR="00C72470">
        <w:t xml:space="preserve"> from this study</w:t>
      </w:r>
      <w:r w:rsidR="003E352D">
        <w:t xml:space="preserve"> shows </w:t>
      </w:r>
      <w:r w:rsidR="00C72470">
        <w:t>a</w:t>
      </w:r>
      <w:r w:rsidR="003E352D">
        <w:t xml:space="preserve"> </w:t>
      </w:r>
      <w:r w:rsidR="00C72470">
        <w:t>positive</w:t>
      </w:r>
      <w:r w:rsidR="003E352D">
        <w:t xml:space="preserve"> </w:t>
      </w:r>
      <w:r w:rsidR="00C72470">
        <w:t>correlation</w:t>
      </w:r>
      <w:r w:rsidR="003E352D">
        <w:t xml:space="preserve"> between absenteeism and voluntary turnover, and </w:t>
      </w:r>
      <w:r w:rsidR="00C72470">
        <w:t xml:space="preserve">a </w:t>
      </w:r>
      <w:r w:rsidR="003E352D">
        <w:t xml:space="preserve">negative </w:t>
      </w:r>
      <w:r w:rsidR="00C72470">
        <w:t>correlation</w:t>
      </w:r>
      <w:r w:rsidR="003E352D">
        <w:t xml:space="preserve"> between performance ratings and voluntary turnover.</w:t>
      </w:r>
      <w:r w:rsidR="00DE629C">
        <w:t xml:space="preserve"> </w:t>
      </w:r>
      <w:r w:rsidR="00296513">
        <w:t xml:space="preserve">The study conducted by </w:t>
      </w:r>
      <w:hyperlink w:anchor="_ENREF_35" w:tooltip="Thaden, 2010 #63" w:history="1">
        <w:r w:rsidR="00463DDF" w:rsidRPr="00A0355E">
          <w:fldChar w:fldCharType="begin"/>
        </w:r>
        <w:r w:rsidR="00463DDF">
          <w:instrText xml:space="preserve"> ADDIN EN.CITE &lt;EndNote&gt;&lt;Cite AuthorYear="1"&gt;&lt;Author&gt;Thaden&lt;/Author&gt;&lt;Year&gt;2010&lt;/Year&gt;&lt;RecNum&gt;63&lt;/RecNum&gt;&lt;DisplayText&gt;Thaden, Jacobs-Priebe and Evans (2010)&lt;/DisplayText&gt;&lt;record&gt;&lt;rec-number&gt;63&lt;/rec-number&gt;&lt;foreign-keys&gt;&lt;key app="EN" db-id="saf2vspsbfs0xlevr2jppv9v9re0t0pfe99f" timestamp="1395341611"&gt;63&lt;/key&gt;&lt;/foreign-keys&gt;&lt;ref-type name="Journal Article"&gt;17&lt;/ref-type&gt;&lt;contributors&gt;&lt;authors&gt;&lt;author&gt;Thaden, Emily&lt;/author&gt;&lt;author&gt;Jacobs-Priebe, Lynette&lt;/author&gt;&lt;author&gt;Evans, Scot&lt;/author&gt;&lt;/authors&gt;&lt;/contributors&gt;&lt;titles&gt;&lt;title&gt;Understanding Attrition and Predicting Employment Durations of Former Staff in a Public Social Service Organization&lt;/title&gt;&lt;secondary-title&gt;Journal of Social Work&lt;/secondary-title&gt;&lt;/titles&gt;&lt;periodical&gt;&lt;full-title&gt;Journal of Social Work&lt;/full-title&gt;&lt;/periodical&gt;&lt;pages&gt;407-435&lt;/pages&gt;&lt;volume&gt;10&lt;/volume&gt;&lt;number&gt;4&lt;/number&gt;&lt;dates&gt;&lt;year&gt;2010&lt;/year&gt;&lt;/dates&gt;&lt;isbn&gt;1468-0173&lt;/isbn&gt;&lt;urls&gt;&lt;/urls&gt;&lt;/record&gt;&lt;/Cite&gt;&lt;/EndNote&gt;</w:instrText>
        </w:r>
        <w:r w:rsidR="00463DDF" w:rsidRPr="00A0355E">
          <w:fldChar w:fldCharType="separate"/>
        </w:r>
        <w:r w:rsidR="00463DDF">
          <w:rPr>
            <w:noProof/>
          </w:rPr>
          <w:t>Thaden, Jacobs-Priebe and Evans (2010)</w:t>
        </w:r>
        <w:r w:rsidR="00463DDF" w:rsidRPr="00A0355E">
          <w:fldChar w:fldCharType="end"/>
        </w:r>
      </w:hyperlink>
      <w:r w:rsidR="00DE629C">
        <w:t xml:space="preserve"> indicate</w:t>
      </w:r>
      <w:r w:rsidR="00296513">
        <w:t>d</w:t>
      </w:r>
      <w:r w:rsidR="00DE629C">
        <w:t xml:space="preserve"> that organizational culture may potentially be an important factor to retain the workers</w:t>
      </w:r>
      <w:r w:rsidR="00296513">
        <w:t xml:space="preserve"> in an organization</w:t>
      </w:r>
      <w:r w:rsidR="00DE629C">
        <w:t>.</w:t>
      </w:r>
    </w:p>
    <w:p w14:paraId="4967B2AA" w14:textId="56E735E3" w:rsidR="00296513" w:rsidRDefault="00DE629C" w:rsidP="00296513">
      <w:pPr>
        <w:pStyle w:val="Newparagraph"/>
        <w:jc w:val="both"/>
      </w:pPr>
      <w:r>
        <w:t xml:space="preserve">Meanwhile, some other studies try to </w:t>
      </w:r>
      <w:r w:rsidR="00296513">
        <w:t xml:space="preserve">build turnover prediction models </w:t>
      </w:r>
      <w:r w:rsidR="00782E2B">
        <w:t>through techniques, such as regression, neural network (NN</w:t>
      </w:r>
      <w:r w:rsidR="008B0C63">
        <w:t>)</w:t>
      </w:r>
      <w:r w:rsidR="00782E2B">
        <w:t>, and data mining.</w:t>
      </w:r>
      <w:r w:rsidR="00296513">
        <w:t xml:space="preserve"> For example,</w:t>
      </w:r>
      <w:r w:rsidR="00782E2B">
        <w:t xml:space="preserve"> </w:t>
      </w:r>
      <w:hyperlink w:anchor="_ENREF_28" w:tooltip="Ng, 1991 #56" w:history="1">
        <w:r w:rsidR="00463DDF" w:rsidRPr="00C85DA3">
          <w:fldChar w:fldCharType="begin"/>
        </w:r>
        <w:r w:rsidR="00463DDF">
          <w:instrText xml:space="preserve"> ADDIN EN.CITE &lt;EndNote&gt;&lt;Cite AuthorYear="1"&gt;&lt;Author&gt;Ng&lt;/Author&gt;&lt;Year&gt;1991&lt;/Year&gt;&lt;RecNum&gt;56&lt;/RecNum&gt;&lt;DisplayText&gt;Ng, Cram and Jenkins (1991)&lt;/DisplayText&gt;&lt;record&gt;&lt;rec-number&gt;56&lt;/rec-number&gt;&lt;foreign-keys&gt;&lt;key app="EN" db-id="saf2vspsbfs0xlevr2jppv9v9re0t0pfe99f" timestamp="1395244045"&gt;56&lt;/key&gt;&lt;/foreign-keys&gt;&lt;ref-type name="Journal Article"&gt;17&lt;/ref-type&gt;&lt;contributors&gt;&lt;authors&gt;&lt;author&gt;Ng, S. H.&lt;/author&gt;&lt;author&gt;Cram, F.&lt;/author&gt;&lt;author&gt;Jenkins, L.&lt;/author&gt;&lt;/authors&gt;&lt;/contributors&gt;&lt;titles&gt;&lt;title&gt;A Proportional Hazards Regression Analysis of Employee Turnover among Nurses in New-Zealand &lt;/title&gt;&lt;secondary-title&gt;Human Relations&lt;/secondary-title&gt;&lt;/titles&gt;&lt;periodical&gt;&lt;full-title&gt;Human Relations&lt;/full-title&gt;&lt;/periodical&gt;&lt;pages&gt;1313-1330&lt;/pages&gt;&lt;volume&gt;44&lt;/volume&gt;&lt;number&gt;12&lt;/number&gt;&lt;dates&gt;&lt;year&gt;1991&lt;/year&gt;&lt;pub-dates&gt;&lt;date&gt;Dec&lt;/date&gt;&lt;/pub-dates&gt;&lt;/dates&gt;&lt;isbn&gt;0018-7267&lt;/isbn&gt;&lt;accession-num&gt;WOS:A1991GT69100005&lt;/accession-num&gt;&lt;urls&gt;&lt;related-urls&gt;&lt;url&gt;&amp;lt;Go to ISI&amp;gt;://WOS:A1991GT69100005&lt;/url&gt;&lt;/related-urls&gt;&lt;/urls&gt;&lt;electronic-resource-num&gt;10.1177/001872679104401205&lt;/electronic-resource-num&gt;&lt;/record&gt;&lt;/Cite&gt;&lt;/EndNote&gt;</w:instrText>
        </w:r>
        <w:r w:rsidR="00463DDF" w:rsidRPr="00C85DA3">
          <w:fldChar w:fldCharType="separate"/>
        </w:r>
        <w:r w:rsidR="00463DDF">
          <w:rPr>
            <w:noProof/>
          </w:rPr>
          <w:t>Ng, Cram and Jenkins (1991)</w:t>
        </w:r>
        <w:r w:rsidR="00463DDF" w:rsidRPr="00C85DA3">
          <w:fldChar w:fldCharType="end"/>
        </w:r>
      </w:hyperlink>
      <w:r w:rsidR="00296513" w:rsidRPr="001B18E8">
        <w:t xml:space="preserve"> use</w:t>
      </w:r>
      <w:r w:rsidR="00296513">
        <w:t>d</w:t>
      </w:r>
      <w:r w:rsidR="00296513" w:rsidRPr="001B18E8">
        <w:t xml:space="preserve"> </w:t>
      </w:r>
      <w:r w:rsidR="00296513">
        <w:t xml:space="preserve">a </w:t>
      </w:r>
      <w:r w:rsidR="00296513" w:rsidRPr="001B18E8">
        <w:t xml:space="preserve">proportional hazards regression </w:t>
      </w:r>
      <w:r w:rsidR="00296513">
        <w:t xml:space="preserve">(PHR) </w:t>
      </w:r>
      <w:r w:rsidR="00296513" w:rsidRPr="00C85DA3">
        <w:t xml:space="preserve">to develop turnover </w:t>
      </w:r>
      <w:r w:rsidR="00296513">
        <w:t xml:space="preserve">prediction </w:t>
      </w:r>
      <w:r w:rsidR="00296513" w:rsidRPr="00C85DA3">
        <w:t xml:space="preserve">model </w:t>
      </w:r>
      <w:r w:rsidR="00296513">
        <w:t>and their</w:t>
      </w:r>
      <w:r w:rsidR="00296513" w:rsidRPr="00C85DA3">
        <w:t xml:space="preserve"> </w:t>
      </w:r>
      <w:r w:rsidR="00296513">
        <w:t>forecasts</w:t>
      </w:r>
      <w:r w:rsidR="00296513" w:rsidRPr="00C85DA3">
        <w:t xml:space="preserve"> </w:t>
      </w:r>
      <w:r w:rsidR="00296513">
        <w:t>are</w:t>
      </w:r>
      <w:r w:rsidR="00296513" w:rsidRPr="00C85DA3">
        <w:t xml:space="preserve"> </w:t>
      </w:r>
      <w:r w:rsidR="00296513">
        <w:t xml:space="preserve">much </w:t>
      </w:r>
      <w:r w:rsidR="00296513" w:rsidRPr="00C85DA3">
        <w:t>more accurate.</w:t>
      </w:r>
      <w:r w:rsidR="008B0C63">
        <w:t xml:space="preserve"> In the study conducted by </w:t>
      </w:r>
      <w:hyperlink w:anchor="_ENREF_32" w:tooltip="Sexton, 2005 #5" w:history="1">
        <w:r w:rsidR="00463DDF" w:rsidRPr="00B859FE">
          <w:fldChar w:fldCharType="begin"/>
        </w:r>
        <w:r w:rsidR="00463DDF">
          <w:instrText xml:space="preserve"> ADDIN EN.CITE &lt;EndNote&gt;&lt;Cite AuthorYear="1"&gt;&lt;Author&gt;Sexton&lt;/Author&gt;&lt;Year&gt;2005&lt;/Year&gt;&lt;RecNum&gt;5&lt;/RecNum&gt;&lt;DisplayText&gt;Sexton, McMurtrey, Michalopoulos and Smith (2005)&lt;/DisplayText&gt;&lt;record&gt;&lt;rec-number&gt;5&lt;/rec-number&gt;&lt;foreign-keys&gt;&lt;key app="EN" db-id="saf2vspsbfs0xlevr2jppv9v9re0t0pfe99f" timestamp="0"&gt;5&lt;/key&gt;&lt;/foreign-keys&gt;&lt;ref-type name="Journal Article"&gt;17&lt;/ref-type&gt;&lt;contributors&gt;&lt;authors&gt;&lt;author&gt;Sexton, Randall S&lt;/author&gt;&lt;author&gt;McMurtrey, Shannon&lt;/author&gt;&lt;author&gt;Michalopoulos, Joanna O&lt;/author&gt;&lt;author&gt;Smith, Angela M&lt;/author&gt;&lt;/authors&gt;&lt;/contributors&gt;&lt;titles&gt;&lt;title&gt;Employee Turnover: A Neural Network Solution&lt;/title&gt;&lt;secondary-title&gt;Computers &amp;amp; Operations Research&lt;/secondary-title&gt;&lt;/titles&gt;&lt;pages&gt;2635-2651&lt;/pages&gt;&lt;volume&gt;32&lt;/volume&gt;&lt;number&gt;10&lt;/number&gt;&lt;dates&gt;&lt;year&gt;2005&lt;/year&gt;&lt;/dates&gt;&lt;isbn&gt;0305-0548&lt;/isbn&gt;&lt;urls&gt;&lt;/urls&gt;&lt;/record&gt;&lt;/Cite&gt;&lt;/EndNote&gt;</w:instrText>
        </w:r>
        <w:r w:rsidR="00463DDF" w:rsidRPr="00B859FE">
          <w:fldChar w:fldCharType="separate"/>
        </w:r>
        <w:r w:rsidR="00463DDF">
          <w:rPr>
            <w:noProof/>
          </w:rPr>
          <w:t>Sexton, McMurtrey, Michalopoulos and Smith (2005)</w:t>
        </w:r>
        <w:r w:rsidR="00463DDF" w:rsidRPr="00B859FE">
          <w:fldChar w:fldCharType="end"/>
        </w:r>
      </w:hyperlink>
      <w:r w:rsidR="005C2E6C">
        <w:t xml:space="preserve">, NN combining with modified genetic algorithm was </w:t>
      </w:r>
      <w:r w:rsidR="00A74F04" w:rsidRPr="00A81456">
        <w:t>used</w:t>
      </w:r>
      <w:r w:rsidR="005C2E6C" w:rsidRPr="00A81456">
        <w:t xml:space="preserve"> to build the prediction model</w:t>
      </w:r>
      <w:r w:rsidR="00A74F04" w:rsidRPr="00A81456">
        <w:t xml:space="preserve"> for</w:t>
      </w:r>
      <w:r w:rsidR="00A81456" w:rsidRPr="00A81456">
        <w:t xml:space="preserve"> turnover</w:t>
      </w:r>
      <w:r w:rsidR="005C2E6C" w:rsidRPr="00A81456">
        <w:t xml:space="preserve">. </w:t>
      </w:r>
      <w:r w:rsidR="003D34A0" w:rsidRPr="00A81456">
        <w:t xml:space="preserve">Alao and Adeyemo </w:t>
      </w:r>
      <w:r w:rsidR="003D34A0" w:rsidRPr="00A81456">
        <w:fldChar w:fldCharType="begin"/>
      </w:r>
      <w:r w:rsidR="0080676C">
        <w:instrText xml:space="preserve"> ADDIN EN.CITE &lt;EndNote&gt;&lt;Cite ExcludeAuth="1"&gt;&lt;Author&gt;Alao&lt;/Author&gt;&lt;Year&gt;2013&lt;/Year&gt;&lt;RecNum&gt;8&lt;/RecNum&gt;&lt;DisplayText&gt;(2013)&lt;/DisplayText&gt;&lt;record&gt;&lt;rec-number&gt;8&lt;/rec-number&gt;&lt;foreign-keys&gt;&lt;key app="EN" db-id="saf2vspsbfs0xlevr2jppv9v9re0t0pfe99f" timestamp="0"&gt;8&lt;/key&gt;&lt;/foreign-keys&gt;&lt;ref-type name="Journal Article"&gt;17&lt;/ref-type&gt;&lt;contributors&gt;&lt;authors&gt;&lt;author&gt;Alao, D&lt;/author&gt;&lt;author&gt;Adeyemo, AB&lt;/author&gt;&lt;/authors&gt;&lt;/contributors&gt;&lt;titles&gt;&lt;title&gt;Analyzing Employee Attrition Using Decision Tree Algorithms &lt;/title&gt;&lt;secondary-title&gt;Computing, Information Systems, Development Informatics and Allied Research Journal&lt;/secondary-title&gt;&lt;/titles&gt;&lt;pages&gt;&lt;style face="normal" font="default" size="100%"&gt;17&lt;/style&gt;&lt;style face="normal" font="default" charset="134" size="100%"&gt;-28&lt;/style&gt;&lt;/pages&gt;&lt;volume&gt;4&lt;/volume&gt;&lt;number&gt;1&lt;/number&gt;&lt;section&gt;17&lt;/section&gt;&lt;dates&gt;&lt;year&gt;2013&lt;/year&gt;&lt;/dates&gt;&lt;isbn&gt;2167-1710&lt;/isbn&gt;&lt;urls&gt;&lt;/urls&gt;&lt;/record&gt;&lt;/Cite&gt;&lt;/EndNote&gt;</w:instrText>
      </w:r>
      <w:r w:rsidR="003D34A0" w:rsidRPr="00A81456">
        <w:fldChar w:fldCharType="separate"/>
      </w:r>
      <w:r w:rsidR="003D34A0" w:rsidRPr="00A81456">
        <w:rPr>
          <w:noProof/>
        </w:rPr>
        <w:t>(</w:t>
      </w:r>
      <w:hyperlink w:anchor="_ENREF_2" w:tooltip="Alao, 2013 #8" w:history="1">
        <w:r w:rsidR="00463DDF" w:rsidRPr="00A81456">
          <w:rPr>
            <w:noProof/>
          </w:rPr>
          <w:t>2013</w:t>
        </w:r>
      </w:hyperlink>
      <w:r w:rsidR="003D34A0" w:rsidRPr="00A81456">
        <w:rPr>
          <w:noProof/>
        </w:rPr>
        <w:t>)</w:t>
      </w:r>
      <w:r w:rsidR="003D34A0" w:rsidRPr="00A81456">
        <w:fldChar w:fldCharType="end"/>
      </w:r>
      <w:r w:rsidR="005C2E6C" w:rsidRPr="00A81456">
        <w:t xml:space="preserve"> applied decision tr</w:t>
      </w:r>
      <w:r w:rsidR="005C2E6C">
        <w:t xml:space="preserve">ee skill on the employees’ demographical information and </w:t>
      </w:r>
      <w:r w:rsidR="00A902E7">
        <w:t>personnel</w:t>
      </w:r>
      <w:r w:rsidR="005C2E6C">
        <w:t xml:space="preserve"> record</w:t>
      </w:r>
      <w:r w:rsidR="00A93047">
        <w:t>s</w:t>
      </w:r>
      <w:r w:rsidR="005C2E6C">
        <w:t xml:space="preserve"> to </w:t>
      </w:r>
      <w:r w:rsidR="005C2E6C" w:rsidRPr="00AC595F">
        <w:t>identif</w:t>
      </w:r>
      <w:r w:rsidR="005C2E6C">
        <w:t>y</w:t>
      </w:r>
      <w:r w:rsidR="005C2E6C" w:rsidRPr="00AC595F">
        <w:t xml:space="preserve"> attributes</w:t>
      </w:r>
      <w:r w:rsidR="005C2E6C">
        <w:t xml:space="preserve"> </w:t>
      </w:r>
      <w:r w:rsidR="005C2E6C" w:rsidRPr="00AC595F">
        <w:t>contribut</w:t>
      </w:r>
      <w:r w:rsidR="005C2E6C">
        <w:t>ing</w:t>
      </w:r>
      <w:r w:rsidR="005C2E6C" w:rsidRPr="00AC595F">
        <w:t xml:space="preserve"> to employee</w:t>
      </w:r>
      <w:r w:rsidR="005C2E6C">
        <w:t xml:space="preserve"> turnover</w:t>
      </w:r>
      <w:r w:rsidR="005C2E6C" w:rsidRPr="00AC595F">
        <w:t>.</w:t>
      </w:r>
    </w:p>
    <w:p w14:paraId="05126741" w14:textId="27B1A27D" w:rsidR="001B18E8" w:rsidRDefault="005C2E6C" w:rsidP="001B18E8">
      <w:pPr>
        <w:pStyle w:val="Newparagraph"/>
        <w:jc w:val="both"/>
      </w:pPr>
      <w:r>
        <w:t>In these studies, the</w:t>
      </w:r>
      <w:r w:rsidR="00782E2B">
        <w:t xml:space="preserve"> data</w:t>
      </w:r>
      <w:r>
        <w:t xml:space="preserve"> source</w:t>
      </w:r>
      <w:r w:rsidR="00782E2B">
        <w:t xml:space="preserve"> was acquired </w:t>
      </w:r>
      <w:r w:rsidR="001B18E8">
        <w:t xml:space="preserve">either </w:t>
      </w:r>
      <w:r w:rsidR="00782E2B">
        <w:t xml:space="preserve">from </w:t>
      </w:r>
      <w:r w:rsidR="007B3BC5">
        <w:t>human resource</w:t>
      </w:r>
      <w:r w:rsidR="00782E2B">
        <w:t xml:space="preserve"> </w:t>
      </w:r>
      <w:r w:rsidR="00A93047">
        <w:t xml:space="preserve">employment </w:t>
      </w:r>
      <w:r w:rsidR="00782E2B">
        <w:t>record</w:t>
      </w:r>
      <w:r w:rsidR="00A93047">
        <w:t>s</w:t>
      </w:r>
      <w:r w:rsidR="001B18E8">
        <w:t xml:space="preserve"> and demographical information</w:t>
      </w:r>
      <w:r w:rsidR="00782E2B">
        <w:t xml:space="preserve"> or survey with time horizon ranging from 1</w:t>
      </w:r>
      <w:r w:rsidR="001B18E8">
        <w:t xml:space="preserve"> </w:t>
      </w:r>
      <w:r w:rsidR="00782E2B">
        <w:t xml:space="preserve">to 28 years. Most of data is monthly data. </w:t>
      </w:r>
      <w:r w:rsidR="001B18E8">
        <w:t>It is worth mentioning that o</w:t>
      </w:r>
      <w:r w:rsidR="00782E2B">
        <w:t>nly few of these studies considered macro</w:t>
      </w:r>
      <w:r w:rsidR="001B18E8">
        <w:t>-</w:t>
      </w:r>
      <w:r w:rsidR="00782E2B">
        <w:t xml:space="preserve">economic </w:t>
      </w:r>
      <w:r w:rsidR="001B18E8">
        <w:t xml:space="preserve">factor in their prediction models, </w:t>
      </w:r>
      <w:r w:rsidR="001B18E8" w:rsidRPr="00F40512">
        <w:t xml:space="preserve">which </w:t>
      </w:r>
      <w:r w:rsidR="000E0AAF" w:rsidRPr="00F40512">
        <w:t>could</w:t>
      </w:r>
      <w:r w:rsidR="00C372A1">
        <w:t xml:space="preserve"> have</w:t>
      </w:r>
      <w:r w:rsidR="001B18E8">
        <w:t xml:space="preserve"> significant impact on employee turnover.</w:t>
      </w:r>
    </w:p>
    <w:p w14:paraId="32511B69" w14:textId="2288ECE4" w:rsidR="0088560F" w:rsidRDefault="0088560F" w:rsidP="00AA32B5">
      <w:pPr>
        <w:pStyle w:val="Newparagraph"/>
        <w:jc w:val="both"/>
      </w:pPr>
      <w:r>
        <w:lastRenderedPageBreak/>
        <w:t xml:space="preserve">Although there have been some efforts to predict employee turnover behaviour, no study has been conducted </w:t>
      </w:r>
      <w:r w:rsidR="00A74F04">
        <w:t>on</w:t>
      </w:r>
      <w:r>
        <w:t xml:space="preserve"> </w:t>
      </w:r>
      <w:r w:rsidR="00A81456" w:rsidRPr="00A81456">
        <w:t>turnover</w:t>
      </w:r>
      <w:r w:rsidRPr="00A81456">
        <w:t xml:space="preserve"> </w:t>
      </w:r>
      <w:r w:rsidR="00A74F04" w:rsidRPr="00A81456">
        <w:t xml:space="preserve">with </w:t>
      </w:r>
      <w:r w:rsidRPr="00A81456">
        <w:t>time series</w:t>
      </w:r>
      <w:r>
        <w:t xml:space="preserve"> forecasting skills, especially univariate time series forecasting</w:t>
      </w:r>
      <w:r w:rsidR="003B6013">
        <w:t>, to predict employee turnover</w:t>
      </w:r>
      <w:r>
        <w:t>. In this study, the authors attempt to fill this gap</w:t>
      </w:r>
      <w:r w:rsidR="007452D6">
        <w:t xml:space="preserve">. The advantage of time series forecasting approach is that </w:t>
      </w:r>
      <w:r w:rsidR="00AA32B5">
        <w:t>it is not necessary</w:t>
      </w:r>
      <w:r>
        <w:t xml:space="preserve"> to identif</w:t>
      </w:r>
      <w:r w:rsidR="00AA32B5">
        <w:t xml:space="preserve">y the determinants of turnover and helpful </w:t>
      </w:r>
      <w:r>
        <w:t>to evaluate the effects of either a pl</w:t>
      </w:r>
      <w:r w:rsidR="00AA32B5">
        <w:t xml:space="preserve">anned or unplanned intervention </w:t>
      </w:r>
      <w:r w:rsidR="003D34A0">
        <w:fldChar w:fldCharType="begin"/>
      </w:r>
      <w:r w:rsidR="002E4CDB">
        <w:instrText xml:space="preserve"> ADDIN EN.CITE &lt;EndNote&gt;&lt;Cite&gt;&lt;Author&gt;Velicer&lt;/Author&gt;&lt;Year&gt;2003&lt;/Year&gt;&lt;RecNum&gt;75&lt;/RecNum&gt;&lt;DisplayText&gt;(Velicer and Fava, 2003)&lt;/DisplayText&gt;&lt;record&gt;&lt;rec-number&gt;75&lt;/rec-number&gt;&lt;foreign-keys&gt;&lt;key app="EN" db-id="saf2vspsbfs0xlevr2jppv9v9re0t0pfe99f" timestamp="1396036305"&gt;75&lt;/key&gt;&lt;/foreign-keys&gt;&lt;ref-type name="Journal Article"&gt;17&lt;/ref-type&gt;&lt;contributors&gt;&lt;authors&gt;&lt;author&gt;Velicer, Wayne F&lt;/author&gt;&lt;author&gt;Fava, Joseph L&lt;/author&gt;&lt;/authors&gt;&lt;/contributors&gt;&lt;titles&gt;&lt;title&gt;Time Series Analysis&lt;/title&gt;&lt;secondary-title&gt;Handbook of psychology&lt;/secondary-title&gt;&lt;/titles&gt;&lt;periodical&gt;&lt;full-title&gt;Handbook of psychology&lt;/full-title&gt;&lt;/periodical&gt;&lt;dates&gt;&lt;year&gt;2003&lt;/year&gt;&lt;/dates&gt;&lt;isbn&gt;0471264385&lt;/isbn&gt;&lt;urls&gt;&lt;/urls&gt;&lt;/record&gt;&lt;/Cite&gt;&lt;/EndNote&gt;</w:instrText>
      </w:r>
      <w:r w:rsidR="003D34A0">
        <w:fldChar w:fldCharType="separate"/>
      </w:r>
      <w:r w:rsidR="007429BB">
        <w:rPr>
          <w:noProof/>
        </w:rPr>
        <w:t>(</w:t>
      </w:r>
      <w:hyperlink w:anchor="_ENREF_36" w:tooltip="Velicer, 2003 #75" w:history="1">
        <w:r w:rsidR="00463DDF">
          <w:rPr>
            <w:noProof/>
          </w:rPr>
          <w:t>Velicer and Fava, 2003</w:t>
        </w:r>
      </w:hyperlink>
      <w:r w:rsidR="007429BB">
        <w:rPr>
          <w:noProof/>
        </w:rPr>
        <w:t>)</w:t>
      </w:r>
      <w:r w:rsidR="003D34A0">
        <w:fldChar w:fldCharType="end"/>
      </w:r>
      <w:r>
        <w:t>.  </w:t>
      </w:r>
    </w:p>
    <w:p w14:paraId="4FF29F95" w14:textId="7F6A5EC6" w:rsidR="009B7088" w:rsidRDefault="00D17F2A" w:rsidP="00DD6850">
      <w:pPr>
        <w:pStyle w:val="Newparagraph"/>
        <w:jc w:val="both"/>
      </w:pPr>
      <w:r>
        <w:t>Thus, this</w:t>
      </w:r>
      <w:r w:rsidR="001569E7">
        <w:t xml:space="preserve"> article </w:t>
      </w:r>
      <w:r>
        <w:t>has four parts</w:t>
      </w:r>
      <w:r w:rsidR="00080672">
        <w:t xml:space="preserve">. First, </w:t>
      </w:r>
      <w:r>
        <w:t xml:space="preserve">there is the </w:t>
      </w:r>
      <w:r w:rsidR="00080672">
        <w:t>introduc</w:t>
      </w:r>
      <w:r>
        <w:t xml:space="preserve">tion which covers </w:t>
      </w:r>
      <w:r w:rsidR="00ED20DC">
        <w:t xml:space="preserve">the objective of the paper and </w:t>
      </w:r>
      <w:r>
        <w:t xml:space="preserve">a </w:t>
      </w:r>
      <w:r w:rsidR="00080672">
        <w:t xml:space="preserve">literature review. </w:t>
      </w:r>
      <w:r>
        <w:t>Second, there is a synopsis of tools for finding time series patterns and preparing the data for analysis as well as specific forecasting methods. The methods section is followed by the</w:t>
      </w:r>
      <w:r w:rsidR="00DD6850">
        <w:t xml:space="preserve"> results </w:t>
      </w:r>
      <w:r w:rsidR="00D7003D">
        <w:t xml:space="preserve">and discussion </w:t>
      </w:r>
      <w:r>
        <w:t>of</w:t>
      </w:r>
      <w:r w:rsidR="00080672">
        <w:t xml:space="preserve"> the study. Finally, </w:t>
      </w:r>
      <w:r>
        <w:t xml:space="preserve">there is </w:t>
      </w:r>
      <w:r w:rsidR="003B6013">
        <w:t>conclusion</w:t>
      </w:r>
      <w:r w:rsidR="00EA528E">
        <w:t xml:space="preserve"> </w:t>
      </w:r>
      <w:r>
        <w:t>of</w:t>
      </w:r>
      <w:r w:rsidR="00EA528E">
        <w:t xml:space="preserve"> </w:t>
      </w:r>
      <w:r w:rsidR="00080672">
        <w:t>the re</w:t>
      </w:r>
      <w:r w:rsidR="00DD6850">
        <w:t>sult</w:t>
      </w:r>
      <w:r>
        <w:t>s</w:t>
      </w:r>
      <w:r w:rsidR="00DD6850">
        <w:t>, practic</w:t>
      </w:r>
      <w:r>
        <w:t>al</w:t>
      </w:r>
      <w:r w:rsidR="00DD6850">
        <w:t xml:space="preserve"> implication</w:t>
      </w:r>
      <w:r>
        <w:t>s</w:t>
      </w:r>
      <w:r w:rsidR="00DD6850">
        <w:t xml:space="preserve">, </w:t>
      </w:r>
      <w:r w:rsidR="003B6013">
        <w:t xml:space="preserve">and </w:t>
      </w:r>
      <w:r w:rsidR="00080672">
        <w:t>limitation</w:t>
      </w:r>
      <w:r>
        <w:t>s</w:t>
      </w:r>
      <w:r w:rsidR="00080672">
        <w:t xml:space="preserve"> of the paper. </w:t>
      </w:r>
    </w:p>
    <w:p w14:paraId="327360F0" w14:textId="77777777" w:rsidR="00A2103F" w:rsidRDefault="00A2103F" w:rsidP="00DD6850">
      <w:pPr>
        <w:pStyle w:val="Newparagraph"/>
        <w:jc w:val="both"/>
        <w:sectPr w:rsidR="00A2103F" w:rsidSect="00383B88">
          <w:footerReference w:type="default" r:id="rId8"/>
          <w:pgSz w:w="11901" w:h="16840" w:code="9"/>
          <w:pgMar w:top="1440" w:right="1440" w:bottom="1440" w:left="1440" w:header="706" w:footer="706" w:gutter="0"/>
          <w:cols w:space="708"/>
          <w:docGrid w:linePitch="360"/>
        </w:sectPr>
      </w:pPr>
    </w:p>
    <w:p w14:paraId="3DD02526" w14:textId="4F978F5D" w:rsidR="006B47E1" w:rsidRPr="006B47E1" w:rsidRDefault="006B47E1" w:rsidP="006E2010">
      <w:pPr>
        <w:pStyle w:val="Caption"/>
        <w:keepNext/>
        <w:spacing w:before="240" w:after="0" w:line="360" w:lineRule="auto"/>
        <w:rPr>
          <w:rFonts w:ascii="Times New Roman" w:hAnsi="Times New Roman"/>
          <w:b w:val="0"/>
          <w:color w:val="auto"/>
          <w:sz w:val="24"/>
          <w:szCs w:val="24"/>
        </w:rPr>
      </w:pPr>
      <w:bookmarkStart w:id="1" w:name="_Ref384807544"/>
      <w:r w:rsidRPr="006B47E1">
        <w:rPr>
          <w:rFonts w:ascii="Times New Roman" w:hAnsi="Times New Roman"/>
          <w:b w:val="0"/>
          <w:color w:val="auto"/>
          <w:sz w:val="24"/>
          <w:szCs w:val="24"/>
        </w:rPr>
        <w:lastRenderedPageBreak/>
        <w:t xml:space="preserve">Table </w:t>
      </w:r>
      <w:r w:rsidRPr="006B47E1">
        <w:rPr>
          <w:rFonts w:ascii="Times New Roman" w:hAnsi="Times New Roman"/>
          <w:b w:val="0"/>
          <w:color w:val="auto"/>
          <w:sz w:val="24"/>
          <w:szCs w:val="24"/>
        </w:rPr>
        <w:fldChar w:fldCharType="begin"/>
      </w:r>
      <w:r w:rsidRPr="006B47E1">
        <w:rPr>
          <w:rFonts w:ascii="Times New Roman" w:hAnsi="Times New Roman"/>
          <w:b w:val="0"/>
          <w:color w:val="auto"/>
          <w:sz w:val="24"/>
          <w:szCs w:val="24"/>
        </w:rPr>
        <w:instrText xml:space="preserve"> SEQ Table \* ARABIC </w:instrText>
      </w:r>
      <w:r w:rsidRPr="006B47E1">
        <w:rPr>
          <w:rFonts w:ascii="Times New Roman" w:hAnsi="Times New Roman"/>
          <w:b w:val="0"/>
          <w:color w:val="auto"/>
          <w:sz w:val="24"/>
          <w:szCs w:val="24"/>
        </w:rPr>
        <w:fldChar w:fldCharType="separate"/>
      </w:r>
      <w:r w:rsidR="007B7CEE">
        <w:rPr>
          <w:rFonts w:ascii="Times New Roman" w:hAnsi="Times New Roman"/>
          <w:b w:val="0"/>
          <w:noProof/>
          <w:color w:val="auto"/>
          <w:sz w:val="24"/>
          <w:szCs w:val="24"/>
        </w:rPr>
        <w:t>1</w:t>
      </w:r>
      <w:r w:rsidRPr="006B47E1">
        <w:rPr>
          <w:rFonts w:ascii="Times New Roman" w:hAnsi="Times New Roman"/>
          <w:b w:val="0"/>
          <w:color w:val="auto"/>
          <w:sz w:val="24"/>
          <w:szCs w:val="24"/>
        </w:rPr>
        <w:fldChar w:fldCharType="end"/>
      </w:r>
      <w:bookmarkEnd w:id="1"/>
      <w:r w:rsidRPr="006B47E1">
        <w:rPr>
          <w:rFonts w:ascii="Times New Roman" w:hAnsi="Times New Roman"/>
          <w:b w:val="0"/>
          <w:color w:val="auto"/>
          <w:sz w:val="24"/>
          <w:szCs w:val="24"/>
        </w:rPr>
        <w:t>.</w:t>
      </w:r>
      <w:r>
        <w:rPr>
          <w:rFonts w:ascii="Times New Roman" w:hAnsi="Times New Roman"/>
          <w:b w:val="0"/>
          <w:color w:val="auto"/>
          <w:sz w:val="24"/>
          <w:szCs w:val="24"/>
        </w:rPr>
        <w:t xml:space="preserve"> </w:t>
      </w:r>
      <w:r w:rsidRPr="006B47E1">
        <w:rPr>
          <w:rFonts w:ascii="Times New Roman" w:hAnsi="Times New Roman"/>
          <w:b w:val="0"/>
          <w:color w:val="auto"/>
          <w:sz w:val="24"/>
          <w:szCs w:val="24"/>
        </w:rPr>
        <w:t xml:space="preserve">Summary of previous research on </w:t>
      </w:r>
      <w:r w:rsidR="00E77DB0" w:rsidRPr="00B91850">
        <w:rPr>
          <w:rFonts w:ascii="Times New Roman" w:hAnsi="Times New Roman"/>
          <w:b w:val="0"/>
          <w:color w:val="auto"/>
          <w:sz w:val="24"/>
          <w:szCs w:val="24"/>
        </w:rPr>
        <w:t xml:space="preserve">employment </w:t>
      </w:r>
      <w:r w:rsidR="00A74F04" w:rsidRPr="00B91850">
        <w:rPr>
          <w:rFonts w:ascii="Times New Roman" w:hAnsi="Times New Roman"/>
          <w:b w:val="0"/>
          <w:color w:val="auto"/>
          <w:sz w:val="24"/>
          <w:szCs w:val="24"/>
        </w:rPr>
        <w:t>t</w:t>
      </w:r>
      <w:r w:rsidRPr="00B91850">
        <w:rPr>
          <w:rFonts w:ascii="Times New Roman" w:hAnsi="Times New Roman"/>
          <w:b w:val="0"/>
          <w:color w:val="auto"/>
          <w:sz w:val="24"/>
          <w:szCs w:val="24"/>
        </w:rPr>
        <w:t>urnover forecast</w:t>
      </w:r>
      <w:r w:rsidRPr="006B47E1">
        <w:rPr>
          <w:rFonts w:ascii="Times New Roman" w:hAnsi="Times New Roman"/>
          <w:b w:val="0"/>
          <w:color w:val="auto"/>
          <w:sz w:val="24"/>
          <w:szCs w:val="24"/>
        </w:rPr>
        <w:t>.</w:t>
      </w:r>
    </w:p>
    <w:tbl>
      <w:tblPr>
        <w:tblW w:w="496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1937"/>
        <w:gridCol w:w="933"/>
        <w:gridCol w:w="2832"/>
        <w:gridCol w:w="1210"/>
        <w:gridCol w:w="1193"/>
        <w:gridCol w:w="1193"/>
        <w:gridCol w:w="1193"/>
        <w:gridCol w:w="2600"/>
      </w:tblGrid>
      <w:tr w:rsidR="00400566" w:rsidRPr="009B7088" w14:paraId="26AFC120" w14:textId="77777777" w:rsidTr="006B47E1">
        <w:trPr>
          <w:trHeight w:val="593"/>
        </w:trPr>
        <w:tc>
          <w:tcPr>
            <w:tcW w:w="2392" w:type="dxa"/>
            <w:tcBorders>
              <w:left w:val="nil"/>
              <w:right w:val="single" w:sz="4" w:space="0" w:color="auto"/>
            </w:tcBorders>
            <w:shd w:val="clear" w:color="auto" w:fill="auto"/>
            <w:vAlign w:val="center"/>
            <w:hideMark/>
          </w:tcPr>
          <w:p w14:paraId="6D81C002" w14:textId="2FCBB807" w:rsidR="00400566" w:rsidRPr="009B7088" w:rsidRDefault="00400566" w:rsidP="00400566">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Authors (Year)</w:t>
            </w:r>
          </w:p>
        </w:tc>
        <w:tc>
          <w:tcPr>
            <w:tcW w:w="1911" w:type="dxa"/>
            <w:shd w:val="clear" w:color="auto" w:fill="auto"/>
            <w:vAlign w:val="center"/>
            <w:hideMark/>
          </w:tcPr>
          <w:p w14:paraId="6DB35ACB" w14:textId="77777777"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Data Acquisition</w:t>
            </w:r>
          </w:p>
        </w:tc>
        <w:tc>
          <w:tcPr>
            <w:tcW w:w="920" w:type="dxa"/>
            <w:vAlign w:val="center"/>
          </w:tcPr>
          <w:p w14:paraId="19FDCD61" w14:textId="03CD0D05"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 xml:space="preserve"> </w:t>
            </w:r>
            <w:r>
              <w:rPr>
                <w:rFonts w:eastAsia="Times New Roman"/>
                <w:color w:val="000000"/>
                <w:sz w:val="20"/>
                <w:szCs w:val="20"/>
                <w:lang w:val="en-US" w:eastAsia="zh-CN"/>
              </w:rPr>
              <w:t>Data</w:t>
            </w:r>
            <w:r w:rsidRPr="009B7088">
              <w:rPr>
                <w:rFonts w:eastAsia="Times New Roman"/>
                <w:color w:val="000000"/>
                <w:sz w:val="20"/>
                <w:szCs w:val="20"/>
                <w:lang w:val="en-US" w:eastAsia="zh-CN"/>
              </w:rPr>
              <w:t xml:space="preserve"> Horizon</w:t>
            </w:r>
          </w:p>
        </w:tc>
        <w:tc>
          <w:tcPr>
            <w:tcW w:w="2793" w:type="dxa"/>
            <w:shd w:val="clear" w:color="auto" w:fill="auto"/>
            <w:vAlign w:val="center"/>
            <w:hideMark/>
          </w:tcPr>
          <w:p w14:paraId="14AF03CD" w14:textId="348629C9"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Methods</w:t>
            </w:r>
          </w:p>
        </w:tc>
        <w:tc>
          <w:tcPr>
            <w:tcW w:w="1193" w:type="dxa"/>
            <w:shd w:val="clear" w:color="auto" w:fill="auto"/>
            <w:noWrap/>
            <w:vAlign w:val="center"/>
            <w:hideMark/>
          </w:tcPr>
          <w:p w14:paraId="1DBE1BD4" w14:textId="77777777"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Software</w:t>
            </w:r>
          </w:p>
        </w:tc>
        <w:tc>
          <w:tcPr>
            <w:tcW w:w="1176" w:type="dxa"/>
            <w:shd w:val="clear" w:color="auto" w:fill="auto"/>
            <w:vAlign w:val="center"/>
            <w:hideMark/>
          </w:tcPr>
          <w:p w14:paraId="213E5295" w14:textId="77777777"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Economic Indicator</w:t>
            </w:r>
          </w:p>
        </w:tc>
        <w:tc>
          <w:tcPr>
            <w:tcW w:w="1176" w:type="dxa"/>
            <w:shd w:val="clear" w:color="auto" w:fill="auto"/>
            <w:vAlign w:val="center"/>
            <w:hideMark/>
          </w:tcPr>
          <w:p w14:paraId="6EF2EB4D" w14:textId="77777777"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Response Variable</w:t>
            </w:r>
          </w:p>
        </w:tc>
        <w:tc>
          <w:tcPr>
            <w:tcW w:w="1176" w:type="dxa"/>
            <w:shd w:val="clear" w:color="auto" w:fill="auto"/>
            <w:vAlign w:val="center"/>
            <w:hideMark/>
          </w:tcPr>
          <w:p w14:paraId="7839EC9E" w14:textId="146CE4C8" w:rsidR="00400566" w:rsidRPr="009B7088" w:rsidRDefault="00400566" w:rsidP="00400566">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Estimate</w:t>
            </w:r>
          </w:p>
        </w:tc>
        <w:tc>
          <w:tcPr>
            <w:tcW w:w="2564" w:type="dxa"/>
            <w:tcBorders>
              <w:right w:val="nil"/>
            </w:tcBorders>
            <w:shd w:val="clear" w:color="auto" w:fill="auto"/>
            <w:vAlign w:val="center"/>
            <w:hideMark/>
          </w:tcPr>
          <w:p w14:paraId="61376F25" w14:textId="77777777"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Model Evaluation</w:t>
            </w:r>
          </w:p>
        </w:tc>
      </w:tr>
      <w:tr w:rsidR="00400566" w:rsidRPr="009B7088" w14:paraId="4516D5F6" w14:textId="77777777" w:rsidTr="006B47E1">
        <w:trPr>
          <w:trHeight w:val="467"/>
        </w:trPr>
        <w:tc>
          <w:tcPr>
            <w:tcW w:w="2392" w:type="dxa"/>
            <w:tcBorders>
              <w:left w:val="nil"/>
              <w:right w:val="single" w:sz="4" w:space="0" w:color="auto"/>
            </w:tcBorders>
            <w:shd w:val="clear" w:color="auto" w:fill="auto"/>
            <w:vAlign w:val="center"/>
            <w:hideMark/>
          </w:tcPr>
          <w:p w14:paraId="2B063481" w14:textId="20A407BA" w:rsidR="00400566" w:rsidRPr="009B7088" w:rsidRDefault="00400566" w:rsidP="00463DD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 xml:space="preserve">Bluedorn </w:t>
            </w:r>
            <w:r>
              <w:rPr>
                <w:rFonts w:eastAsia="Times New Roman"/>
                <w:color w:val="000000"/>
                <w:sz w:val="20"/>
                <w:szCs w:val="20"/>
                <w:lang w:val="en-US" w:eastAsia="zh-CN"/>
              </w:rPr>
              <w:fldChar w:fldCharType="begin"/>
            </w:r>
            <w:r w:rsidR="0080676C">
              <w:rPr>
                <w:rFonts w:eastAsia="Times New Roman"/>
                <w:color w:val="000000"/>
                <w:sz w:val="20"/>
                <w:szCs w:val="20"/>
                <w:lang w:val="en-US" w:eastAsia="zh-CN"/>
              </w:rPr>
              <w:instrText xml:space="preserve"> ADDIN EN.CITE &lt;EndNote&gt;&lt;Cite ExcludeAuth="1"&gt;&lt;Author&gt;Bluedorn&lt;/Author&gt;&lt;Year&gt;1982&lt;/Year&gt;&lt;RecNum&gt;73&lt;/RecNum&gt;&lt;DisplayText&gt;(1982)&lt;/DisplayText&gt;&lt;record&gt;&lt;rec-number&gt;73&lt;/rec-number&gt;&lt;foreign-keys&gt;&lt;key app="EN" db-id="saf2vspsbfs0xlevr2jppv9v9re0t0pfe99f" timestamp="1395686201"&gt;73&lt;/key&gt;&lt;/foreign-keys&gt;&lt;ref-type name="Journal Article"&gt;17&lt;/ref-type&gt;&lt;contributors&gt;&lt;authors&gt;&lt;author&gt;Bluedorn, Allen C&lt;/author&gt;&lt;/authors&gt;&lt;/contributors&gt;&lt;titles&gt;&lt;title&gt;A Unified Model of Turnover from Organizations&lt;/title&gt;&lt;secondary-title&gt;Human relations&lt;/secondary-title&gt;&lt;/titles&gt;&lt;periodical&gt;&lt;full-title&gt;Human Relations&lt;/full-title&gt;&lt;/periodical&gt;&lt;pages&gt;135-153&lt;/pages&gt;&lt;volume&gt;35&lt;/volume&gt;&lt;number&gt;2&lt;/number&gt;&lt;dates&gt;&lt;year&gt;1982&lt;/year&gt;&lt;/dates&gt;&lt;isbn&gt;0018-7267&lt;/isbn&gt;&lt;urls&gt;&lt;/urls&gt;&lt;/record&gt;&lt;/Cite&gt;&lt;/EndNote&gt;</w:instrText>
            </w:r>
            <w:r>
              <w:rPr>
                <w:rFonts w:eastAsia="Times New Roman"/>
                <w:color w:val="000000"/>
                <w:sz w:val="20"/>
                <w:szCs w:val="20"/>
                <w:lang w:val="en-US" w:eastAsia="zh-CN"/>
              </w:rPr>
              <w:fldChar w:fldCharType="separate"/>
            </w:r>
            <w:r>
              <w:rPr>
                <w:rFonts w:eastAsia="Times New Roman"/>
                <w:noProof/>
                <w:color w:val="000000"/>
                <w:sz w:val="20"/>
                <w:szCs w:val="20"/>
                <w:lang w:val="en-US" w:eastAsia="zh-CN"/>
              </w:rPr>
              <w:t>(</w:t>
            </w:r>
            <w:hyperlink w:anchor="_ENREF_6" w:tooltip="Bluedorn, 1982 #73" w:history="1">
              <w:r w:rsidR="00463DDF">
                <w:rPr>
                  <w:rFonts w:eastAsia="Times New Roman"/>
                  <w:noProof/>
                  <w:color w:val="000000"/>
                  <w:sz w:val="20"/>
                  <w:szCs w:val="20"/>
                  <w:lang w:val="en-US" w:eastAsia="zh-CN"/>
                </w:rPr>
                <w:t>1982</w:t>
              </w:r>
            </w:hyperlink>
            <w:r>
              <w:rPr>
                <w:rFonts w:eastAsia="Times New Roman"/>
                <w:noProof/>
                <w:color w:val="000000"/>
                <w:sz w:val="20"/>
                <w:szCs w:val="20"/>
                <w:lang w:val="en-US" w:eastAsia="zh-CN"/>
              </w:rPr>
              <w:t>)</w:t>
            </w:r>
            <w:r>
              <w:rPr>
                <w:rFonts w:eastAsia="Times New Roman"/>
                <w:color w:val="000000"/>
                <w:sz w:val="20"/>
                <w:szCs w:val="20"/>
                <w:lang w:val="en-US" w:eastAsia="zh-CN"/>
              </w:rPr>
              <w:fldChar w:fldCharType="end"/>
            </w:r>
          </w:p>
        </w:tc>
        <w:tc>
          <w:tcPr>
            <w:tcW w:w="1911" w:type="dxa"/>
            <w:shd w:val="clear" w:color="auto" w:fill="auto"/>
            <w:vAlign w:val="center"/>
            <w:hideMark/>
          </w:tcPr>
          <w:p w14:paraId="6411FF05" w14:textId="665849C5" w:rsidR="00400566" w:rsidRPr="009B7088" w:rsidRDefault="00400566" w:rsidP="00400566">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 xml:space="preserve">Employee records and </w:t>
            </w:r>
            <w:r w:rsidRPr="009B7088">
              <w:rPr>
                <w:rFonts w:eastAsia="Times New Roman"/>
                <w:color w:val="000000"/>
                <w:sz w:val="20"/>
                <w:szCs w:val="20"/>
                <w:lang w:val="en-US" w:eastAsia="zh-CN"/>
              </w:rPr>
              <w:t>Survey</w:t>
            </w:r>
          </w:p>
        </w:tc>
        <w:tc>
          <w:tcPr>
            <w:tcW w:w="920" w:type="dxa"/>
            <w:vAlign w:val="center"/>
          </w:tcPr>
          <w:p w14:paraId="39942AAA" w14:textId="4083BC04" w:rsidR="00400566"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1 year</w:t>
            </w:r>
          </w:p>
        </w:tc>
        <w:tc>
          <w:tcPr>
            <w:tcW w:w="2793" w:type="dxa"/>
            <w:shd w:val="clear" w:color="auto" w:fill="auto"/>
            <w:vAlign w:val="center"/>
            <w:hideMark/>
          </w:tcPr>
          <w:p w14:paraId="217146A0" w14:textId="38BCAF0C" w:rsidR="00400566" w:rsidRPr="009B7088" w:rsidRDefault="00400566" w:rsidP="00400566">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 xml:space="preserve">Correlations, </w:t>
            </w:r>
            <w:r w:rsidRPr="009B7088">
              <w:rPr>
                <w:rFonts w:eastAsia="Times New Roman"/>
                <w:color w:val="000000"/>
                <w:sz w:val="20"/>
                <w:szCs w:val="20"/>
                <w:lang w:val="en-US" w:eastAsia="zh-CN"/>
              </w:rPr>
              <w:t>multiple regression</w:t>
            </w:r>
          </w:p>
        </w:tc>
        <w:tc>
          <w:tcPr>
            <w:tcW w:w="1193" w:type="dxa"/>
            <w:shd w:val="clear" w:color="auto" w:fill="auto"/>
            <w:noWrap/>
            <w:vAlign w:val="center"/>
            <w:hideMark/>
          </w:tcPr>
          <w:p w14:paraId="0572383E" w14:textId="77777777"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N/A</w:t>
            </w:r>
          </w:p>
        </w:tc>
        <w:tc>
          <w:tcPr>
            <w:tcW w:w="1176" w:type="dxa"/>
            <w:shd w:val="clear" w:color="auto" w:fill="auto"/>
            <w:vAlign w:val="center"/>
            <w:hideMark/>
          </w:tcPr>
          <w:p w14:paraId="09E455DA" w14:textId="77777777"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No</w:t>
            </w:r>
          </w:p>
        </w:tc>
        <w:tc>
          <w:tcPr>
            <w:tcW w:w="1176" w:type="dxa"/>
            <w:shd w:val="clear" w:color="auto" w:fill="auto"/>
            <w:vAlign w:val="center"/>
            <w:hideMark/>
          </w:tcPr>
          <w:p w14:paraId="17BE4FEF" w14:textId="70955987" w:rsidR="00400566" w:rsidRPr="009B7088" w:rsidRDefault="00400566" w:rsidP="00400566">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Number</w:t>
            </w:r>
          </w:p>
        </w:tc>
        <w:tc>
          <w:tcPr>
            <w:tcW w:w="1176" w:type="dxa"/>
            <w:shd w:val="clear" w:color="auto" w:fill="auto"/>
            <w:noWrap/>
            <w:vAlign w:val="center"/>
            <w:hideMark/>
          </w:tcPr>
          <w:p w14:paraId="7B0D3F17" w14:textId="02A76C51" w:rsidR="00400566" w:rsidRPr="009B7088" w:rsidRDefault="00400566" w:rsidP="00400566">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Point with i</w:t>
            </w:r>
            <w:r w:rsidRPr="009B7088">
              <w:rPr>
                <w:rFonts w:eastAsia="Times New Roman"/>
                <w:color w:val="000000"/>
                <w:sz w:val="20"/>
                <w:szCs w:val="20"/>
                <w:lang w:val="en-US" w:eastAsia="zh-CN"/>
              </w:rPr>
              <w:t>ntervals</w:t>
            </w:r>
          </w:p>
        </w:tc>
        <w:tc>
          <w:tcPr>
            <w:tcW w:w="2564" w:type="dxa"/>
            <w:tcBorders>
              <w:right w:val="nil"/>
            </w:tcBorders>
            <w:shd w:val="clear" w:color="auto" w:fill="auto"/>
            <w:vAlign w:val="center"/>
            <w:hideMark/>
          </w:tcPr>
          <w:p w14:paraId="34886B8E" w14:textId="77777777" w:rsidR="00400566"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R</w:t>
            </w:r>
            <w:r w:rsidRPr="00321B6B">
              <w:rPr>
                <w:rFonts w:eastAsia="Times New Roman"/>
                <w:color w:val="000000"/>
                <w:sz w:val="20"/>
                <w:szCs w:val="20"/>
                <w:vertAlign w:val="superscript"/>
                <w:lang w:val="en-US" w:eastAsia="zh-CN"/>
              </w:rPr>
              <w:t>2</w:t>
            </w:r>
            <w:r>
              <w:rPr>
                <w:rFonts w:eastAsia="Times New Roman"/>
                <w:color w:val="000000"/>
                <w:sz w:val="20"/>
                <w:szCs w:val="20"/>
                <w:lang w:val="en-US" w:eastAsia="zh-CN"/>
              </w:rPr>
              <w:t xml:space="preserve">=0.22, </w:t>
            </w:r>
          </w:p>
          <w:p w14:paraId="463A4932" w14:textId="7092FD46"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Adjusted R</w:t>
            </w:r>
            <w:r w:rsidRPr="00321B6B">
              <w:rPr>
                <w:rFonts w:eastAsia="Times New Roman"/>
                <w:color w:val="000000"/>
                <w:sz w:val="20"/>
                <w:szCs w:val="20"/>
                <w:vertAlign w:val="superscript"/>
                <w:lang w:val="en-US" w:eastAsia="zh-CN"/>
              </w:rPr>
              <w:t>2</w:t>
            </w:r>
            <w:r w:rsidRPr="009B7088">
              <w:rPr>
                <w:rFonts w:eastAsia="Times New Roman"/>
                <w:color w:val="000000"/>
                <w:sz w:val="20"/>
                <w:szCs w:val="20"/>
                <w:lang w:val="en-US" w:eastAsia="zh-CN"/>
              </w:rPr>
              <w:t>=0.11</w:t>
            </w:r>
          </w:p>
        </w:tc>
      </w:tr>
      <w:tr w:rsidR="00400566" w:rsidRPr="009B7088" w14:paraId="34B3C35B" w14:textId="77777777" w:rsidTr="006B47E1">
        <w:trPr>
          <w:trHeight w:val="503"/>
        </w:trPr>
        <w:tc>
          <w:tcPr>
            <w:tcW w:w="2392" w:type="dxa"/>
            <w:tcBorders>
              <w:left w:val="nil"/>
              <w:right w:val="single" w:sz="4" w:space="0" w:color="auto"/>
            </w:tcBorders>
            <w:shd w:val="clear" w:color="auto" w:fill="auto"/>
            <w:vAlign w:val="center"/>
            <w:hideMark/>
          </w:tcPr>
          <w:p w14:paraId="60D5EDEF" w14:textId="5886F458" w:rsidR="00400566" w:rsidRPr="009B7088" w:rsidRDefault="00400566" w:rsidP="00463DD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 xml:space="preserve">Ng et al. </w:t>
            </w:r>
            <w:r>
              <w:rPr>
                <w:rFonts w:eastAsia="Times New Roman"/>
                <w:color w:val="000000"/>
                <w:sz w:val="20"/>
                <w:szCs w:val="20"/>
                <w:lang w:val="en-US" w:eastAsia="zh-CN"/>
              </w:rPr>
              <w:fldChar w:fldCharType="begin"/>
            </w:r>
            <w:r w:rsidR="0080676C">
              <w:rPr>
                <w:rFonts w:eastAsia="Times New Roman"/>
                <w:color w:val="000000"/>
                <w:sz w:val="20"/>
                <w:szCs w:val="20"/>
                <w:lang w:val="en-US" w:eastAsia="zh-CN"/>
              </w:rPr>
              <w:instrText xml:space="preserve"> ADDIN EN.CITE &lt;EndNote&gt;&lt;Cite ExcludeAuth="1"&gt;&lt;Author&gt;Ng&lt;/Author&gt;&lt;Year&gt;1991&lt;/Year&gt;&lt;RecNum&gt;56&lt;/RecNum&gt;&lt;DisplayText&gt;(1991)&lt;/DisplayText&gt;&lt;record&gt;&lt;rec-number&gt;56&lt;/rec-number&gt;&lt;foreign-keys&gt;&lt;key app="EN" db-id="saf2vspsbfs0xlevr2jppv9v9re0t0pfe99f" timestamp="1395244045"&gt;56&lt;/key&gt;&lt;/foreign-keys&gt;&lt;ref-type name="Journal Article"&gt;17&lt;/ref-type&gt;&lt;contributors&gt;&lt;authors&gt;&lt;author&gt;Ng, S. H.&lt;/author&gt;&lt;author&gt;Cram, F.&lt;/author&gt;&lt;author&gt;Jenkins, L.&lt;/author&gt;&lt;/authors&gt;&lt;/contributors&gt;&lt;titles&gt;&lt;title&gt;A Proportional Hazards Regression Analysis of Employee Turnover among Nurses in New-Zealand &lt;/title&gt;&lt;secondary-title&gt;Human Relations&lt;/secondary-title&gt;&lt;/titles&gt;&lt;periodical&gt;&lt;full-title&gt;Human Relations&lt;/full-title&gt;&lt;/periodical&gt;&lt;pages&gt;1313-1330&lt;/pages&gt;&lt;volume&gt;44&lt;/volume&gt;&lt;number&gt;12&lt;/number&gt;&lt;dates&gt;&lt;year&gt;1991&lt;/year&gt;&lt;pub-dates&gt;&lt;date&gt;Dec&lt;/date&gt;&lt;/pub-dates&gt;&lt;/dates&gt;&lt;isbn&gt;0018-7267&lt;/isbn&gt;&lt;accession-num&gt;WOS:A1991GT69100005&lt;/accession-num&gt;&lt;urls&gt;&lt;related-urls&gt;&lt;url&gt;&amp;lt;Go to ISI&amp;gt;://WOS:A1991GT69100005&lt;/url&gt;&lt;/related-urls&gt;&lt;/urls&gt;&lt;electronic-resource-num&gt;10.1177/001872679104401205&lt;/electronic-resource-num&gt;&lt;/record&gt;&lt;/Cite&gt;&lt;/EndNote&gt;</w:instrText>
            </w:r>
            <w:r>
              <w:rPr>
                <w:rFonts w:eastAsia="Times New Roman"/>
                <w:color w:val="000000"/>
                <w:sz w:val="20"/>
                <w:szCs w:val="20"/>
                <w:lang w:val="en-US" w:eastAsia="zh-CN"/>
              </w:rPr>
              <w:fldChar w:fldCharType="separate"/>
            </w:r>
            <w:r>
              <w:rPr>
                <w:rFonts w:eastAsia="Times New Roman"/>
                <w:noProof/>
                <w:color w:val="000000"/>
                <w:sz w:val="20"/>
                <w:szCs w:val="20"/>
                <w:lang w:val="en-US" w:eastAsia="zh-CN"/>
              </w:rPr>
              <w:t>(</w:t>
            </w:r>
            <w:hyperlink w:anchor="_ENREF_28" w:tooltip="Ng, 1991 #56" w:history="1">
              <w:r w:rsidR="00463DDF">
                <w:rPr>
                  <w:rFonts w:eastAsia="Times New Roman"/>
                  <w:noProof/>
                  <w:color w:val="000000"/>
                  <w:sz w:val="20"/>
                  <w:szCs w:val="20"/>
                  <w:lang w:val="en-US" w:eastAsia="zh-CN"/>
                </w:rPr>
                <w:t>1991</w:t>
              </w:r>
            </w:hyperlink>
            <w:r>
              <w:rPr>
                <w:rFonts w:eastAsia="Times New Roman"/>
                <w:noProof/>
                <w:color w:val="000000"/>
                <w:sz w:val="20"/>
                <w:szCs w:val="20"/>
                <w:lang w:val="en-US" w:eastAsia="zh-CN"/>
              </w:rPr>
              <w:t>)</w:t>
            </w:r>
            <w:r>
              <w:rPr>
                <w:rFonts w:eastAsia="Times New Roman"/>
                <w:color w:val="000000"/>
                <w:sz w:val="20"/>
                <w:szCs w:val="20"/>
                <w:lang w:val="en-US" w:eastAsia="zh-CN"/>
              </w:rPr>
              <w:fldChar w:fldCharType="end"/>
            </w:r>
          </w:p>
        </w:tc>
        <w:tc>
          <w:tcPr>
            <w:tcW w:w="1911" w:type="dxa"/>
            <w:shd w:val="clear" w:color="auto" w:fill="auto"/>
            <w:vAlign w:val="center"/>
            <w:hideMark/>
          </w:tcPr>
          <w:p w14:paraId="047B0ED5" w14:textId="77777777"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Survey</w:t>
            </w:r>
          </w:p>
        </w:tc>
        <w:tc>
          <w:tcPr>
            <w:tcW w:w="920" w:type="dxa"/>
            <w:vAlign w:val="center"/>
          </w:tcPr>
          <w:p w14:paraId="1420DE22" w14:textId="18D0ABD0" w:rsidR="00400566"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N/A</w:t>
            </w:r>
          </w:p>
        </w:tc>
        <w:tc>
          <w:tcPr>
            <w:tcW w:w="2793" w:type="dxa"/>
            <w:shd w:val="clear" w:color="auto" w:fill="auto"/>
            <w:vAlign w:val="center"/>
            <w:hideMark/>
          </w:tcPr>
          <w:p w14:paraId="7FF4B9B9" w14:textId="0435844B" w:rsidR="00400566" w:rsidRPr="009B7088" w:rsidRDefault="00400566" w:rsidP="00400566">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Hazard proportional model</w:t>
            </w:r>
          </w:p>
        </w:tc>
        <w:tc>
          <w:tcPr>
            <w:tcW w:w="1193" w:type="dxa"/>
            <w:shd w:val="clear" w:color="auto" w:fill="auto"/>
            <w:noWrap/>
            <w:vAlign w:val="center"/>
            <w:hideMark/>
          </w:tcPr>
          <w:p w14:paraId="2CC21ECB" w14:textId="77777777"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BMDP 2L</w:t>
            </w:r>
          </w:p>
        </w:tc>
        <w:tc>
          <w:tcPr>
            <w:tcW w:w="1176" w:type="dxa"/>
            <w:shd w:val="clear" w:color="auto" w:fill="auto"/>
            <w:vAlign w:val="center"/>
            <w:hideMark/>
          </w:tcPr>
          <w:p w14:paraId="2E2418EE" w14:textId="77777777"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No</w:t>
            </w:r>
          </w:p>
        </w:tc>
        <w:tc>
          <w:tcPr>
            <w:tcW w:w="1176" w:type="dxa"/>
            <w:shd w:val="clear" w:color="auto" w:fill="auto"/>
            <w:vAlign w:val="center"/>
            <w:hideMark/>
          </w:tcPr>
          <w:p w14:paraId="39DD2B5E" w14:textId="35D63AAB" w:rsidR="00400566" w:rsidRPr="009B7088" w:rsidRDefault="00400566" w:rsidP="00400566">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 xml:space="preserve"> P</w:t>
            </w:r>
            <w:r w:rsidRPr="009B7088">
              <w:rPr>
                <w:rFonts w:eastAsia="Times New Roman"/>
                <w:color w:val="000000"/>
                <w:sz w:val="20"/>
                <w:szCs w:val="20"/>
                <w:lang w:val="en-US" w:eastAsia="zh-CN"/>
              </w:rPr>
              <w:t xml:space="preserve">robability </w:t>
            </w:r>
          </w:p>
        </w:tc>
        <w:tc>
          <w:tcPr>
            <w:tcW w:w="1176" w:type="dxa"/>
            <w:shd w:val="clear" w:color="auto" w:fill="auto"/>
            <w:noWrap/>
            <w:vAlign w:val="center"/>
            <w:hideMark/>
          </w:tcPr>
          <w:p w14:paraId="74D584DF" w14:textId="38F3DF78" w:rsidR="00400566" w:rsidRPr="009B7088" w:rsidRDefault="00400566" w:rsidP="00400566">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Point with i</w:t>
            </w:r>
            <w:r w:rsidRPr="009B7088">
              <w:rPr>
                <w:rFonts w:eastAsia="Times New Roman"/>
                <w:color w:val="000000"/>
                <w:sz w:val="20"/>
                <w:szCs w:val="20"/>
                <w:lang w:val="en-US" w:eastAsia="zh-CN"/>
              </w:rPr>
              <w:t>ntervals</w:t>
            </w:r>
          </w:p>
        </w:tc>
        <w:tc>
          <w:tcPr>
            <w:tcW w:w="2564" w:type="dxa"/>
            <w:tcBorders>
              <w:right w:val="nil"/>
            </w:tcBorders>
            <w:shd w:val="clear" w:color="auto" w:fill="auto"/>
            <w:vAlign w:val="center"/>
            <w:hideMark/>
          </w:tcPr>
          <w:p w14:paraId="3E57430B" w14:textId="4C2DA3D0" w:rsidR="00400566" w:rsidRPr="009B7088" w:rsidRDefault="00400566" w:rsidP="00400566">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Pair</w:t>
            </w:r>
            <w:r w:rsidRPr="009B7088">
              <w:rPr>
                <w:rFonts w:eastAsia="Times New Roman"/>
                <w:color w:val="000000"/>
                <w:sz w:val="20"/>
                <w:szCs w:val="20"/>
                <w:lang w:val="en-US" w:eastAsia="zh-CN"/>
              </w:rPr>
              <w:t xml:space="preserve"> t-test </w:t>
            </w:r>
          </w:p>
        </w:tc>
      </w:tr>
      <w:tr w:rsidR="00400566" w:rsidRPr="009B7088" w14:paraId="749C2C25" w14:textId="77777777" w:rsidTr="006B47E1">
        <w:trPr>
          <w:trHeight w:val="377"/>
        </w:trPr>
        <w:tc>
          <w:tcPr>
            <w:tcW w:w="2392" w:type="dxa"/>
            <w:tcBorders>
              <w:left w:val="nil"/>
              <w:right w:val="single" w:sz="4" w:space="0" w:color="auto"/>
            </w:tcBorders>
            <w:shd w:val="clear" w:color="auto" w:fill="auto"/>
            <w:vAlign w:val="center"/>
            <w:hideMark/>
          </w:tcPr>
          <w:p w14:paraId="74CAAD52" w14:textId="0CF1B255" w:rsidR="00400566" w:rsidRPr="009B7088" w:rsidRDefault="00400566" w:rsidP="00463DD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 xml:space="preserve">Balfour et al. </w:t>
            </w:r>
            <w:r>
              <w:rPr>
                <w:rFonts w:eastAsia="Times New Roman"/>
                <w:color w:val="000000"/>
                <w:sz w:val="20"/>
                <w:szCs w:val="20"/>
                <w:lang w:val="en-US" w:eastAsia="zh-CN"/>
              </w:rPr>
              <w:fldChar w:fldCharType="begin"/>
            </w:r>
            <w:r w:rsidR="0080676C">
              <w:rPr>
                <w:rFonts w:eastAsia="Times New Roman"/>
                <w:color w:val="000000"/>
                <w:sz w:val="20"/>
                <w:szCs w:val="20"/>
                <w:lang w:val="en-US" w:eastAsia="zh-CN"/>
              </w:rPr>
              <w:instrText xml:space="preserve"> ADDIN EN.CITE &lt;EndNote&gt;&lt;Cite ExcludeAuth="1"&gt;&lt;Author&gt;Balfour&lt;/Author&gt;&lt;Year&gt;1993&lt;/Year&gt;&lt;RecNum&gt;54&lt;/RecNum&gt;&lt;DisplayText&gt;(1993)&lt;/DisplayText&gt;&lt;record&gt;&lt;rec-number&gt;54&lt;/rec-number&gt;&lt;foreign-keys&gt;&lt;key app="EN" db-id="saf2vspsbfs0xlevr2jppv9v9re0t0pfe99f" timestamp="1395244045"&gt;54&lt;/key&gt;&lt;/foreign-keys&gt;&lt;ref-type name="Journal Article"&gt;17&lt;/ref-type&gt;&lt;contributors&gt;&lt;authors&gt;&lt;author&gt;Balfour, D. L.&lt;/author&gt;&lt;author&gt;Neff, D. M.&lt;/author&gt;&lt;/authors&gt;&lt;/contributors&gt;&lt;titles&gt;&lt;title&gt;Predicting and Managing Turnover in Human Service Agencies: A Case-study of an Organization in Crisis &lt;/title&gt;&lt;secondary-title&gt;Public Personnel Management&lt;/secondary-title&gt;&lt;/titles&gt;&lt;periodical&gt;&lt;full-title&gt;Public Personnel Management&lt;/full-title&gt;&lt;/periodical&gt;&lt;pages&gt;473-486&lt;/pages&gt;&lt;volume&gt;22&lt;/volume&gt;&lt;number&gt;3&lt;/number&gt;&lt;dates&gt;&lt;year&gt;1993&lt;/year&gt;&lt;pub-dates&gt;&lt;date&gt;Fal&lt;/date&gt;&lt;/pub-dates&gt;&lt;/dates&gt;&lt;isbn&gt;0091-0260&lt;/isbn&gt;&lt;accession-num&gt;WOS:A1993LY96700010&lt;/accession-num&gt;&lt;urls&gt;&lt;related-urls&gt;&lt;url&gt;&amp;lt;Go to ISI&amp;gt;://WOS:A1993LY96700010&lt;/url&gt;&lt;/related-urls&gt;&lt;/urls&gt;&lt;/record&gt;&lt;/Cite&gt;&lt;/EndNote&gt;</w:instrText>
            </w:r>
            <w:r>
              <w:rPr>
                <w:rFonts w:eastAsia="Times New Roman"/>
                <w:color w:val="000000"/>
                <w:sz w:val="20"/>
                <w:szCs w:val="20"/>
                <w:lang w:val="en-US" w:eastAsia="zh-CN"/>
              </w:rPr>
              <w:fldChar w:fldCharType="separate"/>
            </w:r>
            <w:r>
              <w:rPr>
                <w:rFonts w:eastAsia="Times New Roman"/>
                <w:noProof/>
                <w:color w:val="000000"/>
                <w:sz w:val="20"/>
                <w:szCs w:val="20"/>
                <w:lang w:val="en-US" w:eastAsia="zh-CN"/>
              </w:rPr>
              <w:t>(</w:t>
            </w:r>
            <w:hyperlink w:anchor="_ENREF_4" w:tooltip="Balfour, 1993 #54" w:history="1">
              <w:r w:rsidR="00463DDF">
                <w:rPr>
                  <w:rFonts w:eastAsia="Times New Roman"/>
                  <w:noProof/>
                  <w:color w:val="000000"/>
                  <w:sz w:val="20"/>
                  <w:szCs w:val="20"/>
                  <w:lang w:val="en-US" w:eastAsia="zh-CN"/>
                </w:rPr>
                <w:t>1993</w:t>
              </w:r>
            </w:hyperlink>
            <w:r>
              <w:rPr>
                <w:rFonts w:eastAsia="Times New Roman"/>
                <w:noProof/>
                <w:color w:val="000000"/>
                <w:sz w:val="20"/>
                <w:szCs w:val="20"/>
                <w:lang w:val="en-US" w:eastAsia="zh-CN"/>
              </w:rPr>
              <w:t>)</w:t>
            </w:r>
            <w:r>
              <w:rPr>
                <w:rFonts w:eastAsia="Times New Roman"/>
                <w:color w:val="000000"/>
                <w:sz w:val="20"/>
                <w:szCs w:val="20"/>
                <w:lang w:val="en-US" w:eastAsia="zh-CN"/>
              </w:rPr>
              <w:fldChar w:fldCharType="end"/>
            </w:r>
          </w:p>
        </w:tc>
        <w:tc>
          <w:tcPr>
            <w:tcW w:w="1911" w:type="dxa"/>
            <w:shd w:val="clear" w:color="auto" w:fill="auto"/>
            <w:vAlign w:val="center"/>
            <w:hideMark/>
          </w:tcPr>
          <w:p w14:paraId="1CFEF16B" w14:textId="773C5FA6" w:rsidR="00400566" w:rsidRPr="009B7088" w:rsidRDefault="00400566" w:rsidP="00400566">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 xml:space="preserve">Employee </w:t>
            </w:r>
            <w:r w:rsidRPr="009B7088">
              <w:rPr>
                <w:rFonts w:eastAsia="Times New Roman"/>
                <w:color w:val="000000"/>
                <w:sz w:val="20"/>
                <w:szCs w:val="20"/>
                <w:lang w:val="en-US" w:eastAsia="zh-CN"/>
              </w:rPr>
              <w:t xml:space="preserve">records </w:t>
            </w:r>
          </w:p>
        </w:tc>
        <w:tc>
          <w:tcPr>
            <w:tcW w:w="920" w:type="dxa"/>
            <w:vAlign w:val="center"/>
          </w:tcPr>
          <w:p w14:paraId="475750C0" w14:textId="185C138C"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33 months</w:t>
            </w:r>
          </w:p>
        </w:tc>
        <w:tc>
          <w:tcPr>
            <w:tcW w:w="2793" w:type="dxa"/>
            <w:shd w:val="clear" w:color="auto" w:fill="auto"/>
            <w:vAlign w:val="center"/>
            <w:hideMark/>
          </w:tcPr>
          <w:p w14:paraId="7B805735" w14:textId="4BF66A42"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Non-linear logistic regression</w:t>
            </w:r>
          </w:p>
        </w:tc>
        <w:tc>
          <w:tcPr>
            <w:tcW w:w="1193" w:type="dxa"/>
            <w:shd w:val="clear" w:color="auto" w:fill="auto"/>
            <w:noWrap/>
            <w:vAlign w:val="center"/>
            <w:hideMark/>
          </w:tcPr>
          <w:p w14:paraId="2AFE5E9A" w14:textId="77777777"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N/A</w:t>
            </w:r>
          </w:p>
        </w:tc>
        <w:tc>
          <w:tcPr>
            <w:tcW w:w="1176" w:type="dxa"/>
            <w:shd w:val="clear" w:color="auto" w:fill="auto"/>
            <w:vAlign w:val="center"/>
            <w:hideMark/>
          </w:tcPr>
          <w:p w14:paraId="7B8007B8" w14:textId="77777777"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No</w:t>
            </w:r>
          </w:p>
        </w:tc>
        <w:tc>
          <w:tcPr>
            <w:tcW w:w="1176" w:type="dxa"/>
            <w:shd w:val="clear" w:color="auto" w:fill="auto"/>
            <w:vAlign w:val="center"/>
            <w:hideMark/>
          </w:tcPr>
          <w:p w14:paraId="79B50C82" w14:textId="5AB91398" w:rsidR="00400566" w:rsidRPr="009B7088" w:rsidRDefault="00400566" w:rsidP="00400566">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P</w:t>
            </w:r>
            <w:r w:rsidRPr="009B7088">
              <w:rPr>
                <w:rFonts w:eastAsia="Times New Roman"/>
                <w:color w:val="000000"/>
                <w:sz w:val="20"/>
                <w:szCs w:val="20"/>
                <w:lang w:val="en-US" w:eastAsia="zh-CN"/>
              </w:rPr>
              <w:t xml:space="preserve">robability </w:t>
            </w:r>
          </w:p>
        </w:tc>
        <w:tc>
          <w:tcPr>
            <w:tcW w:w="1176" w:type="dxa"/>
            <w:shd w:val="clear" w:color="auto" w:fill="auto"/>
            <w:vAlign w:val="center"/>
            <w:hideMark/>
          </w:tcPr>
          <w:p w14:paraId="31ADE25F" w14:textId="77777777"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Point</w:t>
            </w:r>
          </w:p>
        </w:tc>
        <w:tc>
          <w:tcPr>
            <w:tcW w:w="2564" w:type="dxa"/>
            <w:tcBorders>
              <w:right w:val="nil"/>
            </w:tcBorders>
            <w:shd w:val="clear" w:color="auto" w:fill="auto"/>
            <w:vAlign w:val="center"/>
            <w:hideMark/>
          </w:tcPr>
          <w:p w14:paraId="76D215D3" w14:textId="63127362"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Chi-squ</w:t>
            </w:r>
            <w:r>
              <w:rPr>
                <w:rFonts w:eastAsia="Times New Roman"/>
                <w:color w:val="000000"/>
                <w:sz w:val="20"/>
                <w:szCs w:val="20"/>
                <w:lang w:val="en-US" w:eastAsia="zh-CN"/>
              </w:rPr>
              <w:t>a</w:t>
            </w:r>
            <w:r w:rsidRPr="009B7088">
              <w:rPr>
                <w:rFonts w:eastAsia="Times New Roman"/>
                <w:color w:val="000000"/>
                <w:sz w:val="20"/>
                <w:szCs w:val="20"/>
                <w:lang w:val="en-US" w:eastAsia="zh-CN"/>
              </w:rPr>
              <w:t xml:space="preserve">re values </w:t>
            </w:r>
          </w:p>
        </w:tc>
      </w:tr>
      <w:tr w:rsidR="00400566" w:rsidRPr="009B7088" w14:paraId="2A6D40BF" w14:textId="77777777" w:rsidTr="006B47E1">
        <w:trPr>
          <w:trHeight w:val="548"/>
        </w:trPr>
        <w:tc>
          <w:tcPr>
            <w:tcW w:w="2392" w:type="dxa"/>
            <w:tcBorders>
              <w:left w:val="nil"/>
              <w:right w:val="single" w:sz="4" w:space="0" w:color="auto"/>
            </w:tcBorders>
            <w:shd w:val="clear" w:color="auto" w:fill="auto"/>
            <w:vAlign w:val="center"/>
            <w:hideMark/>
          </w:tcPr>
          <w:p w14:paraId="60B595A7" w14:textId="1320ADA6" w:rsidR="00400566" w:rsidRPr="009B7088" w:rsidRDefault="00400566" w:rsidP="00463DD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 xml:space="preserve">Feeley et al. </w:t>
            </w:r>
            <w:r>
              <w:rPr>
                <w:rFonts w:eastAsia="Times New Roman"/>
                <w:color w:val="000000"/>
                <w:sz w:val="20"/>
                <w:szCs w:val="20"/>
                <w:lang w:val="en-US" w:eastAsia="zh-CN"/>
              </w:rPr>
              <w:fldChar w:fldCharType="begin"/>
            </w:r>
            <w:r>
              <w:rPr>
                <w:rFonts w:eastAsia="Times New Roman"/>
                <w:color w:val="000000"/>
                <w:sz w:val="20"/>
                <w:szCs w:val="20"/>
                <w:lang w:val="en-US" w:eastAsia="zh-CN"/>
              </w:rPr>
              <w:instrText xml:space="preserve"> ADDIN EN.CITE &lt;EndNote&gt;&lt;Cite ExcludeAuth="1"&gt;&lt;Author&gt;Feeley&lt;/Author&gt;&lt;Year&gt;1997&lt;/Year&gt;&lt;RecNum&gt;59&lt;/RecNum&gt;&lt;DisplayText&gt;(1997)&lt;/DisplayText&gt;&lt;record&gt;&lt;rec-number&gt;59&lt;/rec-number&gt;&lt;foreign-keys&gt;&lt;key app="EN" db-id="saf2vspsbfs0xlevr2jppv9v9re0t0pfe99f" timestamp="1395246553"&gt;59&lt;/key&gt;&lt;/foreign-keys&gt;&lt;ref-type name="Journal Article"&gt;17&lt;/ref-type&gt;&lt;contributors&gt;&lt;authors&gt;&lt;author&gt;Feeley, Thomas H.&lt;/author&gt;&lt;author&gt;Barnett, George A.&lt;/author&gt;&lt;/authors&gt;&lt;/contributors&gt;&lt;titles&gt;&lt;title&gt;Predicting Employee Turnover From Communication Networks&lt;/title&gt;&lt;secondary-title&gt;Human Communication Research&lt;/secondary-title&gt;&lt;/titles&gt;&lt;periodical&gt;&lt;full-title&gt;Human Communication Research&lt;/full-title&gt;&lt;/periodical&gt;&lt;pages&gt;370-387&lt;/pages&gt;&lt;volume&gt;23&lt;/volume&gt;&lt;number&gt;3&lt;/number&gt;&lt;dates&gt;&lt;year&gt;1997&lt;/year&gt;&lt;/dates&gt;&lt;publisher&gt;Blackwell Publishing Ltd&lt;/publisher&gt;&lt;isbn&gt;1468-2958&lt;/isbn&gt;&lt;urls&gt;&lt;related-urls&gt;&lt;url&gt;http://dx.doi.org/10.1111/j.1468-2958.1997.tb00401.x&lt;/url&gt;&lt;/related-urls&gt;&lt;/urls&gt;&lt;electronic-resource-num&gt;10.1111/j.1468-2958.1997.tb00401.x&lt;/electronic-resource-num&gt;&lt;/record&gt;&lt;/Cite&gt;&lt;/EndNote&gt;</w:instrText>
            </w:r>
            <w:r>
              <w:rPr>
                <w:rFonts w:eastAsia="Times New Roman"/>
                <w:color w:val="000000"/>
                <w:sz w:val="20"/>
                <w:szCs w:val="20"/>
                <w:lang w:val="en-US" w:eastAsia="zh-CN"/>
              </w:rPr>
              <w:fldChar w:fldCharType="separate"/>
            </w:r>
            <w:r>
              <w:rPr>
                <w:rFonts w:eastAsia="Times New Roman"/>
                <w:noProof/>
                <w:color w:val="000000"/>
                <w:sz w:val="20"/>
                <w:szCs w:val="20"/>
                <w:lang w:val="en-US" w:eastAsia="zh-CN"/>
              </w:rPr>
              <w:t>(</w:t>
            </w:r>
            <w:hyperlink w:anchor="_ENREF_15" w:tooltip="Feeley, 1997 #59" w:history="1">
              <w:r w:rsidR="00463DDF">
                <w:rPr>
                  <w:rFonts w:eastAsia="Times New Roman"/>
                  <w:noProof/>
                  <w:color w:val="000000"/>
                  <w:sz w:val="20"/>
                  <w:szCs w:val="20"/>
                  <w:lang w:val="en-US" w:eastAsia="zh-CN"/>
                </w:rPr>
                <w:t>1997</w:t>
              </w:r>
            </w:hyperlink>
            <w:r>
              <w:rPr>
                <w:rFonts w:eastAsia="Times New Roman"/>
                <w:noProof/>
                <w:color w:val="000000"/>
                <w:sz w:val="20"/>
                <w:szCs w:val="20"/>
                <w:lang w:val="en-US" w:eastAsia="zh-CN"/>
              </w:rPr>
              <w:t>)</w:t>
            </w:r>
            <w:r>
              <w:rPr>
                <w:rFonts w:eastAsia="Times New Roman"/>
                <w:color w:val="000000"/>
                <w:sz w:val="20"/>
                <w:szCs w:val="20"/>
                <w:lang w:val="en-US" w:eastAsia="zh-CN"/>
              </w:rPr>
              <w:fldChar w:fldCharType="end"/>
            </w:r>
          </w:p>
        </w:tc>
        <w:tc>
          <w:tcPr>
            <w:tcW w:w="1911" w:type="dxa"/>
            <w:shd w:val="clear" w:color="auto" w:fill="auto"/>
            <w:vAlign w:val="center"/>
            <w:hideMark/>
          </w:tcPr>
          <w:p w14:paraId="417EB556" w14:textId="77777777"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Survey</w:t>
            </w:r>
          </w:p>
        </w:tc>
        <w:tc>
          <w:tcPr>
            <w:tcW w:w="920" w:type="dxa"/>
            <w:vAlign w:val="center"/>
          </w:tcPr>
          <w:p w14:paraId="4F8B7043" w14:textId="1F669231" w:rsidR="00400566"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60 months</w:t>
            </w:r>
          </w:p>
        </w:tc>
        <w:tc>
          <w:tcPr>
            <w:tcW w:w="2793" w:type="dxa"/>
            <w:shd w:val="clear" w:color="auto" w:fill="auto"/>
            <w:vAlign w:val="center"/>
            <w:hideMark/>
          </w:tcPr>
          <w:p w14:paraId="34FF7A90" w14:textId="7BC1A95E" w:rsidR="00400566" w:rsidRPr="009B7088" w:rsidRDefault="00400566" w:rsidP="00400566">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 xml:space="preserve">Social network, logistic regression, </w:t>
            </w:r>
            <w:r w:rsidRPr="009B7088">
              <w:rPr>
                <w:rFonts w:eastAsia="Times New Roman"/>
                <w:color w:val="000000"/>
                <w:sz w:val="20"/>
                <w:szCs w:val="20"/>
                <w:lang w:val="en-US" w:eastAsia="zh-CN"/>
              </w:rPr>
              <w:t>correlation</w:t>
            </w:r>
          </w:p>
        </w:tc>
        <w:tc>
          <w:tcPr>
            <w:tcW w:w="1193" w:type="dxa"/>
            <w:shd w:val="clear" w:color="auto" w:fill="auto"/>
            <w:vAlign w:val="center"/>
            <w:hideMark/>
          </w:tcPr>
          <w:p w14:paraId="4E419B80" w14:textId="3031F46E" w:rsidR="00400566" w:rsidRPr="009B7088" w:rsidRDefault="00400566" w:rsidP="00400566">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NEGOPY, UCINET</w:t>
            </w:r>
          </w:p>
        </w:tc>
        <w:tc>
          <w:tcPr>
            <w:tcW w:w="1176" w:type="dxa"/>
            <w:shd w:val="clear" w:color="auto" w:fill="auto"/>
            <w:vAlign w:val="center"/>
            <w:hideMark/>
          </w:tcPr>
          <w:p w14:paraId="45F7607B" w14:textId="77777777"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No</w:t>
            </w:r>
          </w:p>
        </w:tc>
        <w:tc>
          <w:tcPr>
            <w:tcW w:w="1176" w:type="dxa"/>
            <w:shd w:val="clear" w:color="auto" w:fill="auto"/>
            <w:vAlign w:val="center"/>
            <w:hideMark/>
          </w:tcPr>
          <w:p w14:paraId="3E3D2680" w14:textId="38688DB4" w:rsidR="00400566" w:rsidRPr="009B7088" w:rsidRDefault="00400566" w:rsidP="00400566">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P</w:t>
            </w:r>
            <w:r w:rsidRPr="009B7088">
              <w:rPr>
                <w:rFonts w:eastAsia="Times New Roman"/>
                <w:color w:val="000000"/>
                <w:sz w:val="20"/>
                <w:szCs w:val="20"/>
                <w:lang w:val="en-US" w:eastAsia="zh-CN"/>
              </w:rPr>
              <w:t xml:space="preserve">robability </w:t>
            </w:r>
          </w:p>
        </w:tc>
        <w:tc>
          <w:tcPr>
            <w:tcW w:w="1176" w:type="dxa"/>
            <w:shd w:val="clear" w:color="auto" w:fill="auto"/>
            <w:noWrap/>
            <w:vAlign w:val="center"/>
            <w:hideMark/>
          </w:tcPr>
          <w:p w14:paraId="4AFAD1D8" w14:textId="77777777"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Point</w:t>
            </w:r>
          </w:p>
        </w:tc>
        <w:tc>
          <w:tcPr>
            <w:tcW w:w="2564" w:type="dxa"/>
            <w:tcBorders>
              <w:right w:val="nil"/>
            </w:tcBorders>
            <w:shd w:val="clear" w:color="auto" w:fill="auto"/>
            <w:vAlign w:val="center"/>
            <w:hideMark/>
          </w:tcPr>
          <w:p w14:paraId="1351210A" w14:textId="77777777"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R</w:t>
            </w:r>
            <w:r w:rsidRPr="00321B6B">
              <w:rPr>
                <w:rFonts w:eastAsia="Times New Roman"/>
                <w:color w:val="000000"/>
                <w:sz w:val="20"/>
                <w:szCs w:val="20"/>
                <w:vertAlign w:val="superscript"/>
                <w:lang w:val="en-US" w:eastAsia="zh-CN"/>
              </w:rPr>
              <w:t>2</w:t>
            </w:r>
            <w:r w:rsidRPr="009B7088">
              <w:rPr>
                <w:rFonts w:eastAsia="Times New Roman"/>
                <w:color w:val="000000"/>
                <w:sz w:val="20"/>
                <w:szCs w:val="20"/>
                <w:lang w:val="en-US" w:eastAsia="zh-CN"/>
              </w:rPr>
              <w:t>=0.23</w:t>
            </w:r>
          </w:p>
        </w:tc>
      </w:tr>
      <w:tr w:rsidR="00400566" w:rsidRPr="009B7088" w14:paraId="54D1AC2C" w14:textId="77777777" w:rsidTr="006B47E1">
        <w:trPr>
          <w:trHeight w:val="530"/>
        </w:trPr>
        <w:tc>
          <w:tcPr>
            <w:tcW w:w="2392" w:type="dxa"/>
            <w:tcBorders>
              <w:left w:val="nil"/>
              <w:right w:val="single" w:sz="4" w:space="0" w:color="auto"/>
            </w:tcBorders>
            <w:shd w:val="clear" w:color="auto" w:fill="auto"/>
            <w:vAlign w:val="center"/>
            <w:hideMark/>
          </w:tcPr>
          <w:p w14:paraId="5407D296" w14:textId="22234C7E" w:rsidR="00400566" w:rsidRPr="009B7088" w:rsidRDefault="00400566" w:rsidP="00463DD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 xml:space="preserve">Wright et al. </w:t>
            </w:r>
            <w:r>
              <w:rPr>
                <w:rFonts w:eastAsia="Times New Roman"/>
                <w:color w:val="000000"/>
                <w:sz w:val="20"/>
                <w:szCs w:val="20"/>
                <w:lang w:val="en-US" w:eastAsia="zh-CN"/>
              </w:rPr>
              <w:fldChar w:fldCharType="begin"/>
            </w:r>
            <w:r w:rsidR="0080676C">
              <w:rPr>
                <w:rFonts w:eastAsia="Times New Roman"/>
                <w:color w:val="000000"/>
                <w:sz w:val="20"/>
                <w:szCs w:val="20"/>
                <w:lang w:val="en-US" w:eastAsia="zh-CN"/>
              </w:rPr>
              <w:instrText xml:space="preserve"> ADDIN EN.CITE &lt;EndNote&gt;&lt;Cite ExcludeAuth="1"&gt;&lt;Author&gt;Wright&lt;/Author&gt;&lt;Year&gt;1998&lt;/Year&gt;&lt;RecNum&gt;66&lt;/RecNum&gt;&lt;DisplayText&gt;(1998)&lt;/DisplayText&gt;&lt;record&gt;&lt;rec-number&gt;66&lt;/rec-number&gt;&lt;foreign-keys&gt;&lt;key app="EN" db-id="saf2vspsbfs0xlevr2jppv9v9re0t0pfe99f" timestamp="1395348944"&gt;66&lt;/key&gt;&lt;/foreign-keys&gt;&lt;ref-type name="Journal Article"&gt;17&lt;/ref-type&gt;&lt;contributors&gt;&lt;authors&gt;&lt;author&gt;Wright, Thomas A.&lt;/author&gt;&lt;author&gt;Cropanzano, Russell&lt;/author&gt;&lt;/authors&gt;&lt;/contributors&gt;&lt;titles&gt;&lt;title&gt;Emotional Exhaustion as a Predictor of Job Performance and Voluntary Turnover&lt;/title&gt;&lt;secondary-title&gt;Journal of Applied Psychology&lt;/secondary-title&gt;&lt;/titles&gt;&lt;periodical&gt;&lt;full-title&gt;Journal of Applied Psychology&lt;/full-title&gt;&lt;/periodical&gt;&lt;pages&gt;486-493&lt;/pages&gt;&lt;volume&gt;83&lt;/volume&gt;&lt;number&gt;3&lt;/number&gt;&lt;keywords&gt;&lt;keyword&gt;*Employee Turnover&lt;/keyword&gt;&lt;keyword&gt;*Fatigue&lt;/keyword&gt;&lt;keyword&gt;*Job Performance&lt;/keyword&gt;&lt;keyword&gt;*Occupational Stress&lt;/keyword&gt;&lt;keyword&gt;Social Workers&lt;/keyword&gt;&lt;/keywords&gt;&lt;dates&gt;&lt;year&gt;1998&lt;/year&gt;&lt;/dates&gt;&lt;pub-location&gt;US&lt;/pub-location&gt;&lt;publisher&gt;American Psychological Association&lt;/publisher&gt;&lt;isbn&gt;1939-1854(Electronic);0021-9010(Print)&lt;/isbn&gt;&lt;urls&gt;&lt;/urls&gt;&lt;electronic-resource-num&gt;10.1037/0021-9010.83.3.486&lt;/electronic-resource-num&gt;&lt;/record&gt;&lt;/Cite&gt;&lt;/EndNote&gt;</w:instrText>
            </w:r>
            <w:r>
              <w:rPr>
                <w:rFonts w:eastAsia="Times New Roman"/>
                <w:color w:val="000000"/>
                <w:sz w:val="20"/>
                <w:szCs w:val="20"/>
                <w:lang w:val="en-US" w:eastAsia="zh-CN"/>
              </w:rPr>
              <w:fldChar w:fldCharType="separate"/>
            </w:r>
            <w:r>
              <w:rPr>
                <w:rFonts w:eastAsia="Times New Roman"/>
                <w:noProof/>
                <w:color w:val="000000"/>
                <w:sz w:val="20"/>
                <w:szCs w:val="20"/>
                <w:lang w:val="en-US" w:eastAsia="zh-CN"/>
              </w:rPr>
              <w:t>(</w:t>
            </w:r>
            <w:hyperlink w:anchor="_ENREF_41" w:tooltip="Wright, 1998 #66" w:history="1">
              <w:r w:rsidR="00463DDF">
                <w:rPr>
                  <w:rFonts w:eastAsia="Times New Roman"/>
                  <w:noProof/>
                  <w:color w:val="000000"/>
                  <w:sz w:val="20"/>
                  <w:szCs w:val="20"/>
                  <w:lang w:val="en-US" w:eastAsia="zh-CN"/>
                </w:rPr>
                <w:t>1998</w:t>
              </w:r>
            </w:hyperlink>
            <w:r>
              <w:rPr>
                <w:rFonts w:eastAsia="Times New Roman"/>
                <w:noProof/>
                <w:color w:val="000000"/>
                <w:sz w:val="20"/>
                <w:szCs w:val="20"/>
                <w:lang w:val="en-US" w:eastAsia="zh-CN"/>
              </w:rPr>
              <w:t>)</w:t>
            </w:r>
            <w:r>
              <w:rPr>
                <w:rFonts w:eastAsia="Times New Roman"/>
                <w:color w:val="000000"/>
                <w:sz w:val="20"/>
                <w:szCs w:val="20"/>
                <w:lang w:val="en-US" w:eastAsia="zh-CN"/>
              </w:rPr>
              <w:fldChar w:fldCharType="end"/>
            </w:r>
          </w:p>
        </w:tc>
        <w:tc>
          <w:tcPr>
            <w:tcW w:w="1911" w:type="dxa"/>
            <w:shd w:val="clear" w:color="auto" w:fill="auto"/>
            <w:vAlign w:val="center"/>
            <w:hideMark/>
          </w:tcPr>
          <w:p w14:paraId="22CE9D7A" w14:textId="77777777"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Survey</w:t>
            </w:r>
          </w:p>
        </w:tc>
        <w:tc>
          <w:tcPr>
            <w:tcW w:w="920" w:type="dxa"/>
            <w:vAlign w:val="center"/>
          </w:tcPr>
          <w:p w14:paraId="4DDD8097" w14:textId="3D031B59"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1 year</w:t>
            </w:r>
          </w:p>
        </w:tc>
        <w:tc>
          <w:tcPr>
            <w:tcW w:w="2793" w:type="dxa"/>
            <w:shd w:val="clear" w:color="auto" w:fill="auto"/>
            <w:vAlign w:val="center"/>
            <w:hideMark/>
          </w:tcPr>
          <w:p w14:paraId="6B7C1427" w14:textId="335E9095"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Hypothesis tes</w:t>
            </w:r>
            <w:r>
              <w:rPr>
                <w:rFonts w:eastAsia="Times New Roman"/>
                <w:color w:val="000000"/>
                <w:sz w:val="20"/>
                <w:szCs w:val="20"/>
                <w:lang w:val="en-US" w:eastAsia="zh-CN"/>
              </w:rPr>
              <w:t xml:space="preserve">t, correlation, logistic </w:t>
            </w:r>
            <w:r w:rsidRPr="009B7088">
              <w:rPr>
                <w:rFonts w:eastAsia="Times New Roman"/>
                <w:color w:val="000000"/>
                <w:sz w:val="20"/>
                <w:szCs w:val="20"/>
                <w:lang w:val="en-US" w:eastAsia="zh-CN"/>
              </w:rPr>
              <w:t xml:space="preserve">regression </w:t>
            </w:r>
          </w:p>
        </w:tc>
        <w:tc>
          <w:tcPr>
            <w:tcW w:w="1193" w:type="dxa"/>
            <w:shd w:val="clear" w:color="auto" w:fill="auto"/>
            <w:noWrap/>
            <w:vAlign w:val="center"/>
            <w:hideMark/>
          </w:tcPr>
          <w:p w14:paraId="2855B8B5" w14:textId="77777777"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N/A</w:t>
            </w:r>
          </w:p>
        </w:tc>
        <w:tc>
          <w:tcPr>
            <w:tcW w:w="1176" w:type="dxa"/>
            <w:shd w:val="clear" w:color="auto" w:fill="auto"/>
            <w:vAlign w:val="center"/>
            <w:hideMark/>
          </w:tcPr>
          <w:p w14:paraId="7B9BCD05" w14:textId="77777777"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No</w:t>
            </w:r>
          </w:p>
        </w:tc>
        <w:tc>
          <w:tcPr>
            <w:tcW w:w="1176" w:type="dxa"/>
            <w:shd w:val="clear" w:color="auto" w:fill="auto"/>
            <w:vAlign w:val="center"/>
            <w:hideMark/>
          </w:tcPr>
          <w:p w14:paraId="23152DC8" w14:textId="77777777"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N/A</w:t>
            </w:r>
          </w:p>
        </w:tc>
        <w:tc>
          <w:tcPr>
            <w:tcW w:w="1176" w:type="dxa"/>
            <w:shd w:val="clear" w:color="auto" w:fill="auto"/>
            <w:noWrap/>
            <w:vAlign w:val="center"/>
            <w:hideMark/>
          </w:tcPr>
          <w:p w14:paraId="7E8A19F5" w14:textId="77777777"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N/A</w:t>
            </w:r>
          </w:p>
        </w:tc>
        <w:tc>
          <w:tcPr>
            <w:tcW w:w="2564" w:type="dxa"/>
            <w:tcBorders>
              <w:right w:val="nil"/>
            </w:tcBorders>
            <w:shd w:val="clear" w:color="auto" w:fill="auto"/>
            <w:vAlign w:val="center"/>
            <w:hideMark/>
          </w:tcPr>
          <w:p w14:paraId="1312D713" w14:textId="35897D75"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Correlation r=0.34, P&lt;0.01</w:t>
            </w:r>
          </w:p>
        </w:tc>
      </w:tr>
      <w:tr w:rsidR="00400566" w:rsidRPr="009B7088" w14:paraId="5FA5C1FE" w14:textId="77777777" w:rsidTr="006B47E1">
        <w:trPr>
          <w:trHeight w:val="710"/>
        </w:trPr>
        <w:tc>
          <w:tcPr>
            <w:tcW w:w="2392" w:type="dxa"/>
            <w:tcBorders>
              <w:left w:val="nil"/>
              <w:right w:val="single" w:sz="4" w:space="0" w:color="auto"/>
            </w:tcBorders>
            <w:shd w:val="clear" w:color="auto" w:fill="auto"/>
            <w:vAlign w:val="center"/>
            <w:hideMark/>
          </w:tcPr>
          <w:p w14:paraId="0EFD0E0A" w14:textId="044D1A8A" w:rsidR="00400566" w:rsidRPr="009B7088" w:rsidRDefault="00400566" w:rsidP="00463DD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 xml:space="preserve">Morrow et al. </w:t>
            </w:r>
            <w:r>
              <w:rPr>
                <w:rFonts w:eastAsia="Times New Roman"/>
                <w:color w:val="000000"/>
                <w:sz w:val="20"/>
                <w:szCs w:val="20"/>
                <w:lang w:val="en-US" w:eastAsia="zh-CN"/>
              </w:rPr>
              <w:fldChar w:fldCharType="begin"/>
            </w:r>
            <w:r w:rsidR="0080676C">
              <w:rPr>
                <w:rFonts w:eastAsia="Times New Roman"/>
                <w:color w:val="000000"/>
                <w:sz w:val="20"/>
                <w:szCs w:val="20"/>
                <w:lang w:val="en-US" w:eastAsia="zh-CN"/>
              </w:rPr>
              <w:instrText xml:space="preserve"> ADDIN EN.CITE &lt;EndNote&gt;&lt;Cite ExcludeAuth="1"&gt;&lt;Author&gt;Morrow&lt;/Author&gt;&lt;Year&gt;1999&lt;/Year&gt;&lt;RecNum&gt;60&lt;/RecNum&gt;&lt;DisplayText&gt;(1999)&lt;/DisplayText&gt;&lt;record&gt;&lt;rec-number&gt;60&lt;/rec-number&gt;&lt;foreign-keys&gt;&lt;key app="EN" db-id="saf2vspsbfs0xlevr2jppv9v9re0t0pfe99f" timestamp="1395255511"&gt;60&lt;/key&gt;&lt;/foreign-keys&gt;&lt;ref-type name="Journal Article"&gt;17&lt;/ref-type&gt;&lt;contributors&gt;&lt;authors&gt;&lt;author&gt;Morrow, P. C.&lt;/author&gt;&lt;author&gt;McElroy, J. C.&lt;/author&gt;&lt;author&gt;Laczniak, K. S.&lt;/author&gt;&lt;author&gt;Fenton, J. B.&lt;/author&gt;&lt;/authors&gt;&lt;/contributors&gt;&lt;titles&gt;&lt;title&gt;Using Absenteeism and Performance to Predict Employee Turnover: Early Detection through Company Records&lt;/title&gt;&lt;secondary-title&gt;Journal of Vocational Behavior&lt;/secondary-title&gt;&lt;/titles&gt;&lt;periodical&gt;&lt;full-title&gt;Journal of Vocational Behavior&lt;/full-title&gt;&lt;/periodical&gt;&lt;pages&gt;358-374&lt;/pages&gt;&lt;volume&gt;55&lt;/volume&gt;&lt;number&gt;3&lt;/number&gt;&lt;dates&gt;&lt;year&gt;1999&lt;/year&gt;&lt;pub-dates&gt;&lt;date&gt;Dec&lt;/date&gt;&lt;/pub-dates&gt;&lt;/dates&gt;&lt;isbn&gt;0001-8791&lt;/isbn&gt;&lt;accession-num&gt;WOS:000083771100005&lt;/accession-num&gt;&lt;urls&gt;&lt;related-urls&gt;&lt;url&gt;&amp;lt;Go to ISI&amp;gt;://WOS:000083771100005&lt;/url&gt;&lt;/related-urls&gt;&lt;/urls&gt;&lt;electronic-resource-num&gt;10.1006/jvbe.1999.1687&lt;/electronic-resource-num&gt;&lt;/record&gt;&lt;/Cite&gt;&lt;/EndNote&gt;</w:instrText>
            </w:r>
            <w:r>
              <w:rPr>
                <w:rFonts w:eastAsia="Times New Roman"/>
                <w:color w:val="000000"/>
                <w:sz w:val="20"/>
                <w:szCs w:val="20"/>
                <w:lang w:val="en-US" w:eastAsia="zh-CN"/>
              </w:rPr>
              <w:fldChar w:fldCharType="separate"/>
            </w:r>
            <w:r>
              <w:rPr>
                <w:rFonts w:eastAsia="Times New Roman"/>
                <w:noProof/>
                <w:color w:val="000000"/>
                <w:sz w:val="20"/>
                <w:szCs w:val="20"/>
                <w:lang w:val="en-US" w:eastAsia="zh-CN"/>
              </w:rPr>
              <w:t>(</w:t>
            </w:r>
            <w:hyperlink w:anchor="_ENREF_26" w:tooltip="Morrow, 1999 #60" w:history="1">
              <w:r w:rsidR="00463DDF">
                <w:rPr>
                  <w:rFonts w:eastAsia="Times New Roman"/>
                  <w:noProof/>
                  <w:color w:val="000000"/>
                  <w:sz w:val="20"/>
                  <w:szCs w:val="20"/>
                  <w:lang w:val="en-US" w:eastAsia="zh-CN"/>
                </w:rPr>
                <w:t>1999</w:t>
              </w:r>
            </w:hyperlink>
            <w:r>
              <w:rPr>
                <w:rFonts w:eastAsia="Times New Roman"/>
                <w:noProof/>
                <w:color w:val="000000"/>
                <w:sz w:val="20"/>
                <w:szCs w:val="20"/>
                <w:lang w:val="en-US" w:eastAsia="zh-CN"/>
              </w:rPr>
              <w:t>)</w:t>
            </w:r>
            <w:r>
              <w:rPr>
                <w:rFonts w:eastAsia="Times New Roman"/>
                <w:color w:val="000000"/>
                <w:sz w:val="20"/>
                <w:szCs w:val="20"/>
                <w:lang w:val="en-US" w:eastAsia="zh-CN"/>
              </w:rPr>
              <w:fldChar w:fldCharType="end"/>
            </w:r>
          </w:p>
        </w:tc>
        <w:tc>
          <w:tcPr>
            <w:tcW w:w="1911" w:type="dxa"/>
            <w:shd w:val="clear" w:color="auto" w:fill="auto"/>
            <w:vAlign w:val="center"/>
            <w:hideMark/>
          </w:tcPr>
          <w:p w14:paraId="16ABD382" w14:textId="0920DAA0"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Demographic inf</w:t>
            </w:r>
            <w:r>
              <w:rPr>
                <w:rFonts w:eastAsia="Times New Roman"/>
                <w:color w:val="000000"/>
                <w:sz w:val="20"/>
                <w:szCs w:val="20"/>
                <w:lang w:val="en-US" w:eastAsia="zh-CN"/>
              </w:rPr>
              <w:t xml:space="preserve">ormation and employee </w:t>
            </w:r>
            <w:r w:rsidRPr="009B7088">
              <w:rPr>
                <w:rFonts w:eastAsia="Times New Roman"/>
                <w:color w:val="000000"/>
                <w:sz w:val="20"/>
                <w:szCs w:val="20"/>
                <w:lang w:val="en-US" w:eastAsia="zh-CN"/>
              </w:rPr>
              <w:t>records</w:t>
            </w:r>
          </w:p>
        </w:tc>
        <w:tc>
          <w:tcPr>
            <w:tcW w:w="920" w:type="dxa"/>
            <w:vAlign w:val="center"/>
          </w:tcPr>
          <w:p w14:paraId="666506C4" w14:textId="3B3CEBFD" w:rsidR="00400566"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2 years</w:t>
            </w:r>
          </w:p>
        </w:tc>
        <w:tc>
          <w:tcPr>
            <w:tcW w:w="2793" w:type="dxa"/>
            <w:shd w:val="clear" w:color="auto" w:fill="auto"/>
            <w:vAlign w:val="center"/>
            <w:hideMark/>
          </w:tcPr>
          <w:p w14:paraId="58DDDFD1" w14:textId="459B003D" w:rsidR="00400566" w:rsidRPr="009B7088" w:rsidRDefault="00400566" w:rsidP="00400566">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Logistic regression,</w:t>
            </w:r>
            <w:r w:rsidRPr="009B7088">
              <w:rPr>
                <w:rFonts w:eastAsia="Times New Roman"/>
                <w:color w:val="000000"/>
                <w:sz w:val="20"/>
                <w:szCs w:val="20"/>
                <w:lang w:val="en-US" w:eastAsia="zh-CN"/>
              </w:rPr>
              <w:t xml:space="preserve"> correlation</w:t>
            </w:r>
          </w:p>
        </w:tc>
        <w:tc>
          <w:tcPr>
            <w:tcW w:w="1193" w:type="dxa"/>
            <w:shd w:val="clear" w:color="auto" w:fill="auto"/>
            <w:noWrap/>
            <w:vAlign w:val="center"/>
            <w:hideMark/>
          </w:tcPr>
          <w:p w14:paraId="7F351270" w14:textId="77777777"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N/A</w:t>
            </w:r>
          </w:p>
        </w:tc>
        <w:tc>
          <w:tcPr>
            <w:tcW w:w="1176" w:type="dxa"/>
            <w:shd w:val="clear" w:color="auto" w:fill="auto"/>
            <w:vAlign w:val="center"/>
            <w:hideMark/>
          </w:tcPr>
          <w:p w14:paraId="3211537E" w14:textId="77777777"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No</w:t>
            </w:r>
          </w:p>
        </w:tc>
        <w:tc>
          <w:tcPr>
            <w:tcW w:w="1176" w:type="dxa"/>
            <w:shd w:val="clear" w:color="auto" w:fill="auto"/>
            <w:vAlign w:val="center"/>
            <w:hideMark/>
          </w:tcPr>
          <w:p w14:paraId="5DBCC58A" w14:textId="5668EBB8" w:rsidR="00400566" w:rsidRPr="009B7088" w:rsidRDefault="00400566" w:rsidP="00400566">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P</w:t>
            </w:r>
            <w:r w:rsidRPr="009B7088">
              <w:rPr>
                <w:rFonts w:eastAsia="Times New Roman"/>
                <w:color w:val="000000"/>
                <w:sz w:val="20"/>
                <w:szCs w:val="20"/>
                <w:lang w:val="en-US" w:eastAsia="zh-CN"/>
              </w:rPr>
              <w:t xml:space="preserve">robability </w:t>
            </w:r>
          </w:p>
        </w:tc>
        <w:tc>
          <w:tcPr>
            <w:tcW w:w="1176" w:type="dxa"/>
            <w:shd w:val="clear" w:color="auto" w:fill="auto"/>
            <w:noWrap/>
            <w:vAlign w:val="center"/>
            <w:hideMark/>
          </w:tcPr>
          <w:p w14:paraId="2DF324E3" w14:textId="77777777"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Point</w:t>
            </w:r>
          </w:p>
        </w:tc>
        <w:tc>
          <w:tcPr>
            <w:tcW w:w="2564" w:type="dxa"/>
            <w:tcBorders>
              <w:right w:val="nil"/>
            </w:tcBorders>
            <w:shd w:val="clear" w:color="auto" w:fill="auto"/>
            <w:vAlign w:val="center"/>
            <w:hideMark/>
          </w:tcPr>
          <w:p w14:paraId="63DAE590" w14:textId="77777777"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(-2 log likelihood) chi-square=193.13</w:t>
            </w:r>
          </w:p>
        </w:tc>
      </w:tr>
      <w:tr w:rsidR="00400566" w:rsidRPr="009B7088" w14:paraId="09D3DA28" w14:textId="77777777" w:rsidTr="006B47E1">
        <w:trPr>
          <w:trHeight w:val="710"/>
        </w:trPr>
        <w:tc>
          <w:tcPr>
            <w:tcW w:w="2392" w:type="dxa"/>
            <w:tcBorders>
              <w:left w:val="nil"/>
              <w:right w:val="single" w:sz="4" w:space="0" w:color="auto"/>
            </w:tcBorders>
            <w:shd w:val="clear" w:color="auto" w:fill="auto"/>
            <w:vAlign w:val="center"/>
            <w:hideMark/>
          </w:tcPr>
          <w:p w14:paraId="045DA4A8" w14:textId="3298002A" w:rsidR="00400566" w:rsidRPr="009B7088" w:rsidRDefault="00B428ED" w:rsidP="00463DDF">
            <w:pPr>
              <w:spacing w:line="240" w:lineRule="auto"/>
              <w:jc w:val="center"/>
              <w:rPr>
                <w:rFonts w:eastAsia="Times New Roman"/>
                <w:color w:val="000000"/>
                <w:sz w:val="20"/>
                <w:szCs w:val="20"/>
                <w:lang w:val="en-US" w:eastAsia="zh-CN"/>
              </w:rPr>
            </w:pPr>
            <w:hyperlink w:anchor="_ENREF_32" w:tooltip="Sexton, 2005 #5" w:history="1">
              <w:r w:rsidR="00463DDF">
                <w:rPr>
                  <w:rFonts w:eastAsia="Times New Roman"/>
                  <w:color w:val="000000"/>
                  <w:sz w:val="20"/>
                  <w:szCs w:val="20"/>
                  <w:lang w:val="en-US" w:eastAsia="zh-CN"/>
                </w:rPr>
                <w:fldChar w:fldCharType="begin"/>
              </w:r>
              <w:r w:rsidR="00463DDF">
                <w:rPr>
                  <w:rFonts w:eastAsia="Times New Roman"/>
                  <w:color w:val="000000"/>
                  <w:sz w:val="20"/>
                  <w:szCs w:val="20"/>
                  <w:lang w:val="en-US" w:eastAsia="zh-CN"/>
                </w:rPr>
                <w:instrText xml:space="preserve"> ADDIN EN.CITE &lt;EndNote&gt;&lt;Cite AuthorYear="1"&gt;&lt;Author&gt;Sexton&lt;/Author&gt;&lt;Year&gt;2005&lt;/Year&gt;&lt;RecNum&gt;5&lt;/RecNum&gt;&lt;DisplayText&gt;Sexton et al. (2005)&lt;/DisplayText&gt;&lt;record&gt;&lt;rec-number&gt;5&lt;/rec-number&gt;&lt;foreign-keys&gt;&lt;key app="EN" db-id="saf2vspsbfs0xlevr2jppv9v9re0t0pfe99f" timestamp="0"&gt;5&lt;/key&gt;&lt;/foreign-keys&gt;&lt;ref-type name="Journal Article"&gt;17&lt;/ref-type&gt;&lt;contributors&gt;&lt;authors&gt;&lt;author&gt;Sexton, Randall S&lt;/author&gt;&lt;author&gt;McMurtrey, Shannon&lt;/author&gt;&lt;author&gt;Michalopoulos, Joanna O&lt;/author&gt;&lt;author&gt;Smith, Angela M&lt;/author&gt;&lt;/authors&gt;&lt;/contributors&gt;&lt;titles&gt;&lt;title&gt;Employee Turnover: A Neural Network Solution&lt;/title&gt;&lt;secondary-title&gt;Computers &amp;amp; Operations Research&lt;/secondary-title&gt;&lt;/titles&gt;&lt;pages&gt;2635-2651&lt;/pages&gt;&lt;volume&gt;32&lt;/volume&gt;&lt;number&gt;10&lt;/number&gt;&lt;dates&gt;&lt;year&gt;2005&lt;/year&gt;&lt;/dates&gt;&lt;isbn&gt;0305-0548&lt;/isbn&gt;&lt;urls&gt;&lt;/urls&gt;&lt;/record&gt;&lt;/Cite&gt;&lt;/EndNote&gt;</w:instrText>
              </w:r>
              <w:r w:rsidR="00463DDF">
                <w:rPr>
                  <w:rFonts w:eastAsia="Times New Roman"/>
                  <w:color w:val="000000"/>
                  <w:sz w:val="20"/>
                  <w:szCs w:val="20"/>
                  <w:lang w:val="en-US" w:eastAsia="zh-CN"/>
                </w:rPr>
                <w:fldChar w:fldCharType="separate"/>
              </w:r>
              <w:r w:rsidR="00463DDF">
                <w:rPr>
                  <w:rFonts w:eastAsia="Times New Roman"/>
                  <w:noProof/>
                  <w:color w:val="000000"/>
                  <w:sz w:val="20"/>
                  <w:szCs w:val="20"/>
                  <w:lang w:val="en-US" w:eastAsia="zh-CN"/>
                </w:rPr>
                <w:t>Sexton et al. (2005)</w:t>
              </w:r>
              <w:r w:rsidR="00463DDF">
                <w:rPr>
                  <w:rFonts w:eastAsia="Times New Roman"/>
                  <w:color w:val="000000"/>
                  <w:sz w:val="20"/>
                  <w:szCs w:val="20"/>
                  <w:lang w:val="en-US" w:eastAsia="zh-CN"/>
                </w:rPr>
                <w:fldChar w:fldCharType="end"/>
              </w:r>
            </w:hyperlink>
          </w:p>
        </w:tc>
        <w:tc>
          <w:tcPr>
            <w:tcW w:w="1911" w:type="dxa"/>
            <w:shd w:val="clear" w:color="auto" w:fill="auto"/>
            <w:vAlign w:val="center"/>
            <w:hideMark/>
          </w:tcPr>
          <w:p w14:paraId="041B2120" w14:textId="11E9C9DC"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 xml:space="preserve">Demographic information and </w:t>
            </w:r>
            <w:r>
              <w:rPr>
                <w:rFonts w:eastAsia="Times New Roman"/>
                <w:color w:val="000000"/>
                <w:sz w:val="20"/>
                <w:szCs w:val="20"/>
                <w:lang w:val="en-US" w:eastAsia="zh-CN"/>
              </w:rPr>
              <w:t xml:space="preserve">employee </w:t>
            </w:r>
            <w:r w:rsidRPr="009B7088">
              <w:rPr>
                <w:rFonts w:eastAsia="Times New Roman"/>
                <w:color w:val="000000"/>
                <w:sz w:val="20"/>
                <w:szCs w:val="20"/>
                <w:lang w:val="en-US" w:eastAsia="zh-CN"/>
              </w:rPr>
              <w:t>records</w:t>
            </w:r>
          </w:p>
        </w:tc>
        <w:tc>
          <w:tcPr>
            <w:tcW w:w="920" w:type="dxa"/>
            <w:vAlign w:val="center"/>
          </w:tcPr>
          <w:p w14:paraId="32D46015" w14:textId="2B362DC4" w:rsidR="00400566"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10 years (yearly)</w:t>
            </w:r>
          </w:p>
        </w:tc>
        <w:tc>
          <w:tcPr>
            <w:tcW w:w="2793" w:type="dxa"/>
            <w:shd w:val="clear" w:color="auto" w:fill="auto"/>
            <w:vAlign w:val="center"/>
            <w:hideMark/>
          </w:tcPr>
          <w:p w14:paraId="1FD2779B" w14:textId="4CC1688A" w:rsidR="00400566" w:rsidRPr="009B7088" w:rsidRDefault="00400566" w:rsidP="00400566">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NN</w:t>
            </w:r>
          </w:p>
        </w:tc>
        <w:tc>
          <w:tcPr>
            <w:tcW w:w="1193" w:type="dxa"/>
            <w:shd w:val="clear" w:color="auto" w:fill="auto"/>
            <w:noWrap/>
            <w:vAlign w:val="center"/>
            <w:hideMark/>
          </w:tcPr>
          <w:p w14:paraId="789C5DD8" w14:textId="77777777"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 xml:space="preserve">FORTRAN </w:t>
            </w:r>
          </w:p>
        </w:tc>
        <w:tc>
          <w:tcPr>
            <w:tcW w:w="1176" w:type="dxa"/>
            <w:shd w:val="clear" w:color="auto" w:fill="auto"/>
            <w:vAlign w:val="center"/>
            <w:hideMark/>
          </w:tcPr>
          <w:p w14:paraId="21C92BF2" w14:textId="77777777"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Yes</w:t>
            </w:r>
          </w:p>
        </w:tc>
        <w:tc>
          <w:tcPr>
            <w:tcW w:w="1176" w:type="dxa"/>
            <w:shd w:val="clear" w:color="auto" w:fill="auto"/>
            <w:vAlign w:val="center"/>
            <w:hideMark/>
          </w:tcPr>
          <w:p w14:paraId="3DA79BC9" w14:textId="7FE864EA" w:rsidR="00400566" w:rsidRPr="009B7088" w:rsidRDefault="00400566" w:rsidP="00400566">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Leave</w:t>
            </w:r>
            <w:r w:rsidRPr="009B7088">
              <w:rPr>
                <w:rFonts w:eastAsia="Times New Roman"/>
                <w:color w:val="000000"/>
                <w:sz w:val="20"/>
                <w:szCs w:val="20"/>
                <w:lang w:val="en-US" w:eastAsia="zh-CN"/>
              </w:rPr>
              <w:t xml:space="preserve"> or not</w:t>
            </w:r>
          </w:p>
        </w:tc>
        <w:tc>
          <w:tcPr>
            <w:tcW w:w="1176" w:type="dxa"/>
            <w:shd w:val="clear" w:color="auto" w:fill="auto"/>
            <w:noWrap/>
            <w:vAlign w:val="center"/>
            <w:hideMark/>
          </w:tcPr>
          <w:p w14:paraId="621042B0" w14:textId="77777777"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Point</w:t>
            </w:r>
          </w:p>
        </w:tc>
        <w:tc>
          <w:tcPr>
            <w:tcW w:w="2564" w:type="dxa"/>
            <w:tcBorders>
              <w:right w:val="nil"/>
            </w:tcBorders>
            <w:shd w:val="clear" w:color="auto" w:fill="auto"/>
            <w:vAlign w:val="center"/>
            <w:hideMark/>
          </w:tcPr>
          <w:p w14:paraId="24DB3D85" w14:textId="08759179" w:rsidR="00400566" w:rsidRPr="009B7088" w:rsidRDefault="00400566" w:rsidP="00400566">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 xml:space="preserve">Type I error=0.25% Type II </w:t>
            </w:r>
            <w:r w:rsidRPr="009B7088">
              <w:rPr>
                <w:rFonts w:eastAsia="Times New Roman"/>
                <w:color w:val="000000"/>
                <w:sz w:val="20"/>
                <w:szCs w:val="20"/>
                <w:lang w:val="en-US" w:eastAsia="zh-CN"/>
              </w:rPr>
              <w:t>error= 5.83%</w:t>
            </w:r>
          </w:p>
        </w:tc>
      </w:tr>
      <w:tr w:rsidR="00400566" w:rsidRPr="009B7088" w14:paraId="7FDF833E" w14:textId="77777777" w:rsidTr="006B47E1">
        <w:trPr>
          <w:trHeight w:val="800"/>
        </w:trPr>
        <w:tc>
          <w:tcPr>
            <w:tcW w:w="2392" w:type="dxa"/>
            <w:tcBorders>
              <w:left w:val="nil"/>
              <w:right w:val="single" w:sz="4" w:space="0" w:color="auto"/>
            </w:tcBorders>
            <w:shd w:val="clear" w:color="auto" w:fill="auto"/>
            <w:vAlign w:val="center"/>
            <w:hideMark/>
          </w:tcPr>
          <w:p w14:paraId="7CAE70D8" w14:textId="728E5544" w:rsidR="00400566" w:rsidRPr="009B7088" w:rsidRDefault="00400566" w:rsidP="00463DD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 xml:space="preserve">Hong et al. </w:t>
            </w:r>
            <w:r>
              <w:rPr>
                <w:rFonts w:eastAsia="Times New Roman"/>
                <w:color w:val="000000"/>
                <w:sz w:val="20"/>
                <w:szCs w:val="20"/>
                <w:lang w:val="en-US" w:eastAsia="zh-CN"/>
              </w:rPr>
              <w:fldChar w:fldCharType="begin"/>
            </w:r>
            <w:r>
              <w:rPr>
                <w:rFonts w:eastAsia="Times New Roman"/>
                <w:color w:val="000000"/>
                <w:sz w:val="20"/>
                <w:szCs w:val="20"/>
                <w:lang w:val="en-US" w:eastAsia="zh-CN"/>
              </w:rPr>
              <w:instrText xml:space="preserve"> ADDIN EN.CITE &lt;EndNote&gt;&lt;Cite ExcludeAuth="1"&gt;&lt;Author&gt;Hong&lt;/Author&gt;&lt;Year&gt;2007&lt;/Year&gt;&lt;RecNum&gt;68&lt;/RecNum&gt;&lt;DisplayText&gt;(2007)&lt;/DisplayText&gt;&lt;record&gt;&lt;rec-number&gt;68&lt;/rec-number&gt;&lt;foreign-keys&gt;&lt;key app="EN" db-id="saf2vspsbfs0xlevr2jppv9v9re0t0pfe99f" timestamp="1395349323"&gt;68&lt;/key&gt;&lt;/foreign-keys&gt;&lt;ref-type name="Journal Article"&gt;17&lt;/ref-type&gt;&lt;contributors&gt;&lt;authors&gt;&lt;author&gt;Hong, Wei-Chiang&lt;/author&gt;&lt;author&gt;Wei, Shih-Yung&lt;/author&gt;&lt;author&gt;Chen, Yu-Fen&lt;/author&gt;&lt;/authors&gt;&lt;/contributors&gt;&lt;titles&gt;&lt;title&gt;A Comparative Test of Two Employee Turnover Prediction Models&lt;/title&gt;&lt;secondary-title&gt;International Journal of Management&lt;/secondary-title&gt;&lt;/titles&gt;&lt;periodical&gt;&lt;full-title&gt;International Journal of Management&lt;/full-title&gt;&lt;/periodical&gt;&lt;pages&gt;216-229&lt;/pages&gt;&lt;volume&gt;24&lt;/volume&gt;&lt;number&gt;4&lt;/number&gt;&lt;dates&gt;&lt;year&gt;2007&lt;/year&gt;&lt;/dates&gt;&lt;isbn&gt;0813-0183&lt;/isbn&gt;&lt;urls&gt;&lt;/urls&gt;&lt;/record&gt;&lt;/Cite&gt;&lt;/EndNote&gt;</w:instrText>
            </w:r>
            <w:r>
              <w:rPr>
                <w:rFonts w:eastAsia="Times New Roman"/>
                <w:color w:val="000000"/>
                <w:sz w:val="20"/>
                <w:szCs w:val="20"/>
                <w:lang w:val="en-US" w:eastAsia="zh-CN"/>
              </w:rPr>
              <w:fldChar w:fldCharType="separate"/>
            </w:r>
            <w:r>
              <w:rPr>
                <w:rFonts w:eastAsia="Times New Roman"/>
                <w:noProof/>
                <w:color w:val="000000"/>
                <w:sz w:val="20"/>
                <w:szCs w:val="20"/>
                <w:lang w:val="en-US" w:eastAsia="zh-CN"/>
              </w:rPr>
              <w:t>(</w:t>
            </w:r>
            <w:hyperlink w:anchor="_ENREF_21" w:tooltip="Hong, 2007 #68" w:history="1">
              <w:r w:rsidR="00463DDF">
                <w:rPr>
                  <w:rFonts w:eastAsia="Times New Roman"/>
                  <w:noProof/>
                  <w:color w:val="000000"/>
                  <w:sz w:val="20"/>
                  <w:szCs w:val="20"/>
                  <w:lang w:val="en-US" w:eastAsia="zh-CN"/>
                </w:rPr>
                <w:t>2007</w:t>
              </w:r>
            </w:hyperlink>
            <w:r>
              <w:rPr>
                <w:rFonts w:eastAsia="Times New Roman"/>
                <w:noProof/>
                <w:color w:val="000000"/>
                <w:sz w:val="20"/>
                <w:szCs w:val="20"/>
                <w:lang w:val="en-US" w:eastAsia="zh-CN"/>
              </w:rPr>
              <w:t>)</w:t>
            </w:r>
            <w:r>
              <w:rPr>
                <w:rFonts w:eastAsia="Times New Roman"/>
                <w:color w:val="000000"/>
                <w:sz w:val="20"/>
                <w:szCs w:val="20"/>
                <w:lang w:val="en-US" w:eastAsia="zh-CN"/>
              </w:rPr>
              <w:fldChar w:fldCharType="end"/>
            </w:r>
          </w:p>
        </w:tc>
        <w:tc>
          <w:tcPr>
            <w:tcW w:w="1911" w:type="dxa"/>
            <w:shd w:val="clear" w:color="auto" w:fill="auto"/>
            <w:vAlign w:val="center"/>
            <w:hideMark/>
          </w:tcPr>
          <w:p w14:paraId="72810225" w14:textId="77777777"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Survey</w:t>
            </w:r>
          </w:p>
        </w:tc>
        <w:tc>
          <w:tcPr>
            <w:tcW w:w="920" w:type="dxa"/>
            <w:vAlign w:val="center"/>
          </w:tcPr>
          <w:p w14:paraId="227C1ADF" w14:textId="58867E69"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N/A</w:t>
            </w:r>
          </w:p>
        </w:tc>
        <w:tc>
          <w:tcPr>
            <w:tcW w:w="2793" w:type="dxa"/>
            <w:shd w:val="clear" w:color="auto" w:fill="auto"/>
            <w:vAlign w:val="center"/>
            <w:hideMark/>
          </w:tcPr>
          <w:p w14:paraId="5A3C3AA1" w14:textId="1876D954"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Logit and probit model</w:t>
            </w:r>
          </w:p>
        </w:tc>
        <w:tc>
          <w:tcPr>
            <w:tcW w:w="1193" w:type="dxa"/>
            <w:shd w:val="clear" w:color="auto" w:fill="auto"/>
            <w:noWrap/>
            <w:vAlign w:val="center"/>
            <w:hideMark/>
          </w:tcPr>
          <w:p w14:paraId="0B3E3E80" w14:textId="77777777"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SPSS</w:t>
            </w:r>
          </w:p>
        </w:tc>
        <w:tc>
          <w:tcPr>
            <w:tcW w:w="1176" w:type="dxa"/>
            <w:shd w:val="clear" w:color="auto" w:fill="auto"/>
            <w:vAlign w:val="center"/>
            <w:hideMark/>
          </w:tcPr>
          <w:p w14:paraId="6DF07203" w14:textId="77777777"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No</w:t>
            </w:r>
          </w:p>
        </w:tc>
        <w:tc>
          <w:tcPr>
            <w:tcW w:w="1176" w:type="dxa"/>
            <w:shd w:val="clear" w:color="auto" w:fill="auto"/>
            <w:vAlign w:val="center"/>
            <w:hideMark/>
          </w:tcPr>
          <w:p w14:paraId="3C52E22A" w14:textId="0EE8B014" w:rsidR="00400566" w:rsidRPr="009B7088" w:rsidRDefault="00400566" w:rsidP="00400566">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P</w:t>
            </w:r>
            <w:r w:rsidRPr="009B7088">
              <w:rPr>
                <w:rFonts w:eastAsia="Times New Roman"/>
                <w:color w:val="000000"/>
                <w:sz w:val="20"/>
                <w:szCs w:val="20"/>
                <w:lang w:val="en-US" w:eastAsia="zh-CN"/>
              </w:rPr>
              <w:t xml:space="preserve">robability </w:t>
            </w:r>
          </w:p>
        </w:tc>
        <w:tc>
          <w:tcPr>
            <w:tcW w:w="1176" w:type="dxa"/>
            <w:shd w:val="clear" w:color="auto" w:fill="auto"/>
            <w:noWrap/>
            <w:vAlign w:val="center"/>
            <w:hideMark/>
          </w:tcPr>
          <w:p w14:paraId="52BB2F83" w14:textId="77777777"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N/A</w:t>
            </w:r>
          </w:p>
        </w:tc>
        <w:tc>
          <w:tcPr>
            <w:tcW w:w="2564" w:type="dxa"/>
            <w:tcBorders>
              <w:right w:val="nil"/>
            </w:tcBorders>
            <w:shd w:val="clear" w:color="auto" w:fill="auto"/>
            <w:vAlign w:val="center"/>
            <w:hideMark/>
          </w:tcPr>
          <w:p w14:paraId="721A8EA7" w14:textId="4ABC3340"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R</w:t>
            </w:r>
            <w:r w:rsidRPr="00FB34CF">
              <w:rPr>
                <w:rFonts w:eastAsia="Times New Roman"/>
                <w:color w:val="000000"/>
                <w:sz w:val="20"/>
                <w:szCs w:val="20"/>
                <w:vertAlign w:val="superscript"/>
                <w:lang w:val="en-US" w:eastAsia="zh-CN"/>
              </w:rPr>
              <w:t>2</w:t>
            </w:r>
            <w:r>
              <w:rPr>
                <w:rFonts w:eastAsia="Times New Roman"/>
                <w:color w:val="000000"/>
                <w:sz w:val="20"/>
                <w:szCs w:val="20"/>
                <w:lang w:val="en-US" w:eastAsia="zh-CN"/>
              </w:rPr>
              <w:t xml:space="preserve">=0.5, </w:t>
            </w:r>
            <w:r w:rsidRPr="009B7088">
              <w:rPr>
                <w:rFonts w:eastAsia="Times New Roman"/>
                <w:color w:val="000000"/>
                <w:sz w:val="20"/>
                <w:szCs w:val="20"/>
                <w:lang w:val="en-US" w:eastAsia="zh-CN"/>
              </w:rPr>
              <w:t xml:space="preserve">Quadratic Probability Scores </w:t>
            </w:r>
            <w:r>
              <w:rPr>
                <w:rFonts w:eastAsia="Times New Roman"/>
                <w:color w:val="000000"/>
                <w:sz w:val="20"/>
                <w:szCs w:val="20"/>
                <w:lang w:val="en-US" w:eastAsia="zh-CN"/>
              </w:rPr>
              <w:t>=</w:t>
            </w:r>
            <w:r w:rsidRPr="009B7088">
              <w:rPr>
                <w:rFonts w:eastAsia="Times New Roman"/>
                <w:color w:val="000000"/>
                <w:sz w:val="20"/>
                <w:szCs w:val="20"/>
                <w:lang w:val="en-US" w:eastAsia="zh-CN"/>
              </w:rPr>
              <w:t xml:space="preserve"> 0.18 f</w:t>
            </w:r>
            <w:r>
              <w:rPr>
                <w:rFonts w:eastAsia="Times New Roman"/>
                <w:color w:val="000000"/>
                <w:sz w:val="20"/>
                <w:szCs w:val="20"/>
                <w:lang w:val="en-US" w:eastAsia="zh-CN"/>
              </w:rPr>
              <w:t>or training and 0.12 for test</w:t>
            </w:r>
          </w:p>
        </w:tc>
      </w:tr>
      <w:tr w:rsidR="00400566" w:rsidRPr="009B7088" w14:paraId="05D3CA96" w14:textId="77777777" w:rsidTr="006B47E1">
        <w:trPr>
          <w:trHeight w:val="683"/>
        </w:trPr>
        <w:tc>
          <w:tcPr>
            <w:tcW w:w="2392" w:type="dxa"/>
            <w:tcBorders>
              <w:left w:val="nil"/>
              <w:right w:val="single" w:sz="4" w:space="0" w:color="auto"/>
            </w:tcBorders>
            <w:shd w:val="clear" w:color="auto" w:fill="auto"/>
            <w:vAlign w:val="center"/>
            <w:hideMark/>
          </w:tcPr>
          <w:p w14:paraId="6689C44D" w14:textId="4FCBDBBA" w:rsidR="00400566" w:rsidRPr="009B7088" w:rsidRDefault="00400566" w:rsidP="00463DD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 xml:space="preserve">Nagadevara et al. </w:t>
            </w:r>
            <w:r>
              <w:rPr>
                <w:rFonts w:eastAsia="Times New Roman"/>
                <w:color w:val="000000"/>
                <w:sz w:val="20"/>
                <w:szCs w:val="20"/>
                <w:lang w:val="en-US" w:eastAsia="zh-CN"/>
              </w:rPr>
              <w:fldChar w:fldCharType="begin"/>
            </w:r>
            <w:r w:rsidR="0080676C">
              <w:rPr>
                <w:rFonts w:eastAsia="Times New Roman"/>
                <w:color w:val="000000"/>
                <w:sz w:val="20"/>
                <w:szCs w:val="20"/>
                <w:lang w:val="en-US" w:eastAsia="zh-CN"/>
              </w:rPr>
              <w:instrText xml:space="preserve"> ADDIN EN.CITE &lt;EndNote&gt;&lt;Cite ExcludeAuth="1"&gt;&lt;Author&gt;Nagadevara&lt;/Author&gt;&lt;Year&gt;2008&lt;/Year&gt;&lt;RecNum&gt;67&lt;/RecNum&gt;&lt;DisplayText&gt;(2008)&lt;/DisplayText&gt;&lt;record&gt;&lt;rec-number&gt;67&lt;/rec-number&gt;&lt;foreign-keys&gt;&lt;key app="EN" db-id="saf2vspsbfs0xlevr2jppv9v9re0t0pfe99f" timestamp="1395349166"&gt;67&lt;/key&gt;&lt;/foreign-keys&gt;&lt;ref-type name="Journal Article"&gt;17&lt;/ref-type&gt;&lt;contributors&gt;&lt;authors&gt;&lt;author&gt;Nagadevara, Vishnuprasad&lt;/author&gt;&lt;author&gt;Srinivasan, Vasanthi&lt;/author&gt;&lt;author&gt;Valk, Reimara&lt;/author&gt;&lt;/authors&gt;&lt;/contributors&gt;&lt;titles&gt;&lt;title&gt;Establishing a Link between Employee Turnover and Withdrawal Behaviours: Application of Data Mining Techniques &lt;/title&gt;&lt;secondary-title&gt;Research &amp;amp; Practice in Human Resource Management&lt;/secondary-title&gt;&lt;/titles&gt;&lt;periodical&gt;&lt;full-title&gt;Research &amp;amp; Practice in Human Resource Management&lt;/full-title&gt;&lt;/periodical&gt;&lt;pages&gt;81-99&lt;/pages&gt;&lt;volume&gt;16&lt;/volume&gt;&lt;number&gt;2&lt;/number&gt;&lt;keywords&gt;&lt;keyword&gt;LABOR turnover&lt;/keyword&gt;&lt;keyword&gt;PERSONNEL management&lt;/keyword&gt;&lt;keyword&gt;DATA mining&lt;/keyword&gt;&lt;keyword&gt;DATABASE searching&lt;/keyword&gt;&lt;keyword&gt;AUTOMATIC extracting (Information science)&lt;/keyword&gt;&lt;keyword&gt;CONTENT mining&lt;/keyword&gt;&lt;keyword&gt;Data Mining Techniques&lt;/keyword&gt;&lt;keyword&gt;Employee Turnover&lt;/keyword&gt;&lt;keyword&gt;India&lt;/keyword&gt;&lt;keyword&gt;Software Industry&lt;/keyword&gt;&lt;keyword&gt;Withdrawal Behaviour&lt;/keyword&gt;&lt;/keywords&gt;&lt;dates&gt;&lt;year&gt;2008&lt;/year&gt;&lt;/dates&gt;&lt;publisher&gt;Singapore Human Resources Institute&lt;/publisher&gt;&lt;isbn&gt;02185180&lt;/isbn&gt;&lt;accession-num&gt;36853817&lt;/accession-num&gt;&lt;work-type&gt;Article&lt;/work-type&gt;&lt;urls&gt;&lt;related-urls&gt;&lt;url&gt;http://proxy.lib.utk.edu:90/login?url=http://search.ebscohost.com/login.aspx?direct=true&amp;amp;db=bth&amp;amp;AN=36853817&amp;amp;scope=site&lt;/url&gt;&lt;/related-urls&gt;&lt;/urls&gt;&lt;remote-database-name&gt;bth&lt;/remote-database-name&gt;&lt;remote-database-provider&gt;EBSCOhost&lt;/remote-database-provider&gt;&lt;/record&gt;&lt;/Cite&gt;&lt;/EndNote&gt;</w:instrText>
            </w:r>
            <w:r>
              <w:rPr>
                <w:rFonts w:eastAsia="Times New Roman"/>
                <w:color w:val="000000"/>
                <w:sz w:val="20"/>
                <w:szCs w:val="20"/>
                <w:lang w:val="en-US" w:eastAsia="zh-CN"/>
              </w:rPr>
              <w:fldChar w:fldCharType="separate"/>
            </w:r>
            <w:r>
              <w:rPr>
                <w:rFonts w:eastAsia="Times New Roman"/>
                <w:noProof/>
                <w:color w:val="000000"/>
                <w:sz w:val="20"/>
                <w:szCs w:val="20"/>
                <w:lang w:val="en-US" w:eastAsia="zh-CN"/>
              </w:rPr>
              <w:t>(</w:t>
            </w:r>
            <w:hyperlink w:anchor="_ENREF_27" w:tooltip="Nagadevara, 2008 #67" w:history="1">
              <w:r w:rsidR="00463DDF">
                <w:rPr>
                  <w:rFonts w:eastAsia="Times New Roman"/>
                  <w:noProof/>
                  <w:color w:val="000000"/>
                  <w:sz w:val="20"/>
                  <w:szCs w:val="20"/>
                  <w:lang w:val="en-US" w:eastAsia="zh-CN"/>
                </w:rPr>
                <w:t>2008</w:t>
              </w:r>
            </w:hyperlink>
            <w:r>
              <w:rPr>
                <w:rFonts w:eastAsia="Times New Roman"/>
                <w:noProof/>
                <w:color w:val="000000"/>
                <w:sz w:val="20"/>
                <w:szCs w:val="20"/>
                <w:lang w:val="en-US" w:eastAsia="zh-CN"/>
              </w:rPr>
              <w:t>)</w:t>
            </w:r>
            <w:r>
              <w:rPr>
                <w:rFonts w:eastAsia="Times New Roman"/>
                <w:color w:val="000000"/>
                <w:sz w:val="20"/>
                <w:szCs w:val="20"/>
                <w:lang w:val="en-US" w:eastAsia="zh-CN"/>
              </w:rPr>
              <w:fldChar w:fldCharType="end"/>
            </w:r>
          </w:p>
        </w:tc>
        <w:tc>
          <w:tcPr>
            <w:tcW w:w="1911" w:type="dxa"/>
            <w:shd w:val="clear" w:color="auto" w:fill="auto"/>
            <w:vAlign w:val="center"/>
            <w:hideMark/>
          </w:tcPr>
          <w:p w14:paraId="08141BA8" w14:textId="147B24B3"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Demographic information and employee records</w:t>
            </w:r>
          </w:p>
        </w:tc>
        <w:tc>
          <w:tcPr>
            <w:tcW w:w="920" w:type="dxa"/>
            <w:vAlign w:val="center"/>
          </w:tcPr>
          <w:p w14:paraId="708BA850" w14:textId="3AAC638D" w:rsidR="00400566"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3 years</w:t>
            </w:r>
          </w:p>
        </w:tc>
        <w:tc>
          <w:tcPr>
            <w:tcW w:w="2793" w:type="dxa"/>
            <w:shd w:val="clear" w:color="auto" w:fill="auto"/>
            <w:vAlign w:val="center"/>
            <w:hideMark/>
          </w:tcPr>
          <w:p w14:paraId="0675B907" w14:textId="0E1FAF10" w:rsidR="00400566" w:rsidRPr="009B7088" w:rsidRDefault="00400566" w:rsidP="00400566">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NN</w:t>
            </w:r>
            <w:r w:rsidRPr="009B7088">
              <w:rPr>
                <w:rFonts w:eastAsia="Times New Roman"/>
                <w:color w:val="000000"/>
                <w:sz w:val="20"/>
                <w:szCs w:val="20"/>
                <w:lang w:val="en-US" w:eastAsia="zh-CN"/>
              </w:rPr>
              <w:t>, logistic regression, class</w:t>
            </w:r>
            <w:r>
              <w:rPr>
                <w:rFonts w:eastAsia="Times New Roman"/>
                <w:color w:val="000000"/>
                <w:sz w:val="20"/>
                <w:szCs w:val="20"/>
                <w:lang w:val="en-US" w:eastAsia="zh-CN"/>
              </w:rPr>
              <w:t xml:space="preserve">ification/regression trees, </w:t>
            </w:r>
            <w:r w:rsidRPr="009B7088">
              <w:rPr>
                <w:rFonts w:eastAsia="Times New Roman"/>
                <w:color w:val="000000"/>
                <w:sz w:val="20"/>
                <w:szCs w:val="20"/>
                <w:lang w:val="en-US" w:eastAsia="zh-CN"/>
              </w:rPr>
              <w:t>discriminant analysis</w:t>
            </w:r>
          </w:p>
        </w:tc>
        <w:tc>
          <w:tcPr>
            <w:tcW w:w="1193" w:type="dxa"/>
            <w:shd w:val="clear" w:color="auto" w:fill="auto"/>
            <w:noWrap/>
            <w:vAlign w:val="center"/>
            <w:hideMark/>
          </w:tcPr>
          <w:p w14:paraId="7BBADC0E" w14:textId="77777777"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N/A</w:t>
            </w:r>
          </w:p>
        </w:tc>
        <w:tc>
          <w:tcPr>
            <w:tcW w:w="1176" w:type="dxa"/>
            <w:shd w:val="clear" w:color="auto" w:fill="auto"/>
            <w:vAlign w:val="center"/>
            <w:hideMark/>
          </w:tcPr>
          <w:p w14:paraId="4A9902E4" w14:textId="77777777"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No</w:t>
            </w:r>
          </w:p>
        </w:tc>
        <w:tc>
          <w:tcPr>
            <w:tcW w:w="1176" w:type="dxa"/>
            <w:shd w:val="clear" w:color="auto" w:fill="auto"/>
            <w:vAlign w:val="center"/>
            <w:hideMark/>
          </w:tcPr>
          <w:p w14:paraId="6B10BDC4" w14:textId="649E8A33" w:rsidR="00400566" w:rsidRPr="009B7088" w:rsidRDefault="00400566" w:rsidP="00400566">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Leave</w:t>
            </w:r>
            <w:r w:rsidRPr="009B7088">
              <w:rPr>
                <w:rFonts w:eastAsia="Times New Roman"/>
                <w:color w:val="000000"/>
                <w:sz w:val="20"/>
                <w:szCs w:val="20"/>
                <w:lang w:val="en-US" w:eastAsia="zh-CN"/>
              </w:rPr>
              <w:t xml:space="preserve"> or not</w:t>
            </w:r>
          </w:p>
        </w:tc>
        <w:tc>
          <w:tcPr>
            <w:tcW w:w="1176" w:type="dxa"/>
            <w:shd w:val="clear" w:color="auto" w:fill="auto"/>
            <w:noWrap/>
            <w:vAlign w:val="center"/>
            <w:hideMark/>
          </w:tcPr>
          <w:p w14:paraId="7C4CF957" w14:textId="77777777"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Point</w:t>
            </w:r>
          </w:p>
        </w:tc>
        <w:tc>
          <w:tcPr>
            <w:tcW w:w="2564" w:type="dxa"/>
            <w:tcBorders>
              <w:right w:val="nil"/>
            </w:tcBorders>
            <w:shd w:val="clear" w:color="auto" w:fill="auto"/>
            <w:vAlign w:val="center"/>
            <w:hideMark/>
          </w:tcPr>
          <w:p w14:paraId="30068973" w14:textId="77777777"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Contingency table</w:t>
            </w:r>
          </w:p>
        </w:tc>
      </w:tr>
      <w:tr w:rsidR="00400566" w:rsidRPr="009B7088" w14:paraId="6EA3218D" w14:textId="77777777" w:rsidTr="006B47E1">
        <w:trPr>
          <w:trHeight w:val="512"/>
        </w:trPr>
        <w:tc>
          <w:tcPr>
            <w:tcW w:w="2392" w:type="dxa"/>
            <w:tcBorders>
              <w:left w:val="nil"/>
              <w:right w:val="single" w:sz="4" w:space="0" w:color="auto"/>
            </w:tcBorders>
            <w:shd w:val="clear" w:color="auto" w:fill="auto"/>
            <w:vAlign w:val="center"/>
            <w:hideMark/>
          </w:tcPr>
          <w:p w14:paraId="54975453" w14:textId="1784BAEB" w:rsidR="00400566" w:rsidRPr="009B7088" w:rsidRDefault="00400566" w:rsidP="00463DD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 xml:space="preserve">Thaden et al. </w:t>
            </w:r>
            <w:r>
              <w:rPr>
                <w:rFonts w:eastAsia="Times New Roman"/>
                <w:color w:val="000000"/>
                <w:sz w:val="20"/>
                <w:szCs w:val="20"/>
                <w:lang w:val="en-US" w:eastAsia="zh-CN"/>
              </w:rPr>
              <w:fldChar w:fldCharType="begin"/>
            </w:r>
            <w:r w:rsidR="0080676C">
              <w:rPr>
                <w:rFonts w:eastAsia="Times New Roman"/>
                <w:color w:val="000000"/>
                <w:sz w:val="20"/>
                <w:szCs w:val="20"/>
                <w:lang w:val="en-US" w:eastAsia="zh-CN"/>
              </w:rPr>
              <w:instrText xml:space="preserve"> ADDIN EN.CITE &lt;EndNote&gt;&lt;Cite ExcludeAuth="1"&gt;&lt;Author&gt;Thaden&lt;/Author&gt;&lt;Year&gt;2010&lt;/Year&gt;&lt;RecNum&gt;63&lt;/RecNum&gt;&lt;DisplayText&gt;(2010)&lt;/DisplayText&gt;&lt;record&gt;&lt;rec-number&gt;63&lt;/rec-number&gt;&lt;foreign-keys&gt;&lt;key app="EN" db-id="saf2vspsbfs0xlevr2jppv9v9re0t0pfe99f" timestamp="1395341611"&gt;63&lt;/key&gt;&lt;/foreign-keys&gt;&lt;ref-type name="Journal Article"&gt;17&lt;/ref-type&gt;&lt;contributors&gt;&lt;authors&gt;&lt;author&gt;Thaden, Emily&lt;/author&gt;&lt;author&gt;Jacobs-Priebe, Lynette&lt;/author&gt;&lt;author&gt;Evans, Scot&lt;/author&gt;&lt;/authors&gt;&lt;/contributors&gt;&lt;titles&gt;&lt;title&gt;Understanding Attrition and Predicting Employment Durations of Former Staff in a Public Social Service Organization&lt;/title&gt;&lt;secondary-title&gt;Journal of Social Work&lt;/secondary-title&gt;&lt;/titles&gt;&lt;periodical&gt;&lt;full-title&gt;Journal of Social Work&lt;/full-title&gt;&lt;/periodical&gt;&lt;pages&gt;407-435&lt;/pages&gt;&lt;volume&gt;10&lt;/volume&gt;&lt;number&gt;4&lt;/number&gt;&lt;dates&gt;&lt;year&gt;2010&lt;/year&gt;&lt;/dates&gt;&lt;isbn&gt;1468-0173&lt;/isbn&gt;&lt;urls&gt;&lt;/urls&gt;&lt;/record&gt;&lt;/Cite&gt;&lt;/EndNote&gt;</w:instrText>
            </w:r>
            <w:r>
              <w:rPr>
                <w:rFonts w:eastAsia="Times New Roman"/>
                <w:color w:val="000000"/>
                <w:sz w:val="20"/>
                <w:szCs w:val="20"/>
                <w:lang w:val="en-US" w:eastAsia="zh-CN"/>
              </w:rPr>
              <w:fldChar w:fldCharType="separate"/>
            </w:r>
            <w:r>
              <w:rPr>
                <w:rFonts w:eastAsia="Times New Roman"/>
                <w:noProof/>
                <w:color w:val="000000"/>
                <w:sz w:val="20"/>
                <w:szCs w:val="20"/>
                <w:lang w:val="en-US" w:eastAsia="zh-CN"/>
              </w:rPr>
              <w:t>(</w:t>
            </w:r>
            <w:hyperlink w:anchor="_ENREF_35" w:tooltip="Thaden, 2010 #63" w:history="1">
              <w:r w:rsidR="00463DDF">
                <w:rPr>
                  <w:rFonts w:eastAsia="Times New Roman"/>
                  <w:noProof/>
                  <w:color w:val="000000"/>
                  <w:sz w:val="20"/>
                  <w:szCs w:val="20"/>
                  <w:lang w:val="en-US" w:eastAsia="zh-CN"/>
                </w:rPr>
                <w:t>2010</w:t>
              </w:r>
            </w:hyperlink>
            <w:r>
              <w:rPr>
                <w:rFonts w:eastAsia="Times New Roman"/>
                <w:noProof/>
                <w:color w:val="000000"/>
                <w:sz w:val="20"/>
                <w:szCs w:val="20"/>
                <w:lang w:val="en-US" w:eastAsia="zh-CN"/>
              </w:rPr>
              <w:t>)</w:t>
            </w:r>
            <w:r>
              <w:rPr>
                <w:rFonts w:eastAsia="Times New Roman"/>
                <w:color w:val="000000"/>
                <w:sz w:val="20"/>
                <w:szCs w:val="20"/>
                <w:lang w:val="en-US" w:eastAsia="zh-CN"/>
              </w:rPr>
              <w:fldChar w:fldCharType="end"/>
            </w:r>
          </w:p>
        </w:tc>
        <w:tc>
          <w:tcPr>
            <w:tcW w:w="1911" w:type="dxa"/>
            <w:shd w:val="clear" w:color="auto" w:fill="auto"/>
            <w:vAlign w:val="center"/>
            <w:hideMark/>
          </w:tcPr>
          <w:p w14:paraId="078B52BB" w14:textId="0EC7C15F" w:rsidR="00400566" w:rsidRPr="009B7088" w:rsidRDefault="00400566" w:rsidP="00400566">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Survey</w:t>
            </w:r>
          </w:p>
        </w:tc>
        <w:tc>
          <w:tcPr>
            <w:tcW w:w="920" w:type="dxa"/>
            <w:vAlign w:val="center"/>
          </w:tcPr>
          <w:p w14:paraId="7A5388D8" w14:textId="0273F729" w:rsidR="00400566"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2 years</w:t>
            </w:r>
          </w:p>
        </w:tc>
        <w:tc>
          <w:tcPr>
            <w:tcW w:w="2793" w:type="dxa"/>
            <w:shd w:val="clear" w:color="auto" w:fill="auto"/>
            <w:vAlign w:val="center"/>
            <w:hideMark/>
          </w:tcPr>
          <w:p w14:paraId="06F1734E" w14:textId="38C50B69" w:rsidR="00400566" w:rsidRPr="009B7088" w:rsidRDefault="00400566" w:rsidP="00400566">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 xml:space="preserve">Multiple </w:t>
            </w:r>
            <w:r w:rsidRPr="009B7088">
              <w:rPr>
                <w:rFonts w:eastAsia="Times New Roman"/>
                <w:color w:val="000000"/>
                <w:sz w:val="20"/>
                <w:szCs w:val="20"/>
                <w:lang w:val="en-US" w:eastAsia="zh-CN"/>
              </w:rPr>
              <w:t>regression</w:t>
            </w:r>
          </w:p>
        </w:tc>
        <w:tc>
          <w:tcPr>
            <w:tcW w:w="1193" w:type="dxa"/>
            <w:shd w:val="clear" w:color="auto" w:fill="auto"/>
            <w:noWrap/>
            <w:vAlign w:val="center"/>
            <w:hideMark/>
          </w:tcPr>
          <w:p w14:paraId="12AD50D3" w14:textId="77777777"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N/A</w:t>
            </w:r>
          </w:p>
        </w:tc>
        <w:tc>
          <w:tcPr>
            <w:tcW w:w="1176" w:type="dxa"/>
            <w:shd w:val="clear" w:color="auto" w:fill="auto"/>
            <w:vAlign w:val="center"/>
            <w:hideMark/>
          </w:tcPr>
          <w:p w14:paraId="1E02790F" w14:textId="77777777"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No</w:t>
            </w:r>
          </w:p>
        </w:tc>
        <w:tc>
          <w:tcPr>
            <w:tcW w:w="1176" w:type="dxa"/>
            <w:shd w:val="clear" w:color="auto" w:fill="auto"/>
            <w:vAlign w:val="center"/>
            <w:hideMark/>
          </w:tcPr>
          <w:p w14:paraId="5FEAF616" w14:textId="42D2F727" w:rsidR="00400566" w:rsidRPr="009B7088" w:rsidRDefault="00400566" w:rsidP="00400566">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Duration</w:t>
            </w:r>
          </w:p>
        </w:tc>
        <w:tc>
          <w:tcPr>
            <w:tcW w:w="1176" w:type="dxa"/>
            <w:shd w:val="clear" w:color="auto" w:fill="auto"/>
            <w:noWrap/>
            <w:vAlign w:val="center"/>
            <w:hideMark/>
          </w:tcPr>
          <w:p w14:paraId="53EF8853" w14:textId="185B30E4" w:rsidR="00400566" w:rsidRPr="009B7088" w:rsidRDefault="00400566" w:rsidP="00400566">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Point with i</w:t>
            </w:r>
            <w:r w:rsidRPr="009B7088">
              <w:rPr>
                <w:rFonts w:eastAsia="Times New Roman"/>
                <w:color w:val="000000"/>
                <w:sz w:val="20"/>
                <w:szCs w:val="20"/>
                <w:lang w:val="en-US" w:eastAsia="zh-CN"/>
              </w:rPr>
              <w:t>ntervals</w:t>
            </w:r>
          </w:p>
        </w:tc>
        <w:tc>
          <w:tcPr>
            <w:tcW w:w="2564" w:type="dxa"/>
            <w:tcBorders>
              <w:right w:val="nil"/>
            </w:tcBorders>
            <w:shd w:val="clear" w:color="auto" w:fill="auto"/>
            <w:vAlign w:val="center"/>
            <w:hideMark/>
          </w:tcPr>
          <w:p w14:paraId="274DCC4B" w14:textId="043BEA84"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 xml:space="preserve"> R</w:t>
            </w:r>
            <w:r w:rsidRPr="00321B6B">
              <w:rPr>
                <w:rFonts w:eastAsia="Times New Roman"/>
                <w:color w:val="000000"/>
                <w:sz w:val="20"/>
                <w:szCs w:val="20"/>
                <w:vertAlign w:val="superscript"/>
                <w:lang w:val="en-US" w:eastAsia="zh-CN"/>
              </w:rPr>
              <w:t>2</w:t>
            </w:r>
            <w:r>
              <w:rPr>
                <w:rFonts w:eastAsia="Times New Roman"/>
                <w:color w:val="000000"/>
                <w:sz w:val="20"/>
                <w:szCs w:val="20"/>
                <w:lang w:val="en-US" w:eastAsia="zh-CN"/>
              </w:rPr>
              <w:t xml:space="preserve">=0.56, </w:t>
            </w:r>
            <w:r w:rsidRPr="009B7088">
              <w:rPr>
                <w:rFonts w:eastAsia="Times New Roman"/>
                <w:color w:val="000000"/>
                <w:sz w:val="20"/>
                <w:szCs w:val="20"/>
                <w:lang w:val="en-US" w:eastAsia="zh-CN"/>
              </w:rPr>
              <w:t>P&lt; 0.001</w:t>
            </w:r>
          </w:p>
        </w:tc>
      </w:tr>
      <w:tr w:rsidR="00400566" w:rsidRPr="009B7088" w14:paraId="6DE2DACD" w14:textId="77777777" w:rsidTr="006B47E1">
        <w:trPr>
          <w:trHeight w:val="530"/>
        </w:trPr>
        <w:tc>
          <w:tcPr>
            <w:tcW w:w="2392" w:type="dxa"/>
            <w:tcBorders>
              <w:left w:val="nil"/>
              <w:right w:val="single" w:sz="4" w:space="0" w:color="auto"/>
            </w:tcBorders>
            <w:shd w:val="clear" w:color="auto" w:fill="auto"/>
            <w:vAlign w:val="center"/>
            <w:hideMark/>
          </w:tcPr>
          <w:p w14:paraId="6FBC1CBB" w14:textId="68AD8905" w:rsidR="00400566" w:rsidRPr="009B7088" w:rsidRDefault="00B428ED" w:rsidP="00463DDF">
            <w:pPr>
              <w:spacing w:line="240" w:lineRule="auto"/>
              <w:jc w:val="center"/>
              <w:rPr>
                <w:rFonts w:eastAsia="Times New Roman"/>
                <w:color w:val="000000"/>
                <w:sz w:val="20"/>
                <w:szCs w:val="20"/>
                <w:lang w:val="en-US" w:eastAsia="zh-CN"/>
              </w:rPr>
            </w:pPr>
            <w:hyperlink w:anchor="_ENREF_16" w:tooltip="Größler, 2010 #69" w:history="1">
              <w:r w:rsidR="00463DDF">
                <w:rPr>
                  <w:rFonts w:eastAsia="Times New Roman"/>
                  <w:color w:val="000000"/>
                  <w:sz w:val="20"/>
                  <w:szCs w:val="20"/>
                  <w:lang w:val="en-US" w:eastAsia="zh-CN"/>
                </w:rPr>
                <w:fldChar w:fldCharType="begin"/>
              </w:r>
              <w:r w:rsidR="00463DDF">
                <w:rPr>
                  <w:rFonts w:eastAsia="Times New Roman"/>
                  <w:color w:val="000000"/>
                  <w:sz w:val="20"/>
                  <w:szCs w:val="20"/>
                  <w:lang w:val="en-US" w:eastAsia="zh-CN"/>
                </w:rPr>
                <w:instrText xml:space="preserve"> ADDIN EN.CITE &lt;EndNote&gt;&lt;Cite AuthorYear="1"&gt;&lt;Author&gt;Größler&lt;/Author&gt;&lt;Year&gt;2010&lt;/Year&gt;&lt;RecNum&gt;69&lt;/RecNum&gt;&lt;DisplayText&gt;Größler and Zock (2010)&lt;/DisplayText&gt;&lt;record&gt;&lt;rec-number&gt;69&lt;/rec-number&gt;&lt;foreign-keys&gt;&lt;key app="EN" db-id="saf2vspsbfs0xlevr2jppv9v9re0t0pfe99f" timestamp="1395676884"&gt;69&lt;/key&gt;&lt;/foreign-keys&gt;&lt;ref-type name="Journal Article"&gt;17&lt;/ref-type&gt;&lt;contributors&gt;&lt;authors&gt;&lt;author&gt;Größler, Andreas&lt;/author&gt;&lt;author&gt;Zock, Alexander&lt;/author&gt;&lt;/authors&gt;&lt;/contributors&gt;&lt;titles&gt;&lt;title&gt;Supporting Long-term Workforce Planning with a Dynamic Aging Chain Model: A Case Study from the Service Industry&lt;/title&gt;&lt;secondary-title&gt;Human Resource Management&lt;/secondary-title&gt;&lt;/titles&gt;&lt;periodical&gt;&lt;full-title&gt;Human Resource Management&lt;/full-title&gt;&lt;/periodical&gt;&lt;pages&gt;829-848&lt;/pages&gt;&lt;volume&gt;49&lt;/volume&gt;&lt;number&gt;5&lt;/number&gt;&lt;keywords&gt;&lt;keyword&gt;workforce planning&lt;/keyword&gt;&lt;keyword&gt;aging chain&lt;/keyword&gt;&lt;keyword&gt;system dynamics&lt;/keyword&gt;&lt;keyword&gt;simulation&lt;/keyword&gt;&lt;keyword&gt;delays&lt;/keyword&gt;&lt;/keywords&gt;&lt;dates&gt;&lt;year&gt;2010&lt;/year&gt;&lt;/dates&gt;&lt;publisher&gt;Wiley Subscription Services, Inc., A Wiley Company&lt;/publisher&gt;&lt;isbn&gt;1099-050X&lt;/isbn&gt;&lt;urls&gt;&lt;related-urls&gt;&lt;url&gt;http://dx.doi.org/10.1002/hrm.20382&lt;/url&gt;&lt;/related-urls&gt;&lt;/urls&gt;&lt;electronic-resource-num&gt;10.1002/hrm.20382&lt;/electronic-resource-num&gt;&lt;/record&gt;&lt;/Cite&gt;&lt;/EndNote&gt;</w:instrText>
              </w:r>
              <w:r w:rsidR="00463DDF">
                <w:rPr>
                  <w:rFonts w:eastAsia="Times New Roman"/>
                  <w:color w:val="000000"/>
                  <w:sz w:val="20"/>
                  <w:szCs w:val="20"/>
                  <w:lang w:val="en-US" w:eastAsia="zh-CN"/>
                </w:rPr>
                <w:fldChar w:fldCharType="separate"/>
              </w:r>
              <w:r w:rsidR="00463DDF">
                <w:rPr>
                  <w:rFonts w:eastAsia="Times New Roman"/>
                  <w:noProof/>
                  <w:color w:val="000000"/>
                  <w:sz w:val="20"/>
                  <w:szCs w:val="20"/>
                  <w:lang w:val="en-US" w:eastAsia="zh-CN"/>
                </w:rPr>
                <w:t>Größler and Zock (2010)</w:t>
              </w:r>
              <w:r w:rsidR="00463DDF">
                <w:rPr>
                  <w:rFonts w:eastAsia="Times New Roman"/>
                  <w:color w:val="000000"/>
                  <w:sz w:val="20"/>
                  <w:szCs w:val="20"/>
                  <w:lang w:val="en-US" w:eastAsia="zh-CN"/>
                </w:rPr>
                <w:fldChar w:fldCharType="end"/>
              </w:r>
            </w:hyperlink>
          </w:p>
        </w:tc>
        <w:tc>
          <w:tcPr>
            <w:tcW w:w="1911" w:type="dxa"/>
            <w:shd w:val="clear" w:color="auto" w:fill="auto"/>
            <w:vAlign w:val="center"/>
            <w:hideMark/>
          </w:tcPr>
          <w:p w14:paraId="0BDA183F" w14:textId="533BA7B1"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Employee records</w:t>
            </w:r>
          </w:p>
        </w:tc>
        <w:tc>
          <w:tcPr>
            <w:tcW w:w="920" w:type="dxa"/>
            <w:vAlign w:val="center"/>
          </w:tcPr>
          <w:p w14:paraId="61E79072" w14:textId="35DD98B1"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360 months</w:t>
            </w:r>
          </w:p>
        </w:tc>
        <w:tc>
          <w:tcPr>
            <w:tcW w:w="2793" w:type="dxa"/>
            <w:shd w:val="clear" w:color="auto" w:fill="auto"/>
            <w:vAlign w:val="center"/>
            <w:hideMark/>
          </w:tcPr>
          <w:p w14:paraId="48E0D8B1" w14:textId="71B5AE2B"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 xml:space="preserve">System dynamics </w:t>
            </w:r>
          </w:p>
        </w:tc>
        <w:tc>
          <w:tcPr>
            <w:tcW w:w="1193" w:type="dxa"/>
            <w:shd w:val="clear" w:color="auto" w:fill="auto"/>
            <w:noWrap/>
            <w:vAlign w:val="center"/>
            <w:hideMark/>
          </w:tcPr>
          <w:p w14:paraId="2FFAF641" w14:textId="77777777"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N/A</w:t>
            </w:r>
          </w:p>
        </w:tc>
        <w:tc>
          <w:tcPr>
            <w:tcW w:w="1176" w:type="dxa"/>
            <w:shd w:val="clear" w:color="auto" w:fill="auto"/>
            <w:vAlign w:val="center"/>
            <w:hideMark/>
          </w:tcPr>
          <w:p w14:paraId="49C5D77B" w14:textId="77777777"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No</w:t>
            </w:r>
          </w:p>
        </w:tc>
        <w:tc>
          <w:tcPr>
            <w:tcW w:w="1176" w:type="dxa"/>
            <w:shd w:val="clear" w:color="auto" w:fill="auto"/>
            <w:vAlign w:val="center"/>
            <w:hideMark/>
          </w:tcPr>
          <w:p w14:paraId="45E8688B" w14:textId="61891689" w:rsidR="00400566" w:rsidRPr="009B7088" w:rsidRDefault="00400566" w:rsidP="00400566">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Number</w:t>
            </w:r>
          </w:p>
        </w:tc>
        <w:tc>
          <w:tcPr>
            <w:tcW w:w="1176" w:type="dxa"/>
            <w:shd w:val="clear" w:color="auto" w:fill="auto"/>
            <w:noWrap/>
            <w:vAlign w:val="center"/>
            <w:hideMark/>
          </w:tcPr>
          <w:p w14:paraId="7FFF74AF" w14:textId="77777777"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Point</w:t>
            </w:r>
          </w:p>
        </w:tc>
        <w:tc>
          <w:tcPr>
            <w:tcW w:w="2564" w:type="dxa"/>
            <w:tcBorders>
              <w:right w:val="nil"/>
            </w:tcBorders>
            <w:shd w:val="clear" w:color="auto" w:fill="auto"/>
            <w:vAlign w:val="center"/>
            <w:hideMark/>
          </w:tcPr>
          <w:p w14:paraId="062C55C3" w14:textId="0CDE8EB6" w:rsidR="00400566" w:rsidRPr="009B7088" w:rsidRDefault="00400566" w:rsidP="00400566">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N/A</w:t>
            </w:r>
          </w:p>
        </w:tc>
      </w:tr>
      <w:tr w:rsidR="00400566" w:rsidRPr="009B7088" w14:paraId="27FB5848" w14:textId="77777777" w:rsidTr="006B47E1">
        <w:trPr>
          <w:trHeight w:val="440"/>
        </w:trPr>
        <w:tc>
          <w:tcPr>
            <w:tcW w:w="2392" w:type="dxa"/>
            <w:tcBorders>
              <w:left w:val="nil"/>
              <w:right w:val="single" w:sz="4" w:space="0" w:color="auto"/>
            </w:tcBorders>
            <w:shd w:val="clear" w:color="auto" w:fill="auto"/>
            <w:vAlign w:val="center"/>
            <w:hideMark/>
          </w:tcPr>
          <w:p w14:paraId="5C6E02CA" w14:textId="756E8E49" w:rsidR="00400566" w:rsidRPr="009B7088" w:rsidRDefault="00400566" w:rsidP="00463DD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 xml:space="preserve">Saradhi et al. </w:t>
            </w:r>
            <w:r>
              <w:rPr>
                <w:rFonts w:eastAsia="Times New Roman"/>
                <w:color w:val="000000"/>
                <w:sz w:val="20"/>
                <w:szCs w:val="20"/>
                <w:lang w:val="en-US" w:eastAsia="zh-CN"/>
              </w:rPr>
              <w:fldChar w:fldCharType="begin">
                <w:fldData xml:space="preserve">PEVuZE5vdGU+PENpdGUgRXhjbHVkZUF1dGg9IjEiPjxBdXRob3I+U2FyYWRoaTwvQXV0aG9yPjxZ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</w:fldData>
              </w:fldChar>
            </w:r>
            <w:r w:rsidR="0080676C">
              <w:rPr>
                <w:rFonts w:eastAsia="Times New Roman"/>
                <w:color w:val="000000"/>
                <w:sz w:val="20"/>
                <w:szCs w:val="20"/>
                <w:lang w:val="en-US" w:eastAsia="zh-CN"/>
              </w:rPr>
              <w:instrText xml:space="preserve"> ADDIN EN.CITE </w:instrText>
            </w:r>
            <w:r w:rsidR="0080676C">
              <w:rPr>
                <w:rFonts w:eastAsia="Times New Roman"/>
                <w:color w:val="000000"/>
                <w:sz w:val="20"/>
                <w:szCs w:val="20"/>
                <w:lang w:val="en-US" w:eastAsia="zh-CN"/>
              </w:rPr>
              <w:fldChar w:fldCharType="begin">
                <w:fldData xml:space="preserve">PEVuZE5vdGU+PENpdGUgRXhjbHVkZUF1dGg9IjEiPjxBdXRob3I+U2FyYWRoaTwvQXV0aG9yPjxZ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</w:fldData>
              </w:fldChar>
            </w:r>
            <w:r w:rsidR="0080676C">
              <w:rPr>
                <w:rFonts w:eastAsia="Times New Roman"/>
                <w:color w:val="000000"/>
                <w:sz w:val="20"/>
                <w:szCs w:val="20"/>
                <w:lang w:val="en-US" w:eastAsia="zh-CN"/>
              </w:rPr>
              <w:instrText xml:space="preserve"> ADDIN EN.CITE.DATA </w:instrText>
            </w:r>
            <w:r w:rsidR="0080676C">
              <w:rPr>
                <w:rFonts w:eastAsia="Times New Roman"/>
                <w:color w:val="000000"/>
                <w:sz w:val="20"/>
                <w:szCs w:val="20"/>
                <w:lang w:val="en-US" w:eastAsia="zh-CN"/>
              </w:rPr>
            </w:r>
            <w:r w:rsidR="0080676C">
              <w:rPr>
                <w:rFonts w:eastAsia="Times New Roman"/>
                <w:color w:val="000000"/>
                <w:sz w:val="20"/>
                <w:szCs w:val="20"/>
                <w:lang w:val="en-US" w:eastAsia="zh-CN"/>
              </w:rPr>
              <w:fldChar w:fldCharType="end"/>
            </w:r>
            <w:r>
              <w:rPr>
                <w:rFonts w:eastAsia="Times New Roman"/>
                <w:color w:val="000000"/>
                <w:sz w:val="20"/>
                <w:szCs w:val="20"/>
                <w:lang w:val="en-US" w:eastAsia="zh-CN"/>
              </w:rPr>
            </w:r>
            <w:r>
              <w:rPr>
                <w:rFonts w:eastAsia="Times New Roman"/>
                <w:color w:val="000000"/>
                <w:sz w:val="20"/>
                <w:szCs w:val="20"/>
                <w:lang w:val="en-US" w:eastAsia="zh-CN"/>
              </w:rPr>
              <w:fldChar w:fldCharType="separate"/>
            </w:r>
            <w:r>
              <w:rPr>
                <w:rFonts w:eastAsia="Times New Roman"/>
                <w:noProof/>
                <w:color w:val="000000"/>
                <w:sz w:val="20"/>
                <w:szCs w:val="20"/>
                <w:lang w:val="en-US" w:eastAsia="zh-CN"/>
              </w:rPr>
              <w:t>(</w:t>
            </w:r>
            <w:hyperlink w:anchor="_ENREF_31" w:tooltip="Saradhi, 2011 #50" w:history="1">
              <w:r w:rsidR="00463DDF">
                <w:rPr>
                  <w:rFonts w:eastAsia="Times New Roman"/>
                  <w:noProof/>
                  <w:color w:val="000000"/>
                  <w:sz w:val="20"/>
                  <w:szCs w:val="20"/>
                  <w:lang w:val="en-US" w:eastAsia="zh-CN"/>
                </w:rPr>
                <w:t>2011</w:t>
              </w:r>
            </w:hyperlink>
            <w:r>
              <w:rPr>
                <w:rFonts w:eastAsia="Times New Roman"/>
                <w:noProof/>
                <w:color w:val="000000"/>
                <w:sz w:val="20"/>
                <w:szCs w:val="20"/>
                <w:lang w:val="en-US" w:eastAsia="zh-CN"/>
              </w:rPr>
              <w:t>)</w:t>
            </w:r>
            <w:r>
              <w:rPr>
                <w:rFonts w:eastAsia="Times New Roman"/>
                <w:color w:val="000000"/>
                <w:sz w:val="20"/>
                <w:szCs w:val="20"/>
                <w:lang w:val="en-US" w:eastAsia="zh-CN"/>
              </w:rPr>
              <w:fldChar w:fldCharType="end"/>
            </w:r>
          </w:p>
        </w:tc>
        <w:tc>
          <w:tcPr>
            <w:tcW w:w="1911" w:type="dxa"/>
            <w:shd w:val="clear" w:color="auto" w:fill="auto"/>
            <w:vAlign w:val="center"/>
            <w:hideMark/>
          </w:tcPr>
          <w:p w14:paraId="2AD0F33F" w14:textId="5F576463" w:rsidR="00400566" w:rsidRPr="009B7088" w:rsidRDefault="00400566" w:rsidP="00400566">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Survey</w:t>
            </w:r>
          </w:p>
        </w:tc>
        <w:tc>
          <w:tcPr>
            <w:tcW w:w="920" w:type="dxa"/>
            <w:vAlign w:val="center"/>
          </w:tcPr>
          <w:p w14:paraId="2B3CEA87" w14:textId="11378C02"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2 years</w:t>
            </w:r>
          </w:p>
        </w:tc>
        <w:tc>
          <w:tcPr>
            <w:tcW w:w="2793" w:type="dxa"/>
            <w:shd w:val="clear" w:color="auto" w:fill="auto"/>
            <w:vAlign w:val="center"/>
            <w:hideMark/>
          </w:tcPr>
          <w:p w14:paraId="2D109027" w14:textId="0B9D43C1"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SVMs, random forest,  Naïve Bayes classifiers</w:t>
            </w:r>
          </w:p>
        </w:tc>
        <w:tc>
          <w:tcPr>
            <w:tcW w:w="1193" w:type="dxa"/>
            <w:shd w:val="clear" w:color="auto" w:fill="auto"/>
            <w:noWrap/>
            <w:vAlign w:val="center"/>
            <w:hideMark/>
          </w:tcPr>
          <w:p w14:paraId="436C9A36" w14:textId="77777777"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N/A</w:t>
            </w:r>
          </w:p>
        </w:tc>
        <w:tc>
          <w:tcPr>
            <w:tcW w:w="1176" w:type="dxa"/>
            <w:shd w:val="clear" w:color="auto" w:fill="auto"/>
            <w:vAlign w:val="center"/>
            <w:hideMark/>
          </w:tcPr>
          <w:p w14:paraId="3864CFFA" w14:textId="77777777"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No</w:t>
            </w:r>
          </w:p>
        </w:tc>
        <w:tc>
          <w:tcPr>
            <w:tcW w:w="1176" w:type="dxa"/>
            <w:shd w:val="clear" w:color="auto" w:fill="auto"/>
            <w:vAlign w:val="center"/>
            <w:hideMark/>
          </w:tcPr>
          <w:p w14:paraId="0E8B72CE" w14:textId="03CB43D5" w:rsidR="00400566" w:rsidRPr="009B7088" w:rsidRDefault="00400566" w:rsidP="00400566">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P</w:t>
            </w:r>
            <w:r w:rsidRPr="009B7088">
              <w:rPr>
                <w:rFonts w:eastAsia="Times New Roman"/>
                <w:color w:val="000000"/>
                <w:sz w:val="20"/>
                <w:szCs w:val="20"/>
                <w:lang w:val="en-US" w:eastAsia="zh-CN"/>
              </w:rPr>
              <w:t xml:space="preserve">robability </w:t>
            </w:r>
          </w:p>
        </w:tc>
        <w:tc>
          <w:tcPr>
            <w:tcW w:w="1176" w:type="dxa"/>
            <w:shd w:val="clear" w:color="auto" w:fill="auto"/>
            <w:vAlign w:val="center"/>
            <w:hideMark/>
          </w:tcPr>
          <w:p w14:paraId="16BFF92B" w14:textId="77777777"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Point</w:t>
            </w:r>
          </w:p>
        </w:tc>
        <w:tc>
          <w:tcPr>
            <w:tcW w:w="2564" w:type="dxa"/>
            <w:tcBorders>
              <w:right w:val="nil"/>
            </w:tcBorders>
            <w:shd w:val="clear" w:color="auto" w:fill="auto"/>
            <w:vAlign w:val="center"/>
            <w:hideMark/>
          </w:tcPr>
          <w:p w14:paraId="5DC6A02A" w14:textId="56B481B6"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True</w:t>
            </w:r>
            <w:r>
              <w:rPr>
                <w:rFonts w:eastAsia="Times New Roman"/>
                <w:color w:val="000000"/>
                <w:sz w:val="20"/>
                <w:szCs w:val="20"/>
                <w:lang w:val="en-US" w:eastAsia="zh-CN"/>
              </w:rPr>
              <w:t>/false</w:t>
            </w:r>
            <w:r w:rsidRPr="009B7088">
              <w:rPr>
                <w:rFonts w:eastAsia="Times New Roman"/>
                <w:color w:val="000000"/>
                <w:sz w:val="20"/>
                <w:szCs w:val="20"/>
                <w:lang w:val="en-US" w:eastAsia="zh-CN"/>
              </w:rPr>
              <w:t xml:space="preserve"> positi</w:t>
            </w:r>
            <w:r>
              <w:rPr>
                <w:rFonts w:eastAsia="Times New Roman"/>
                <w:color w:val="000000"/>
                <w:sz w:val="20"/>
                <w:szCs w:val="20"/>
                <w:lang w:val="en-US" w:eastAsia="zh-CN"/>
              </w:rPr>
              <w:t xml:space="preserve">ve rate </w:t>
            </w:r>
            <w:r w:rsidRPr="009B7088">
              <w:rPr>
                <w:rFonts w:eastAsia="Times New Roman"/>
                <w:color w:val="000000"/>
                <w:sz w:val="20"/>
                <w:szCs w:val="20"/>
                <w:lang w:val="en-US" w:eastAsia="zh-CN"/>
              </w:rPr>
              <w:t>and precision</w:t>
            </w:r>
          </w:p>
        </w:tc>
      </w:tr>
      <w:tr w:rsidR="00400566" w:rsidRPr="009B7088" w14:paraId="23E9AF9D" w14:textId="77777777" w:rsidTr="006B47E1">
        <w:trPr>
          <w:trHeight w:val="530"/>
        </w:trPr>
        <w:tc>
          <w:tcPr>
            <w:tcW w:w="2392" w:type="dxa"/>
            <w:tcBorders>
              <w:left w:val="nil"/>
              <w:right w:val="single" w:sz="4" w:space="0" w:color="auto"/>
            </w:tcBorders>
            <w:shd w:val="clear" w:color="auto" w:fill="auto"/>
            <w:vAlign w:val="center"/>
            <w:hideMark/>
          </w:tcPr>
          <w:p w14:paraId="0E91A0B0" w14:textId="24D788B3" w:rsidR="00400566" w:rsidRPr="009B7088" w:rsidRDefault="00400566" w:rsidP="00463DDF">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 xml:space="preserve">Alao et al. </w:t>
            </w:r>
            <w:r>
              <w:rPr>
                <w:rFonts w:eastAsia="Times New Roman"/>
                <w:color w:val="000000"/>
                <w:sz w:val="20"/>
                <w:szCs w:val="20"/>
                <w:lang w:val="en-US" w:eastAsia="zh-CN"/>
              </w:rPr>
              <w:fldChar w:fldCharType="begin"/>
            </w:r>
            <w:r w:rsidR="0080676C">
              <w:rPr>
                <w:rFonts w:eastAsia="Times New Roman"/>
                <w:color w:val="000000"/>
                <w:sz w:val="20"/>
                <w:szCs w:val="20"/>
                <w:lang w:val="en-US" w:eastAsia="zh-CN"/>
              </w:rPr>
              <w:instrText xml:space="preserve"> ADDIN EN.CITE &lt;EndNote&gt;&lt;Cite ExcludeAuth="1"&gt;&lt;Author&gt;Alao&lt;/Author&gt;&lt;Year&gt;2013&lt;/Year&gt;&lt;RecNum&gt;8&lt;/RecNum&gt;&lt;DisplayText&gt;(2013)&lt;/DisplayText&gt;&lt;record&gt;&lt;rec-number&gt;8&lt;/rec-number&gt;&lt;foreign-keys&gt;&lt;key app="EN" db-id="saf2vspsbfs0xlevr2jppv9v9re0t0pfe99f" timestamp="0"&gt;8&lt;/key&gt;&lt;/foreign-keys&gt;&lt;ref-type name="Journal Article"&gt;17&lt;/ref-type&gt;&lt;contributors&gt;&lt;authors&gt;&lt;author&gt;Alao, D&lt;/author&gt;&lt;author&gt;Adeyemo, AB&lt;/author&gt;&lt;/authors&gt;&lt;/contributors&gt;&lt;titles&gt;&lt;title&gt;Analyzing Employee Attrition Using Decision Tree Algorithms &lt;/title&gt;&lt;secondary-title&gt;Computing, Information Systems, Development Informatics and Allied Research Journal&lt;/secondary-title&gt;&lt;/titles&gt;&lt;pages&gt;&lt;style face="normal" font="default" size="100%"&gt;17&lt;/style&gt;&lt;style face="normal" font="default" charset="134" size="100%"&gt;-28&lt;/style&gt;&lt;/pages&gt;&lt;volume&gt;4&lt;/volume&gt;&lt;number&gt;1&lt;/number&gt;&lt;section&gt;17&lt;/section&gt;&lt;dates&gt;&lt;year&gt;2013&lt;/year&gt;&lt;/dates&gt;&lt;isbn&gt;2167-1710&lt;/isbn&gt;&lt;urls&gt;&lt;/urls&gt;&lt;/record&gt;&lt;/Cite&gt;&lt;/EndNote&gt;</w:instrText>
            </w:r>
            <w:r>
              <w:rPr>
                <w:rFonts w:eastAsia="Times New Roman"/>
                <w:color w:val="000000"/>
                <w:sz w:val="20"/>
                <w:szCs w:val="20"/>
                <w:lang w:val="en-US" w:eastAsia="zh-CN"/>
              </w:rPr>
              <w:fldChar w:fldCharType="separate"/>
            </w:r>
            <w:r>
              <w:rPr>
                <w:rFonts w:eastAsia="Times New Roman"/>
                <w:noProof/>
                <w:color w:val="000000"/>
                <w:sz w:val="20"/>
                <w:szCs w:val="20"/>
                <w:lang w:val="en-US" w:eastAsia="zh-CN"/>
              </w:rPr>
              <w:t>(</w:t>
            </w:r>
            <w:hyperlink w:anchor="_ENREF_2" w:tooltip="Alao, 2013 #8" w:history="1">
              <w:r w:rsidR="00463DDF">
                <w:rPr>
                  <w:rFonts w:eastAsia="Times New Roman"/>
                  <w:noProof/>
                  <w:color w:val="000000"/>
                  <w:sz w:val="20"/>
                  <w:szCs w:val="20"/>
                  <w:lang w:val="en-US" w:eastAsia="zh-CN"/>
                </w:rPr>
                <w:t>2013</w:t>
              </w:r>
            </w:hyperlink>
            <w:r>
              <w:rPr>
                <w:rFonts w:eastAsia="Times New Roman"/>
                <w:noProof/>
                <w:color w:val="000000"/>
                <w:sz w:val="20"/>
                <w:szCs w:val="20"/>
                <w:lang w:val="en-US" w:eastAsia="zh-CN"/>
              </w:rPr>
              <w:t>)</w:t>
            </w:r>
            <w:r>
              <w:rPr>
                <w:rFonts w:eastAsia="Times New Roman"/>
                <w:color w:val="000000"/>
                <w:sz w:val="20"/>
                <w:szCs w:val="20"/>
                <w:lang w:val="en-US" w:eastAsia="zh-CN"/>
              </w:rPr>
              <w:fldChar w:fldCharType="end"/>
            </w:r>
          </w:p>
        </w:tc>
        <w:tc>
          <w:tcPr>
            <w:tcW w:w="1911" w:type="dxa"/>
            <w:shd w:val="clear" w:color="auto" w:fill="auto"/>
            <w:vAlign w:val="center"/>
            <w:hideMark/>
          </w:tcPr>
          <w:p w14:paraId="1B463C46" w14:textId="4CB33D36" w:rsidR="00400566" w:rsidRPr="009B7088" w:rsidRDefault="00400566" w:rsidP="00400566">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 xml:space="preserve"> Employee r</w:t>
            </w:r>
            <w:r w:rsidRPr="009B7088">
              <w:rPr>
                <w:rFonts w:eastAsia="Times New Roman"/>
                <w:color w:val="000000"/>
                <w:sz w:val="20"/>
                <w:szCs w:val="20"/>
                <w:lang w:val="en-US" w:eastAsia="zh-CN"/>
              </w:rPr>
              <w:t xml:space="preserve">ecords  </w:t>
            </w:r>
          </w:p>
        </w:tc>
        <w:tc>
          <w:tcPr>
            <w:tcW w:w="920" w:type="dxa"/>
            <w:vAlign w:val="center"/>
          </w:tcPr>
          <w:p w14:paraId="5E200C09" w14:textId="1B02DAB5" w:rsidR="00400566"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28 years (yearly)</w:t>
            </w:r>
          </w:p>
        </w:tc>
        <w:tc>
          <w:tcPr>
            <w:tcW w:w="2793" w:type="dxa"/>
            <w:shd w:val="clear" w:color="auto" w:fill="auto"/>
            <w:vAlign w:val="center"/>
            <w:hideMark/>
          </w:tcPr>
          <w:p w14:paraId="708308F7" w14:textId="5AFE0559" w:rsidR="00400566" w:rsidRPr="009B7088" w:rsidRDefault="00400566" w:rsidP="00400566">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Decis</w:t>
            </w:r>
            <w:r w:rsidRPr="009B7088">
              <w:rPr>
                <w:rFonts w:eastAsia="Times New Roman"/>
                <w:color w:val="000000"/>
                <w:sz w:val="20"/>
                <w:szCs w:val="20"/>
                <w:lang w:val="en-US" w:eastAsia="zh-CN"/>
              </w:rPr>
              <w:t>ion tree</w:t>
            </w:r>
          </w:p>
        </w:tc>
        <w:tc>
          <w:tcPr>
            <w:tcW w:w="1193" w:type="dxa"/>
            <w:shd w:val="clear" w:color="auto" w:fill="auto"/>
            <w:vAlign w:val="center"/>
            <w:hideMark/>
          </w:tcPr>
          <w:p w14:paraId="74C4FF80" w14:textId="571A3971" w:rsidR="00400566" w:rsidRPr="009B7088" w:rsidRDefault="00400566" w:rsidP="00400566">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WEKA</w:t>
            </w:r>
            <w:r w:rsidRPr="009B7088">
              <w:rPr>
                <w:rFonts w:eastAsia="Times New Roman"/>
                <w:color w:val="000000"/>
                <w:sz w:val="20"/>
                <w:szCs w:val="20"/>
                <w:lang w:val="en-US" w:eastAsia="zh-CN"/>
              </w:rPr>
              <w:t xml:space="preserve"> See5</w:t>
            </w:r>
          </w:p>
        </w:tc>
        <w:tc>
          <w:tcPr>
            <w:tcW w:w="1176" w:type="dxa"/>
            <w:shd w:val="clear" w:color="auto" w:fill="auto"/>
            <w:vAlign w:val="center"/>
            <w:hideMark/>
          </w:tcPr>
          <w:p w14:paraId="448ABCB9" w14:textId="77777777"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No</w:t>
            </w:r>
          </w:p>
        </w:tc>
        <w:tc>
          <w:tcPr>
            <w:tcW w:w="1176" w:type="dxa"/>
            <w:shd w:val="clear" w:color="auto" w:fill="auto"/>
            <w:vAlign w:val="center"/>
            <w:hideMark/>
          </w:tcPr>
          <w:p w14:paraId="1976DC5A" w14:textId="275B9C3C" w:rsidR="00400566" w:rsidRPr="009B7088" w:rsidRDefault="00400566" w:rsidP="00400566">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P</w:t>
            </w:r>
            <w:r w:rsidRPr="009B7088">
              <w:rPr>
                <w:rFonts w:eastAsia="Times New Roman"/>
                <w:color w:val="000000"/>
                <w:sz w:val="20"/>
                <w:szCs w:val="20"/>
                <w:lang w:val="en-US" w:eastAsia="zh-CN"/>
              </w:rPr>
              <w:t xml:space="preserve">robability </w:t>
            </w:r>
          </w:p>
        </w:tc>
        <w:tc>
          <w:tcPr>
            <w:tcW w:w="1176" w:type="dxa"/>
            <w:shd w:val="clear" w:color="auto" w:fill="auto"/>
            <w:noWrap/>
            <w:vAlign w:val="center"/>
            <w:hideMark/>
          </w:tcPr>
          <w:p w14:paraId="7FF025AF" w14:textId="77777777"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Point</w:t>
            </w:r>
          </w:p>
        </w:tc>
        <w:tc>
          <w:tcPr>
            <w:tcW w:w="2564" w:type="dxa"/>
            <w:tcBorders>
              <w:right w:val="nil"/>
            </w:tcBorders>
            <w:shd w:val="clear" w:color="auto" w:fill="auto"/>
            <w:vAlign w:val="center"/>
            <w:hideMark/>
          </w:tcPr>
          <w:p w14:paraId="3AE2A53C" w14:textId="2DB43D95" w:rsidR="00400566" w:rsidRPr="009B7088" w:rsidRDefault="00400566" w:rsidP="00400566">
            <w:pPr>
              <w:spacing w:line="240" w:lineRule="auto"/>
              <w:jc w:val="center"/>
              <w:rPr>
                <w:rFonts w:eastAsia="Times New Roman"/>
                <w:color w:val="000000"/>
                <w:sz w:val="20"/>
                <w:szCs w:val="20"/>
                <w:lang w:val="en-US" w:eastAsia="zh-CN"/>
              </w:rPr>
            </w:pPr>
            <w:r w:rsidRPr="009B7088">
              <w:rPr>
                <w:rFonts w:eastAsia="Times New Roman"/>
                <w:color w:val="000000"/>
                <w:sz w:val="20"/>
                <w:szCs w:val="20"/>
                <w:lang w:val="en-US" w:eastAsia="zh-CN"/>
              </w:rPr>
              <w:t>True</w:t>
            </w:r>
            <w:r>
              <w:rPr>
                <w:rFonts w:eastAsia="Times New Roman"/>
                <w:color w:val="000000"/>
                <w:sz w:val="20"/>
                <w:szCs w:val="20"/>
                <w:lang w:val="en-US" w:eastAsia="zh-CN"/>
              </w:rPr>
              <w:t xml:space="preserve">/false positive rate </w:t>
            </w:r>
            <w:r w:rsidRPr="009B7088">
              <w:rPr>
                <w:rFonts w:eastAsia="Times New Roman"/>
                <w:color w:val="000000"/>
                <w:sz w:val="20"/>
                <w:szCs w:val="20"/>
                <w:lang w:val="en-US" w:eastAsia="zh-CN"/>
              </w:rPr>
              <w:t>and precision</w:t>
            </w:r>
          </w:p>
        </w:tc>
      </w:tr>
    </w:tbl>
    <w:p w14:paraId="518653B1" w14:textId="77777777" w:rsidR="001F080F" w:rsidRDefault="001F080F" w:rsidP="009851C8">
      <w:pPr>
        <w:pStyle w:val="Heading1"/>
        <w:sectPr w:rsidR="001F080F" w:rsidSect="007754C8">
          <w:pgSz w:w="16840" w:h="11901" w:orient="landscape" w:code="9"/>
          <w:pgMar w:top="720" w:right="720" w:bottom="720" w:left="720" w:header="706" w:footer="706" w:gutter="0"/>
          <w:cols w:space="708"/>
          <w:docGrid w:linePitch="360"/>
        </w:sectPr>
      </w:pPr>
      <w:bookmarkStart w:id="2" w:name="_Methods"/>
      <w:bookmarkEnd w:id="2"/>
    </w:p>
    <w:p w14:paraId="1102C9F1" w14:textId="0072DC9E" w:rsidR="009851C8" w:rsidRDefault="00237CCD" w:rsidP="009851C8">
      <w:pPr>
        <w:pStyle w:val="Heading1"/>
      </w:pPr>
      <w:r>
        <w:lastRenderedPageBreak/>
        <w:t>Method</w:t>
      </w:r>
      <w:r w:rsidR="00D17F2A">
        <w:t>s</w:t>
      </w:r>
    </w:p>
    <w:p w14:paraId="3309ED1B" w14:textId="77777777" w:rsidR="00237CCD" w:rsidRPr="00237CCD" w:rsidRDefault="00237CCD" w:rsidP="00237CCD">
      <w:pPr>
        <w:pStyle w:val="Heading1"/>
        <w:rPr>
          <w:i/>
        </w:rPr>
      </w:pPr>
      <w:r w:rsidRPr="00237CCD">
        <w:rPr>
          <w:i/>
        </w:rPr>
        <w:t>Data sources and preparation</w:t>
      </w:r>
    </w:p>
    <w:p w14:paraId="0CA14A00" w14:textId="75812D49" w:rsidR="00C83C7D" w:rsidRDefault="00C40CA3" w:rsidP="008559B8">
      <w:pPr>
        <w:pStyle w:val="Paragraph"/>
        <w:jc w:val="both"/>
      </w:pPr>
      <w:r>
        <w:t xml:space="preserve">The </w:t>
      </w:r>
      <w:r w:rsidR="006436B8">
        <w:t>human resource data is provided by a large multipurpose research organization in the U.S.</w:t>
      </w:r>
      <w:r w:rsidR="006436B8" w:rsidRPr="007042CC">
        <w:t xml:space="preserve"> </w:t>
      </w:r>
      <w:r w:rsidR="006436B8" w:rsidRPr="00C8506B">
        <w:t>The data</w:t>
      </w:r>
      <w:r w:rsidR="006436B8">
        <w:t>set</w:t>
      </w:r>
      <w:r w:rsidR="006436B8" w:rsidRPr="00C8506B">
        <w:t xml:space="preserve"> co</w:t>
      </w:r>
      <w:r w:rsidR="006436B8">
        <w:t>nsists</w:t>
      </w:r>
      <w:r w:rsidR="006436B8" w:rsidRPr="00C8506B">
        <w:t xml:space="preserve"> of over 8,000 </w:t>
      </w:r>
      <w:r w:rsidR="006436B8">
        <w:rPr>
          <w:rFonts w:hint="eastAsia"/>
          <w:lang w:eastAsia="zh-CN"/>
        </w:rPr>
        <w:t>observations</w:t>
      </w:r>
      <w:r w:rsidR="000C2F85">
        <w:rPr>
          <w:lang w:eastAsia="zh-CN"/>
        </w:rPr>
        <w:t>.</w:t>
      </w:r>
      <w:r w:rsidR="006436B8">
        <w:rPr>
          <w:rFonts w:hint="eastAsia"/>
          <w:lang w:eastAsia="zh-CN"/>
        </w:rPr>
        <w:t xml:space="preserve"> </w:t>
      </w:r>
      <w:r w:rsidR="006436B8" w:rsidRPr="001B399F">
        <w:rPr>
          <w:rFonts w:hint="eastAsia"/>
          <w:lang w:eastAsia="zh-CN"/>
        </w:rPr>
        <w:t xml:space="preserve">These observations are </w:t>
      </w:r>
      <w:r w:rsidR="006436B8" w:rsidRPr="001B399F">
        <w:rPr>
          <w:lang w:eastAsia="zh-CN"/>
        </w:rPr>
        <w:t xml:space="preserve">active and </w:t>
      </w:r>
      <w:r w:rsidR="006436B8" w:rsidRPr="001B399F">
        <w:rPr>
          <w:rFonts w:hint="eastAsia"/>
          <w:lang w:eastAsia="zh-CN"/>
        </w:rPr>
        <w:t xml:space="preserve">terminated </w:t>
      </w:r>
      <w:r w:rsidR="006436B8" w:rsidRPr="001B399F">
        <w:rPr>
          <w:lang w:eastAsia="zh-CN"/>
        </w:rPr>
        <w:t>employee</w:t>
      </w:r>
      <w:r w:rsidR="006436B8" w:rsidRPr="001B399F">
        <w:rPr>
          <w:rFonts w:hint="eastAsia"/>
          <w:lang w:eastAsia="zh-CN"/>
        </w:rPr>
        <w:t>s</w:t>
      </w:r>
      <w:r w:rsidR="006436B8" w:rsidRPr="001B399F">
        <w:rPr>
          <w:lang w:eastAsia="zh-CN"/>
        </w:rPr>
        <w:t>’</w:t>
      </w:r>
      <w:r w:rsidR="006436B8" w:rsidRPr="001B399F">
        <w:rPr>
          <w:rFonts w:hint="eastAsia"/>
          <w:lang w:eastAsia="zh-CN"/>
        </w:rPr>
        <w:t xml:space="preserve"> </w:t>
      </w:r>
      <w:r w:rsidR="006436B8" w:rsidRPr="001B399F">
        <w:rPr>
          <w:lang w:eastAsia="zh-CN"/>
        </w:rPr>
        <w:t>demographic</w:t>
      </w:r>
      <w:r w:rsidR="006436B8" w:rsidRPr="001B399F">
        <w:rPr>
          <w:rFonts w:hint="eastAsia"/>
          <w:lang w:eastAsia="zh-CN"/>
        </w:rPr>
        <w:t xml:space="preserve"> information </w:t>
      </w:r>
      <w:r w:rsidR="006436B8" w:rsidRPr="001B399F">
        <w:t>from November 2000 to</w:t>
      </w:r>
      <w:r w:rsidR="006436B8">
        <w:rPr>
          <w:rFonts w:hint="eastAsia"/>
          <w:lang w:eastAsia="zh-CN"/>
        </w:rPr>
        <w:t xml:space="preserve"> January</w:t>
      </w:r>
      <w:r w:rsidR="006436B8" w:rsidRPr="001B399F">
        <w:t xml:space="preserve"> 2012 </w:t>
      </w:r>
      <w:r w:rsidR="006436B8" w:rsidRPr="001B399F">
        <w:rPr>
          <w:rFonts w:hint="eastAsia"/>
          <w:lang w:eastAsia="zh-CN"/>
        </w:rPr>
        <w:t>including</w:t>
      </w:r>
      <w:r w:rsidR="006436B8" w:rsidRPr="001B399F">
        <w:t xml:space="preserve"> metrics such as payroll information, </w:t>
      </w:r>
      <w:r w:rsidR="006436B8" w:rsidRPr="001B399F">
        <w:rPr>
          <w:rFonts w:hint="eastAsia"/>
          <w:lang w:eastAsia="zh-CN"/>
        </w:rPr>
        <w:t>last hired</w:t>
      </w:r>
      <w:r w:rsidR="006436B8" w:rsidRPr="001B399F">
        <w:t xml:space="preserve"> date, </w:t>
      </w:r>
      <w:r w:rsidR="006436B8" w:rsidRPr="001B399F">
        <w:rPr>
          <w:rFonts w:hint="eastAsia"/>
          <w:lang w:eastAsia="zh-CN"/>
        </w:rPr>
        <w:t>termination</w:t>
      </w:r>
      <w:r w:rsidR="006436B8" w:rsidRPr="001B399F">
        <w:t xml:space="preserve"> date, age, years of service, gender,</w:t>
      </w:r>
      <w:r w:rsidR="006436B8" w:rsidRPr="00C8506B">
        <w:t xml:space="preserve"> job classification, and department code. </w:t>
      </w:r>
      <w:r w:rsidR="006436B8" w:rsidRPr="006D5725">
        <w:t xml:space="preserve">The </w:t>
      </w:r>
      <w:r w:rsidR="00F944F8">
        <w:t>turnover</w:t>
      </w:r>
      <w:r w:rsidR="006436B8" w:rsidRPr="006D5725">
        <w:t xml:space="preserve"> data</w:t>
      </w:r>
      <w:r w:rsidR="006436B8">
        <w:t>set</w:t>
      </w:r>
      <w:r w:rsidR="006436B8" w:rsidRPr="006D5725">
        <w:t xml:space="preserve"> </w:t>
      </w:r>
      <w:r w:rsidR="006436B8">
        <w:t>is</w:t>
      </w:r>
      <w:r w:rsidR="006436B8" w:rsidRPr="006D5725">
        <w:t xml:space="preserve"> </w:t>
      </w:r>
      <w:r w:rsidR="006436B8">
        <w:t>summarized</w:t>
      </w:r>
      <w:r w:rsidR="006436B8" w:rsidRPr="006D5725">
        <w:t xml:space="preserve"> by</w:t>
      </w:r>
      <w:r w:rsidR="006436B8">
        <w:rPr>
          <w:rFonts w:hint="eastAsia"/>
          <w:lang w:eastAsia="zh-CN"/>
        </w:rPr>
        <w:t xml:space="preserve"> </w:t>
      </w:r>
      <w:r w:rsidR="006436B8" w:rsidRPr="006D5725">
        <w:t>month</w:t>
      </w:r>
      <w:r w:rsidR="006436B8">
        <w:t xml:space="preserve"> and consists of </w:t>
      </w:r>
      <w:r w:rsidR="006436B8" w:rsidRPr="006D5725">
        <w:t xml:space="preserve">135 </w:t>
      </w:r>
      <w:r w:rsidR="006436B8" w:rsidRPr="00293C68">
        <w:t>months</w:t>
      </w:r>
      <w:r w:rsidR="006436B8">
        <w:t xml:space="preserve"> spanning from November 2000 to January 2012</w:t>
      </w:r>
      <w:r w:rsidR="003166A6" w:rsidRPr="006D5725">
        <w:t>.</w:t>
      </w:r>
      <w:r w:rsidR="006A5752">
        <w:t xml:space="preserve"> </w:t>
      </w:r>
    </w:p>
    <w:p w14:paraId="2A8129B2" w14:textId="70F7D289" w:rsidR="00FA45F0" w:rsidRDefault="00B96B82" w:rsidP="00C83C7D">
      <w:pPr>
        <w:pStyle w:val="Paragraph"/>
        <w:spacing w:before="0"/>
        <w:ind w:firstLine="720"/>
        <w:jc w:val="both"/>
      </w:pPr>
      <w:r>
        <w:rPr>
          <w:rFonts w:hint="eastAsia"/>
          <w:lang w:eastAsia="zh-CN"/>
        </w:rPr>
        <w:t xml:space="preserve">U.S. </w:t>
      </w:r>
      <w:r w:rsidR="00075A8B">
        <w:t>Monthly composite leading indicator</w:t>
      </w:r>
      <w:r w:rsidR="006A5752">
        <w:t xml:space="preserve"> (CLI) </w:t>
      </w:r>
      <w:r w:rsidR="00075A8B">
        <w:t xml:space="preserve">data </w:t>
      </w:r>
      <w:r w:rsidR="009D118C">
        <w:t xml:space="preserve">published by </w:t>
      </w:r>
      <w:r w:rsidR="00075A8B">
        <w:t xml:space="preserve">Organization for Economic Co-operation and Development (OECD) from </w:t>
      </w:r>
      <w:r w:rsidR="00075A8B" w:rsidRPr="007E1D94">
        <w:t>November 2000 to January 2012</w:t>
      </w:r>
      <w:r w:rsidR="00075A8B">
        <w:t xml:space="preserve"> </w:t>
      </w:r>
      <w:r w:rsidR="00917DA3">
        <w:t xml:space="preserve">is </w:t>
      </w:r>
      <w:r w:rsidR="00881250">
        <w:t>employed</w:t>
      </w:r>
      <w:r w:rsidR="00917DA3">
        <w:t xml:space="preserve"> as </w:t>
      </w:r>
      <w:r w:rsidR="00075A8B">
        <w:t xml:space="preserve">a </w:t>
      </w:r>
      <w:r w:rsidR="000B24E9">
        <w:t>predictor of</w:t>
      </w:r>
      <w:r w:rsidR="00DF1174">
        <w:t xml:space="preserve"> cyclical component</w:t>
      </w:r>
      <w:r w:rsidR="00075A8B">
        <w:t xml:space="preserve"> of employee </w:t>
      </w:r>
      <w:r w:rsidR="00E25E84" w:rsidRPr="00E25E84">
        <w:t>turnover</w:t>
      </w:r>
      <w:r w:rsidR="00075A8B">
        <w:t xml:space="preserve"> series</w:t>
      </w:r>
      <w:r w:rsidR="007E7C8E">
        <w:t>, since</w:t>
      </w:r>
      <w:r w:rsidR="00881250">
        <w:t>, in practice,</w:t>
      </w:r>
      <w:r w:rsidR="007E7C8E">
        <w:t xml:space="preserve"> </w:t>
      </w:r>
      <w:r w:rsidR="000B24E9">
        <w:t>CLI is used to give an early indication of turning p</w:t>
      </w:r>
      <w:r w:rsidR="00177597">
        <w:t xml:space="preserve">oints in the macro-economic </w:t>
      </w:r>
      <w:r w:rsidR="000B24E9">
        <w:t>cycle</w:t>
      </w:r>
      <w:r w:rsidR="00EF716C">
        <w:t>.</w:t>
      </w:r>
      <w:r w:rsidR="00027085">
        <w:t xml:space="preserve"> </w:t>
      </w:r>
      <w:r w:rsidR="00075A8B">
        <w:t xml:space="preserve">CLI </w:t>
      </w:r>
      <w:r w:rsidR="00585956">
        <w:t xml:space="preserve">data used for this study </w:t>
      </w:r>
      <w:r w:rsidR="00F5618F">
        <w:t>was</w:t>
      </w:r>
      <w:r w:rsidR="00075A8B">
        <w:t xml:space="preserve"> constructed by </w:t>
      </w:r>
      <w:r w:rsidR="00F5618F">
        <w:t xml:space="preserve">OECD </w:t>
      </w:r>
      <w:r w:rsidR="00940F63">
        <w:t xml:space="preserve">through </w:t>
      </w:r>
      <w:r w:rsidR="00075A8B">
        <w:t xml:space="preserve">aggregating </w:t>
      </w:r>
      <w:r w:rsidR="00585956">
        <w:t xml:space="preserve">7 components together. These 7 components include </w:t>
      </w:r>
      <w:r w:rsidR="00527588">
        <w:t xml:space="preserve">the number of dwellings started, net new orders for durable goods, share prices-NYSE </w:t>
      </w:r>
      <w:r w:rsidR="00527588" w:rsidRPr="00585956">
        <w:t>composite,</w:t>
      </w:r>
      <w:r w:rsidR="00527588">
        <w:t xml:space="preserve"> </w:t>
      </w:r>
      <w:r w:rsidR="009231D7">
        <w:t>co</w:t>
      </w:r>
      <w:r w:rsidR="009231D7">
        <w:rPr>
          <w:rFonts w:hint="eastAsia"/>
          <w:lang w:eastAsia="zh-CN"/>
        </w:rPr>
        <w:t>n</w:t>
      </w:r>
      <w:r w:rsidR="00155D0A">
        <w:t xml:space="preserve">sumer sentiment indicator, </w:t>
      </w:r>
      <w:r w:rsidR="006A5752" w:rsidRPr="004472D4">
        <w:t>the average weekly hours worked by manufacturing workers</w:t>
      </w:r>
      <w:r w:rsidR="00027085">
        <w:t>,</w:t>
      </w:r>
      <w:r w:rsidR="006A5752" w:rsidRPr="004472D4">
        <w:t xml:space="preserve"> </w:t>
      </w:r>
      <w:r w:rsidR="00155D0A">
        <w:t xml:space="preserve">the purchasing manager index, </w:t>
      </w:r>
      <w:r w:rsidR="00B310F2">
        <w:t xml:space="preserve">and </w:t>
      </w:r>
      <w:r w:rsidR="00155D0A">
        <w:t>spread of interest rates</w:t>
      </w:r>
      <w:r w:rsidR="007172CE">
        <w:t xml:space="preserve"> </w:t>
      </w:r>
      <w:r w:rsidR="007172CE">
        <w:fldChar w:fldCharType="begin"/>
      </w:r>
      <w:r w:rsidR="007429BB">
        <w:instrText xml:space="preserve"> ADDIN EN.CITE &lt;EndNote&gt;&lt;Cite&gt;&lt;Author&gt;Organisation for Economic Co-operation and Development&lt;/Author&gt;&lt;Year&gt;2013&lt;/Year&gt;&lt;RecNum&gt;44&lt;/RecNum&gt;&lt;DisplayText&gt;(Organisation for Economic Co-operation and Development, 2013)&lt;/DisplayText&gt;&lt;record&gt;&lt;rec-number&gt;44&lt;/rec-number&gt;&lt;foreign-keys&gt;&lt;key app="EN" db-id="saf2vspsbfs0xlevr2jppv9v9re0t0pfe99f" timestamp="1393032447"&gt;44&lt;/key&gt;&lt;/foreign-keys&gt;&lt;ref-type name="Web Page"&gt;12&lt;/ref-type&gt;&lt;contributors&gt;&lt;authors&gt;&lt;author&gt;Organisation for Economic Co-operation and Development, &lt;/author&gt;&lt;/authors&gt;&lt;/contributors&gt;&lt;titles&gt;&lt;title&gt;Composite Leading Indicators(MEI)&lt;/title&gt;&lt;/titles&gt;&lt;dates&gt;&lt;year&gt;2013&lt;/year&gt;&lt;/dates&gt;&lt;urls&gt;&lt;related-urls&gt;&lt;url&gt;http://stats.oecd.org/index.aspx?queryid=6617&lt;/url&gt;&lt;/related-urls&gt;&lt;/urls&gt;&lt;/record&gt;&lt;/Cite&gt;&lt;/EndNote&gt;</w:instrText>
      </w:r>
      <w:r w:rsidR="007172CE">
        <w:fldChar w:fldCharType="separate"/>
      </w:r>
      <w:r w:rsidR="007429BB">
        <w:rPr>
          <w:noProof/>
        </w:rPr>
        <w:t>(</w:t>
      </w:r>
      <w:hyperlink w:anchor="_ENREF_29" w:tooltip="Organisation for Economic Co-operation and Development, 2013 #44" w:history="1">
        <w:r w:rsidR="00463DDF">
          <w:rPr>
            <w:noProof/>
          </w:rPr>
          <w:t>Organisation for Economic Co-operation and Development, 2013</w:t>
        </w:r>
      </w:hyperlink>
      <w:r w:rsidR="007429BB">
        <w:rPr>
          <w:noProof/>
        </w:rPr>
        <w:t>)</w:t>
      </w:r>
      <w:r w:rsidR="007172CE">
        <w:fldChar w:fldCharType="end"/>
      </w:r>
      <w:r w:rsidR="007172CE">
        <w:t>.</w:t>
      </w:r>
      <w:r w:rsidR="00DD1C89">
        <w:t xml:space="preserve"> </w:t>
      </w:r>
      <w:r w:rsidR="00DD1C89" w:rsidRPr="00F40512">
        <w:t>The author</w:t>
      </w:r>
      <w:r w:rsidR="000E0AAF" w:rsidRPr="00F40512">
        <w:t>s</w:t>
      </w:r>
      <w:r w:rsidR="00DD1C89" w:rsidRPr="00F40512">
        <w:t xml:space="preserve"> ha</w:t>
      </w:r>
      <w:r w:rsidR="000E0AAF" w:rsidRPr="00F40512">
        <w:t>ve</w:t>
      </w:r>
      <w:r w:rsidR="00DD1C89" w:rsidRPr="00F40512">
        <w:t xml:space="preserve"> no</w:t>
      </w:r>
      <w:r w:rsidR="00DD1C89">
        <w:t xml:space="preserve"> information on weights of the index construction.</w:t>
      </w:r>
    </w:p>
    <w:p w14:paraId="38296031" w14:textId="77777777" w:rsidR="00FA45F0" w:rsidRPr="00237CCD" w:rsidRDefault="00FA45F0" w:rsidP="00117F3A">
      <w:pPr>
        <w:pStyle w:val="Heading1"/>
        <w:rPr>
          <w:i/>
        </w:rPr>
      </w:pPr>
      <w:r>
        <w:rPr>
          <w:i/>
        </w:rPr>
        <w:t>Pattern analysis, cross-correlations, and outlier identification</w:t>
      </w:r>
    </w:p>
    <w:p w14:paraId="3B7E0C0A" w14:textId="12E5ADC7" w:rsidR="009D118C" w:rsidRPr="00CD4B35" w:rsidRDefault="009D118C" w:rsidP="00DB0BBC">
      <w:pPr>
        <w:pStyle w:val="Newparagraph"/>
        <w:spacing w:before="240"/>
        <w:ind w:firstLine="0"/>
        <w:jc w:val="both"/>
      </w:pPr>
      <w:r>
        <w:rPr>
          <w:lang w:eastAsia="x-none"/>
        </w:rPr>
        <w:t xml:space="preserve">To model a time series, it is important to look for patterns in the </w:t>
      </w:r>
      <w:r w:rsidR="00F944F8">
        <w:rPr>
          <w:lang w:eastAsia="x-none"/>
        </w:rPr>
        <w:t>turnover</w:t>
      </w:r>
      <w:r>
        <w:rPr>
          <w:lang w:eastAsia="x-none"/>
        </w:rPr>
        <w:t xml:space="preserve"> series.  First, this pattern analysis is simply addressed with a time plot of the series (a scatter plot over time) and box plots for the seasons or the months</w:t>
      </w:r>
      <w:r w:rsidR="00940F63">
        <w:rPr>
          <w:lang w:eastAsia="x-none"/>
        </w:rPr>
        <w:t>. In this case, t</w:t>
      </w:r>
      <w:r>
        <w:rPr>
          <w:lang w:eastAsia="x-none"/>
        </w:rPr>
        <w:t xml:space="preserve">he seasonal pattern of </w:t>
      </w:r>
      <w:r w:rsidR="000452FF">
        <w:rPr>
          <w:lang w:eastAsia="x-none"/>
        </w:rPr>
        <w:t xml:space="preserve">the </w:t>
      </w:r>
      <w:r w:rsidR="00F944F8">
        <w:rPr>
          <w:lang w:eastAsia="x-none"/>
        </w:rPr>
        <w:t>turnover</w:t>
      </w:r>
      <w:r>
        <w:rPr>
          <w:lang w:eastAsia="x-none"/>
        </w:rPr>
        <w:t xml:space="preserve"> series </w:t>
      </w:r>
      <w:r w:rsidR="000452FF">
        <w:rPr>
          <w:lang w:eastAsia="x-none"/>
        </w:rPr>
        <w:t xml:space="preserve">is tested </w:t>
      </w:r>
      <w:r>
        <w:rPr>
          <w:lang w:eastAsia="x-none"/>
        </w:rPr>
        <w:t xml:space="preserve">through </w:t>
      </w:r>
      <w:r w:rsidRPr="00AB0EBD">
        <w:rPr>
          <w:lang w:eastAsia="x-none"/>
        </w:rPr>
        <w:t>Kruskal-Wallis and ANOVA tests</w:t>
      </w:r>
      <w:r>
        <w:rPr>
          <w:lang w:eastAsia="x-none"/>
        </w:rPr>
        <w:t xml:space="preserve"> </w:t>
      </w:r>
      <w:r w:rsidRPr="00AB0EBD">
        <w:rPr>
          <w:lang w:eastAsia="x-none"/>
        </w:rPr>
        <w:t>(</w:t>
      </w:r>
      <w:r>
        <w:rPr>
          <w:rFonts w:hint="eastAsia"/>
          <w:lang w:eastAsia="zh-CN"/>
        </w:rPr>
        <w:t>P</w:t>
      </w:r>
      <w:r w:rsidRPr="00AB0EBD">
        <w:rPr>
          <w:lang w:eastAsia="x-none"/>
        </w:rPr>
        <w:t>&lt;0.05)</w:t>
      </w:r>
      <w:r>
        <w:rPr>
          <w:lang w:eastAsia="x-none"/>
        </w:rPr>
        <w:t>, which do not correct for any trend in the series</w:t>
      </w:r>
      <w:r w:rsidR="00AB0EBD" w:rsidRPr="00AB0EBD">
        <w:rPr>
          <w:lang w:eastAsia="x-none"/>
        </w:rPr>
        <w:t xml:space="preserve">. </w:t>
      </w:r>
      <w:r>
        <w:rPr>
          <w:lang w:eastAsia="x-none"/>
        </w:rPr>
        <w:t xml:space="preserve">The second stage of the pattern analysis is to use autocorrelation </w:t>
      </w:r>
      <w:r>
        <w:rPr>
          <w:lang w:eastAsia="x-none"/>
        </w:rPr>
        <w:lastRenderedPageBreak/>
        <w:t xml:space="preserve">(ACF) and partial autocorrelation (PACF) plots to identify seasonal, autoregressive, and moving average patterns. If there are </w:t>
      </w:r>
      <w:r w:rsidR="00940F63">
        <w:rPr>
          <w:lang w:eastAsia="x-none"/>
        </w:rPr>
        <w:t>external</w:t>
      </w:r>
      <w:r>
        <w:rPr>
          <w:lang w:eastAsia="x-none"/>
        </w:rPr>
        <w:t xml:space="preserve"> variables (as in this case), the third stage of pattern analysis would be to examine the cross-correlations between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oMath>
      <w:r>
        <w:rPr>
          <w:lang w:eastAsia="x-none"/>
        </w:rPr>
        <w:t xml:space="preserve">and </w:t>
      </w:r>
      <w:r w:rsidR="00940F63">
        <w:rPr>
          <w:lang w:eastAsia="x-none"/>
        </w:rPr>
        <w:t>external</w:t>
      </w:r>
      <w:r>
        <w:rPr>
          <w:lang w:eastAsia="x-none"/>
        </w:rPr>
        <w:t xml:space="preserve"> variables (CLI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lang w:eastAsia="x-none"/>
        </w:rPr>
        <w:t xml:space="preserve">) over time). The </w:t>
      </w:r>
      <w:r>
        <w:rPr>
          <w:rFonts w:hint="eastAsia"/>
          <w:lang w:eastAsia="zh-CN"/>
        </w:rPr>
        <w:t xml:space="preserve">cross-correlation </w:t>
      </w:r>
      <w:r>
        <w:rPr>
          <w:lang w:eastAsia="zh-CN"/>
        </w:rPr>
        <w:t>function</w:t>
      </w:r>
      <w:r>
        <w:rPr>
          <w:rFonts w:hint="eastAsia"/>
          <w:lang w:eastAsia="zh-CN"/>
        </w:rPr>
        <w:t xml:space="preserve"> (CCF) </w:t>
      </w:r>
      <w:r>
        <w:rPr>
          <w:lang w:eastAsia="zh-CN"/>
        </w:rPr>
        <w:t>is</w:t>
      </w:r>
      <w:r>
        <w:rPr>
          <w:rFonts w:hint="eastAsia"/>
          <w:lang w:eastAsia="zh-CN"/>
        </w:rPr>
        <w:t xml:space="preserve"> </w:t>
      </w:r>
      <w:r>
        <w:rPr>
          <w:lang w:eastAsia="zh-CN"/>
        </w:rPr>
        <w:t xml:space="preserve">used to identify lags of </w:t>
      </w:r>
      <w:r>
        <w:rPr>
          <w:lang w:eastAsia="x-none"/>
        </w:rPr>
        <w:t>CLI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lang w:eastAsia="x-none"/>
        </w:rPr>
        <w:t>)</w:t>
      </w:r>
      <w:r>
        <w:rPr>
          <w:lang w:eastAsia="zh-CN"/>
        </w:rPr>
        <w:t xml:space="preserve"> that might be useful predictors of </w:t>
      </w:r>
      <w:r w:rsidR="00F944F8">
        <w:rPr>
          <w:lang w:eastAsia="zh-CN"/>
        </w:rPr>
        <w:t>turnover</w:t>
      </w:r>
      <w:r>
        <w:rPr>
          <w:lang w:eastAsia="zh-CN"/>
        </w:rPr>
        <w:t xml:space="preserve"> series </w:t>
      </w:r>
      <w:r>
        <w:rPr>
          <w:lang w:eastAsia="x-none"/>
        </w:rPr>
        <w:t>(</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oMath>
      <w:r>
        <w:rPr>
          <w:rStyle w:val="CommentReference"/>
        </w:rPr>
        <w:t xml:space="preserve"> </w:t>
      </w:r>
      <w:r w:rsidRPr="00D94F56">
        <w:rPr>
          <w:rStyle w:val="CommentReference"/>
          <w:sz w:val="24"/>
          <w:szCs w:val="24"/>
        </w:rPr>
        <w:t>T</w:t>
      </w:r>
      <w:r>
        <w:rPr>
          <w:lang w:eastAsia="x-none"/>
        </w:rPr>
        <w:t xml:space="preserve">he longer the lag is the greater the forecast horizon of the model when using </w:t>
      </w:r>
      <w:r w:rsidR="00940F63">
        <w:rPr>
          <w:lang w:eastAsia="x-none"/>
        </w:rPr>
        <w:t>external</w:t>
      </w:r>
      <w:r>
        <w:rPr>
          <w:lang w:eastAsia="x-none"/>
        </w:rPr>
        <w:t xml:space="preserve"> variables.</w:t>
      </w:r>
    </w:p>
    <w:p w14:paraId="7D1EE934" w14:textId="47073F78" w:rsidR="009D118C" w:rsidRDefault="009D118C" w:rsidP="009D118C">
      <w:pPr>
        <w:autoSpaceDE w:val="0"/>
        <w:autoSpaceDN w:val="0"/>
        <w:adjustRightInd w:val="0"/>
        <w:ind w:firstLine="720"/>
        <w:jc w:val="both"/>
        <w:rPr>
          <w:lang w:eastAsia="zh-CN"/>
        </w:rPr>
      </w:pPr>
      <w:r>
        <w:t>All of the previous stages of the pattern analysis could be contaminated by outliers so it is important to identify o</w:t>
      </w:r>
      <w:r w:rsidRPr="00321B2F">
        <w:t>utlier</w:t>
      </w:r>
      <w:r>
        <w:t xml:space="preserve">s </w:t>
      </w:r>
      <w:r w:rsidRPr="007042CC">
        <w:t xml:space="preserve">before fitting the </w:t>
      </w:r>
      <w:r>
        <w:t xml:space="preserve">actual forecasting </w:t>
      </w:r>
      <w:r w:rsidRPr="007042CC">
        <w:t xml:space="preserve">model. </w:t>
      </w:r>
      <w:r>
        <w:t>Box plot analysis by season can be used to informally flag outliers (this approach tends to over-identify outliers) while ARIMA methods in conjunction with s</w:t>
      </w:r>
      <w:r w:rsidRPr="007042CC">
        <w:t>tatistical process control (SPC)</w:t>
      </w:r>
      <w:r>
        <w:t xml:space="preserve"> tends to correctly</w:t>
      </w:r>
      <w:r w:rsidRPr="007042CC">
        <w:t xml:space="preserve"> identify </w:t>
      </w:r>
      <w:r>
        <w:t xml:space="preserve">the number of </w:t>
      </w:r>
      <w:r w:rsidRPr="007042CC">
        <w:t xml:space="preserve">outliers in </w:t>
      </w:r>
      <w:r>
        <w:t>a series</w:t>
      </w:r>
      <w:r w:rsidRPr="007042CC">
        <w:t>.</w:t>
      </w:r>
      <w:r>
        <w:t xml:space="preserve"> </w:t>
      </w:r>
      <w:r w:rsidRPr="00C72FF3">
        <w:t xml:space="preserve">Conservative ARIMA </w:t>
      </w:r>
      <w:r>
        <w:t>models (</w:t>
      </w:r>
      <w:r w:rsidRPr="00C72FF3">
        <w:t>(</w:t>
      </w:r>
      <w:r>
        <w:t>1</w:t>
      </w:r>
      <w:r w:rsidRPr="00C72FF3">
        <w:t>,</w:t>
      </w:r>
      <w:r>
        <w:t>0</w:t>
      </w:r>
      <w:r w:rsidRPr="00C72FF3">
        <w:t>,1)</w:t>
      </w:r>
      <w:r>
        <w:t xml:space="preserve"> or (0,1,1))</w:t>
      </w:r>
      <w:r w:rsidRPr="00C72FF3">
        <w:t xml:space="preserve">  </w:t>
      </w:r>
      <w:r>
        <w:t>are</w:t>
      </w:r>
      <w:r w:rsidRPr="00C72FF3">
        <w:t xml:space="preserve"> used </w:t>
      </w:r>
      <w:r>
        <w:t>in this</w:t>
      </w:r>
      <w:r w:rsidRPr="00C72FF3">
        <w:t xml:space="preserve"> </w:t>
      </w:r>
      <w:r>
        <w:t xml:space="preserve">control charting. </w:t>
      </w:r>
      <w:r w:rsidRPr="00C72FF3">
        <w:t>Th</w:t>
      </w:r>
      <w:r>
        <w:t>e residuals from ARIMA(1,0,1) are</w:t>
      </w:r>
      <w:r w:rsidRPr="00C72FF3">
        <w:t xml:space="preserve"> divided by </w:t>
      </w:r>
      <w:r w:rsidRPr="009D118C">
        <w:t xml:space="preserve">the </w:t>
      </w:r>
      <w:r w:rsidRPr="009D118C">
        <w:rPr>
          <w:rFonts w:hint="eastAsia"/>
          <w:lang w:eastAsia="zh-CN"/>
        </w:rPr>
        <w:t xml:space="preserve">square root of </w:t>
      </w:r>
      <w:r w:rsidRPr="009D118C">
        <w:t>mean square error</w:t>
      </w:r>
      <w:r>
        <w:t xml:space="preserve"> to standardized them</w:t>
      </w:r>
      <w:r w:rsidRPr="00C72FF3">
        <w:t xml:space="preserve"> and the outliers are identified with the value greater than </w:t>
      </w:r>
      <w:r w:rsidRPr="004F3FB3">
        <w:t>±3 standard deviations</w:t>
      </w:r>
      <w:r>
        <w:t xml:space="preserve"> </w:t>
      </w:r>
      <w:r w:rsidRPr="00C72FF3">
        <w:t>from zero by scatterplots of the standardized residuals</w:t>
      </w:r>
      <w:r>
        <w:t xml:space="preserve"> </w:t>
      </w:r>
      <w:r w:rsidRPr="004F3FB3">
        <w:fldChar w:fldCharType="begin"/>
      </w:r>
      <w:r w:rsidR="0053337A">
        <w:instrText xml:space="preserve"> ADDIN EN.CITE &lt;EndNote&gt;&lt;Cite&gt;&lt;Author&gt;Alwan&lt;/Author&gt;&lt;Year&gt;1988&lt;/Year&gt;&lt;RecNum&gt;33&lt;/RecNum&gt;&lt;DisplayText&gt;(Alwan and Roberts, 1988, Grznar, Booth and Sebastian, 1997)&lt;/DisplayText&gt;&lt;record&gt;&lt;rec-number&gt;33&lt;/rec-number&gt;&lt;foreign-keys&gt;&lt;key app="EN" db-id="saf2vspsbfs0xlevr2jppv9v9re0t0pfe99f" timestamp="1392994486"&gt;33&lt;/key&gt;&lt;/foreign-keys&gt;&lt;ref-type name="Journal Article"&gt;17&lt;/ref-type&gt;&lt;contributors&gt;&lt;authors&gt;&lt;author&gt;Alwan, Layth C&lt;/author&gt;&lt;author&gt;Roberts, Harry V&lt;/author&gt;&lt;/authors&gt;&lt;/contributors&gt;&lt;titles&gt;&lt;title&gt;Time-series Modeling for Statistical Process Control&lt;/title&gt;&lt;secondary-title&gt;Journal of Business &amp;amp; Economic Statistics&lt;/secondary-title&gt;&lt;/titles&gt;&lt;periodical&gt;&lt;full-title&gt;Journal of Business &amp;amp; Economic Statistics&lt;/full-title&gt;&lt;/periodical&gt;&lt;pages&gt;87-95&lt;/pages&gt;&lt;volume&gt;6&lt;/volume&gt;&lt;number&gt;1&lt;/number&gt;&lt;dates&gt;&lt;year&gt;1988&lt;/year&gt;&lt;/dates&gt;&lt;isbn&gt;0735-0015&lt;/isbn&gt;&lt;urls&gt;&lt;/urls&gt;&lt;/record&gt;&lt;/Cite&gt;&lt;Cite&gt;&lt;Author&gt;Grznar&lt;/Author&gt;&lt;Year&gt;1997&lt;/Year&gt;&lt;RecNum&gt;266&lt;/RecNum&gt;&lt;record&gt;&lt;rec-number&gt;266&lt;/rec-number&gt;&lt;foreign-keys&gt;&lt;key app="EN" db-id="sdspezwd8d0ppgedeaupwrxa9v0wzpr0wxpa"&gt;266&lt;/key&gt;&lt;/foreign-keys&gt;&lt;ref-type name="Journal Article"&gt;17&lt;/ref-type&gt;&lt;contributors&gt;&lt;authors&gt;&lt;author&gt;Grznar, John&lt;/author&gt;&lt;author&gt;Booth, David E.&lt;/author&gt;&lt;author&gt;Sebastian, Paul&lt;/author&gt;&lt;/authors&gt;&lt;/contributors&gt;&lt;titles&gt;&lt;title&gt;A Robust Smoothing Approach to Statistical Process Control&lt;/title&gt;&lt;secondary-title&gt;Journal of Chemical Information and Computer Sciences&lt;/secondary-title&gt;&lt;/titles&gt;&lt;periodical&gt;&lt;full-title&gt;Journal of Chemical Information and Computer Sciences&lt;/full-title&gt;&lt;/periodical&gt;&lt;pages&gt;241-248&lt;/pages&gt;&lt;volume&gt;37&lt;/volume&gt;&lt;number&gt;2&lt;/number&gt;&lt;dates&gt;&lt;year&gt;1997&lt;/year&gt;&lt;pub-dates&gt;&lt;date&gt;1997/03/01&lt;/date&gt;&lt;/pub-dates&gt;&lt;/dates&gt;&lt;publisher&gt;American Chemical Society&lt;/publisher&gt;&lt;isbn&gt;0095-2338&lt;/isbn&gt;&lt;urls&gt;&lt;related-urls&gt;&lt;url&gt;http://dx.doi.org/10.1021/ci9600317&lt;/url&gt;&lt;/related-urls&gt;&lt;/urls&gt;&lt;electronic-resource-num&gt;10.1021/ci9600317&lt;/electronic-resource-num&gt;&lt;access-date&gt;2014/02/21&lt;/access-date&gt;&lt;/record&gt;&lt;/Cite&gt;&lt;/EndNote&gt;</w:instrText>
      </w:r>
      <w:r w:rsidRPr="004F3FB3">
        <w:fldChar w:fldCharType="separate"/>
      </w:r>
      <w:r w:rsidR="0053337A">
        <w:rPr>
          <w:noProof/>
        </w:rPr>
        <w:t>(</w:t>
      </w:r>
      <w:hyperlink w:anchor="_ENREF_3" w:tooltip="Alwan, 1988 #33" w:history="1">
        <w:r w:rsidR="00463DDF">
          <w:rPr>
            <w:noProof/>
          </w:rPr>
          <w:t>Alwan and Roberts, 1988</w:t>
        </w:r>
      </w:hyperlink>
      <w:r w:rsidR="0053337A">
        <w:rPr>
          <w:noProof/>
        </w:rPr>
        <w:t xml:space="preserve">, </w:t>
      </w:r>
      <w:hyperlink w:anchor="_ENREF_17" w:tooltip="Grznar, 1997 #266" w:history="1">
        <w:r w:rsidR="00463DDF">
          <w:rPr>
            <w:noProof/>
          </w:rPr>
          <w:t>Grznar, Booth and Sebastian, 1997</w:t>
        </w:r>
      </w:hyperlink>
      <w:r w:rsidR="0053337A">
        <w:rPr>
          <w:noProof/>
        </w:rPr>
        <w:t>)</w:t>
      </w:r>
      <w:r w:rsidRPr="004F3FB3">
        <w:fldChar w:fldCharType="end"/>
      </w:r>
      <w:r w:rsidRPr="004F3FB3">
        <w:t>.</w:t>
      </w:r>
      <w:r>
        <w:t xml:space="preserve"> Identifying the outliers using SPC and then smoothing them is a way to refine the data for further analysis and to facilitate finding</w:t>
      </w:r>
      <w:r w:rsidRPr="007042CC">
        <w:t xml:space="preserve"> the underlying pattern in the data series</w:t>
      </w:r>
      <w:r>
        <w:t xml:space="preserve">. </w:t>
      </w:r>
      <w:r w:rsidRPr="004F3FB3">
        <w:rPr>
          <w:lang w:val="en-US"/>
        </w:rPr>
        <w:t xml:space="preserve">Smoothing outliers in a time series is to filter out random noise and other irregularities. </w:t>
      </w:r>
      <w:r w:rsidR="000452FF">
        <w:rPr>
          <w:lang w:val="en-US"/>
        </w:rPr>
        <w:t>The s</w:t>
      </w:r>
      <w:r w:rsidRPr="004F3FB3">
        <w:rPr>
          <w:lang w:val="en-US"/>
        </w:rPr>
        <w:t xml:space="preserve">moothing technique is based on the assumption that the data point at time </w:t>
      </w:r>
      <w:r w:rsidRPr="004F3FB3">
        <w:rPr>
          <w:i/>
          <w:iCs/>
          <w:lang w:val="en-US"/>
        </w:rPr>
        <w:t xml:space="preserve">t </w:t>
      </w:r>
      <w:r w:rsidRPr="004F3FB3">
        <w:rPr>
          <w:iCs/>
          <w:lang w:val="en-US"/>
        </w:rPr>
        <w:t>should not</w:t>
      </w:r>
      <w:r w:rsidRPr="004F3FB3">
        <w:rPr>
          <w:i/>
          <w:iCs/>
          <w:lang w:val="en-US"/>
        </w:rPr>
        <w:t xml:space="preserve"> </w:t>
      </w:r>
      <w:r w:rsidRPr="004F3FB3">
        <w:rPr>
          <w:lang w:val="en-US"/>
        </w:rPr>
        <w:t xml:space="preserve">deviate dramatically from the point at times </w:t>
      </w:r>
      <w:r w:rsidRPr="004F3FB3">
        <w:rPr>
          <w:i/>
          <w:iCs/>
          <w:lang w:val="en-US"/>
        </w:rPr>
        <w:t>t</w:t>
      </w:r>
      <w:r w:rsidR="00EF60CE">
        <w:rPr>
          <w:lang w:val="en-US"/>
        </w:rPr>
        <w:t>–</w:t>
      </w:r>
      <w:r w:rsidR="00EF60CE" w:rsidRPr="00940F63">
        <w:rPr>
          <w:i/>
          <w:lang w:val="en-US"/>
        </w:rPr>
        <w:t>2s</w:t>
      </w:r>
      <w:r w:rsidR="00EF60CE">
        <w:rPr>
          <w:lang w:val="en-US"/>
        </w:rPr>
        <w:t xml:space="preserve">, </w:t>
      </w:r>
      <w:r w:rsidR="00EF60CE" w:rsidRPr="00940F63">
        <w:rPr>
          <w:i/>
          <w:lang w:val="en-US"/>
        </w:rPr>
        <w:t>t</w:t>
      </w:r>
      <w:r w:rsidR="00EF60CE">
        <w:rPr>
          <w:lang w:val="en-US"/>
        </w:rPr>
        <w:t>–</w:t>
      </w:r>
      <w:r w:rsidR="00EF60CE" w:rsidRPr="00940F63">
        <w:rPr>
          <w:i/>
          <w:lang w:val="en-US"/>
        </w:rPr>
        <w:t>s</w:t>
      </w:r>
      <w:r w:rsidR="00EF60CE">
        <w:rPr>
          <w:lang w:val="en-US"/>
        </w:rPr>
        <w:t xml:space="preserve">, </w:t>
      </w:r>
      <w:r w:rsidR="00EF60CE" w:rsidRPr="00EF60CE">
        <w:rPr>
          <w:i/>
          <w:lang w:val="en-US"/>
        </w:rPr>
        <w:t xml:space="preserve">t, t+s, </w:t>
      </w:r>
      <w:r w:rsidR="00EF60CE">
        <w:rPr>
          <w:lang w:val="en-US"/>
        </w:rPr>
        <w:t xml:space="preserve">and </w:t>
      </w:r>
      <w:r w:rsidR="00940F63">
        <w:rPr>
          <w:i/>
          <w:lang w:val="en-US"/>
        </w:rPr>
        <w:t>t+</w:t>
      </w:r>
      <w:r w:rsidR="00EF60CE" w:rsidRPr="00EF60CE">
        <w:rPr>
          <w:i/>
          <w:lang w:val="en-US"/>
        </w:rPr>
        <w:t>2s</w:t>
      </w:r>
      <w:r w:rsidR="00EF60CE">
        <w:rPr>
          <w:lang w:val="en-US"/>
        </w:rPr>
        <w:t xml:space="preserve"> with a smoothing window of 5 </w:t>
      </w:r>
      <w:r w:rsidR="00940F63">
        <w:rPr>
          <w:lang w:val="en-US"/>
        </w:rPr>
        <w:t xml:space="preserve">seasonal </w:t>
      </w:r>
      <w:r w:rsidR="00EF60CE">
        <w:rPr>
          <w:lang w:val="en-US"/>
        </w:rPr>
        <w:t xml:space="preserve">periods. </w:t>
      </w:r>
      <w:r w:rsidRPr="004F3FB3">
        <w:rPr>
          <w:lang w:val="en-US"/>
        </w:rPr>
        <w:t>When the outlier is identified, it is adjusted to be more similar to its neighboring points</w:t>
      </w:r>
      <w:r w:rsidR="0053337A">
        <w:rPr>
          <w:lang w:val="en-US"/>
        </w:rPr>
        <w:t xml:space="preserve"> </w:t>
      </w:r>
      <w:r w:rsidR="0053337A">
        <w:rPr>
          <w:lang w:val="en-US"/>
        </w:rPr>
        <w:fldChar w:fldCharType="begin"/>
      </w:r>
      <w:r w:rsidR="0053337A">
        <w:rPr>
          <w:lang w:val="en-US"/>
        </w:rPr>
        <w:instrText xml:space="preserve"> ADDIN EN.CITE &lt;EndNote&gt;&lt;Cite&gt;&lt;Author&gt;Grznar&lt;/Author&gt;&lt;Year&gt;1997&lt;/Year&gt;&lt;RecNum&gt;93&lt;/RecNum&gt;&lt;DisplayText&gt;(Grznar et al., 1997)&lt;/DisplayText&gt;&lt;record&gt;&lt;rec-number&gt;93&lt;/rec-number&gt;&lt;foreign-keys&gt;&lt;key app="EN" db-id="saf2vspsbfs0xlevr2jppv9v9re0t0pfe99f" timestamp="1400607620"&gt;93&lt;/key&gt;&lt;/foreign-keys&gt;&lt;ref-type name="Journal Article"&gt;17&lt;/ref-type&gt;&lt;contributors&gt;&lt;authors&gt;&lt;author&gt;Grznar, John&lt;/author&gt;&lt;author&gt;Booth, David E&lt;/author&gt;&lt;author&gt;Sebastian, Paul&lt;/author&gt;&lt;/authors&gt;&lt;/contributors&gt;&lt;titles&gt;&lt;title&gt;A Robust Smoothing Approach to Statistical Process Control&lt;/title&gt;&lt;secondary-title&gt;Journal of Chemical Information and Computer Sciences&lt;/secondary-title&gt;&lt;/titles&gt;&lt;periodical&gt;&lt;full-title&gt;Journal of chemical information and computer sciences&lt;/full-title&gt;&lt;/periodical&gt;&lt;pages&gt;241-248&lt;/pages&gt;&lt;volume&gt;37&lt;/volume&gt;&lt;number&gt;2&lt;/number&gt;&lt;dates&gt;&lt;year&gt;1997&lt;/year&gt;&lt;/dates&gt;&lt;isbn&gt;0095-2338&lt;/isbn&gt;&lt;urls&gt;&lt;/urls&gt;&lt;/record&gt;&lt;/Cite&gt;&lt;/EndNote&gt;</w:instrText>
      </w:r>
      <w:r w:rsidR="0053337A">
        <w:rPr>
          <w:lang w:val="en-US"/>
        </w:rPr>
        <w:fldChar w:fldCharType="separate"/>
      </w:r>
      <w:r w:rsidR="0053337A">
        <w:rPr>
          <w:noProof/>
          <w:lang w:val="en-US"/>
        </w:rPr>
        <w:t>(</w:t>
      </w:r>
      <w:hyperlink w:anchor="_ENREF_17" w:tooltip="Grznar, 1997 #266" w:history="1">
        <w:r w:rsidR="00463DDF">
          <w:rPr>
            <w:noProof/>
            <w:lang w:val="en-US"/>
          </w:rPr>
          <w:t>Grznar et al., 1997</w:t>
        </w:r>
      </w:hyperlink>
      <w:r w:rsidR="0053337A">
        <w:rPr>
          <w:noProof/>
          <w:lang w:val="en-US"/>
        </w:rPr>
        <w:t>)</w:t>
      </w:r>
      <w:r w:rsidR="0053337A">
        <w:rPr>
          <w:lang w:val="en-US"/>
        </w:rPr>
        <w:fldChar w:fldCharType="end"/>
      </w:r>
      <w:r w:rsidRPr="004F3FB3">
        <w:rPr>
          <w:lang w:val="en-US"/>
        </w:rPr>
        <w:t xml:space="preserve">. </w:t>
      </w:r>
      <w:r w:rsidRPr="004F3FB3">
        <w:t>In this study</w:t>
      </w:r>
      <w:r w:rsidR="000452FF">
        <w:t>, unusual observations</w:t>
      </w:r>
      <w:r w:rsidRPr="009D118C">
        <w:t xml:space="preserve"> </w:t>
      </w:r>
      <w:r w:rsidRPr="00696970">
        <w:t>were smoothed using</w:t>
      </w:r>
      <w:r>
        <w:t xml:space="preserve"> a nonlinear data smoothing method, based</w:t>
      </w:r>
      <w:r w:rsidRPr="00696970">
        <w:t xml:space="preserve"> </w:t>
      </w:r>
      <w:r>
        <w:t xml:space="preserve">on </w:t>
      </w:r>
      <w:r w:rsidRPr="00304E96">
        <w:rPr>
          <w:rFonts w:hint="eastAsia"/>
          <w:lang w:eastAsia="zh-CN"/>
        </w:rPr>
        <w:t>repeat</w:t>
      </w:r>
      <w:r w:rsidRPr="00304E96">
        <w:rPr>
          <w:lang w:eastAsia="zh-CN"/>
        </w:rPr>
        <w:t>ed</w:t>
      </w:r>
      <w:r w:rsidRPr="00304E96">
        <w:rPr>
          <w:rFonts w:hint="eastAsia"/>
          <w:lang w:eastAsia="zh-CN"/>
        </w:rPr>
        <w:t xml:space="preserve"> median</w:t>
      </w:r>
      <w:r w:rsidRPr="00304E96">
        <w:rPr>
          <w:lang w:eastAsia="zh-CN"/>
        </w:rPr>
        <w:t>s</w:t>
      </w:r>
      <w:r w:rsidRPr="00304E96">
        <w:rPr>
          <w:rFonts w:hint="eastAsia"/>
          <w:lang w:eastAsia="zh-CN"/>
        </w:rPr>
        <w:t xml:space="preserve"> </w:t>
      </w:r>
      <w:r>
        <w:rPr>
          <w:rFonts w:hint="eastAsia"/>
          <w:lang w:eastAsia="zh-CN"/>
        </w:rPr>
        <w:t>(</w:t>
      </w:r>
      <w:r w:rsidRPr="00696970">
        <w:t>RMD</w:t>
      </w:r>
      <w:r>
        <w:rPr>
          <w:rFonts w:hint="eastAsia"/>
          <w:lang w:eastAsia="zh-CN"/>
        </w:rPr>
        <w:t>)</w:t>
      </w:r>
      <w:r w:rsidRPr="00696970">
        <w:t xml:space="preserve"> </w:t>
      </w:r>
      <w:r>
        <w:t>of a five period span</w:t>
      </w:r>
      <w:r w:rsidRPr="004F3FB3">
        <w:rPr>
          <w:lang w:eastAsia="zh-CN"/>
        </w:rPr>
        <w:t xml:space="preserve"> (</w:t>
      </w:r>
      <w:r w:rsidR="001E1AE8">
        <w:t xml:space="preserve">as shown in </w:t>
      </w:r>
      <w:r w:rsidR="00AF53D9">
        <w:t>equation (1)</w:t>
      </w:r>
      <w:r w:rsidR="002928C3">
        <w:t xml:space="preserve"> </w:t>
      </w:r>
      <w:r>
        <w:fldChar w:fldCharType="begin"/>
      </w:r>
      <w:r w:rsidR="005039CD">
        <w:instrText xml:space="preserve"> ADDIN EN.CITE &lt;EndNote&gt;&lt;Cite&gt;&lt;Author&gt;Velleman&lt;/Author&gt;&lt;Year&gt;1980&lt;/Year&gt;&lt;RecNum&gt;94&lt;/RecNum&gt;&lt;DisplayText&gt;(Velleman, 1980)&lt;/DisplayText&gt;&lt;record&gt;&lt;rec-number&gt;94&lt;/rec-number&gt;&lt;foreign-keys&gt;&lt;key app="EN" db-id="saf2vspsbfs0xlevr2jppv9v9re0t0pfe99f" timestamp="1400608428"&gt;94&lt;/key&gt;&lt;/foreign-keys&gt;&lt;ref-type name="Journal Article"&gt;17&lt;/ref-type&gt;&lt;contributors&gt;&lt;authors&gt;&lt;author&gt;Velleman, Paul F.&lt;/author&gt;&lt;/authors&gt;&lt;/contributors&gt;&lt;titles&gt;&lt;title&gt;Definition and Comparison of Robust Nonlinear Data Smoothing Algorithms&lt;/title&gt;&lt;secondary-title&gt;Journal of the American Statistical Association&lt;/secondary-title&gt;&lt;/titles&gt;&lt;periodical&gt;&lt;full-title&gt;Journal of the American Statistical Association&lt;/full-title&gt;&lt;/periodical&gt;&lt;pages&gt;609-615&lt;/pages&gt;&lt;volume&gt;75&lt;/volume&gt;&lt;number&gt;371&lt;/number&gt;&lt;dates&gt;&lt;year&gt;1980&lt;/year&gt;&lt;/dates&gt;&lt;publisher&gt;Taylor &amp;amp; Francis Group&lt;/publisher&gt;&lt;isbn&gt;0162-1459&lt;/isbn&gt;&lt;urls&gt;&lt;/urls&gt;&lt;/record&gt;&lt;/Cite&gt;&lt;/EndNote&gt;</w:instrText>
      </w:r>
      <w:r>
        <w:fldChar w:fldCharType="separate"/>
      </w:r>
      <w:r w:rsidR="005039CD">
        <w:rPr>
          <w:noProof/>
        </w:rPr>
        <w:t>(</w:t>
      </w:r>
      <w:hyperlink w:anchor="_ENREF_37" w:tooltip="Velleman, 1980 #94" w:history="1">
        <w:r w:rsidR="00463DDF">
          <w:rPr>
            <w:noProof/>
          </w:rPr>
          <w:t>Velleman, 1980</w:t>
        </w:r>
      </w:hyperlink>
      <w:r w:rsidR="005039CD">
        <w:rPr>
          <w:noProof/>
        </w:rPr>
        <w:t>)</w:t>
      </w:r>
      <w:r>
        <w:fldChar w:fldCharType="end"/>
      </w:r>
      <w:r>
        <w:rPr>
          <w:lang w:eastAsia="zh-CN"/>
        </w:rPr>
        <w:t>:</w:t>
      </w:r>
    </w:p>
    <w:p w14:paraId="7E6861D7" w14:textId="3872D482" w:rsidR="00AF53D9" w:rsidRPr="00AF53D9" w:rsidRDefault="00B428ED" w:rsidP="00AF53D9">
      <w:pPr>
        <w:autoSpaceDE w:val="0"/>
        <w:autoSpaceDN w:val="0"/>
        <w:adjustRightInd w:val="0"/>
        <w:spacing w:before="240"/>
        <w:jc w:val="center"/>
        <w:rPr>
          <w:lang w:eastAsia="zh-CN"/>
        </w:rPr>
      </w:pPr>
      <m:oMath>
        <m:sSub>
          <m:sSubPr>
            <m:ctrlPr>
              <w:rPr>
                <w:rFonts w:ascii="Cambria Math" w:hAnsi="Cambria Math"/>
                <w:i/>
              </w:rPr>
            </m:ctrlPr>
          </m:sSubPr>
          <m:e>
            <m:r>
              <w:rPr>
                <w:rFonts w:ascii="Cambria Math" w:hAnsi="Cambria Math"/>
                <w:lang w:eastAsia="zh-CN"/>
              </w:rPr>
              <m:t>S</m:t>
            </m:r>
          </m:e>
          <m:sub>
            <m:r>
              <w:rPr>
                <w:rFonts w:ascii="Cambria Math" w:hAnsi="Cambria Math"/>
                <w:lang w:eastAsia="zh-CN"/>
              </w:rPr>
              <m:t>t</m:t>
            </m:r>
          </m:sub>
        </m:sSub>
        <m:r>
          <w:rPr>
            <w:rFonts w:ascii="Cambria Math" w:hAnsi="Cambria Math"/>
            <w:lang w:eastAsia="zh-CN"/>
          </w:rPr>
          <m:t>=Median</m:t>
        </m:r>
        <m:d>
          <m:dPr>
            <m:ctrlPr>
              <w:rPr>
                <w:rFonts w:ascii="Cambria Math" w:hAnsi="Cambria Math"/>
                <w:i/>
              </w:rPr>
            </m:ctrlPr>
          </m:dPr>
          <m:e>
            <m:sSub>
              <m:sSubPr>
                <m:ctrlPr>
                  <w:rPr>
                    <w:rFonts w:ascii="Cambria Math" w:hAnsi="Cambria Math"/>
                    <w:i/>
                  </w:rPr>
                </m:ctrlPr>
              </m:sSubPr>
              <m:e>
                <m:r>
                  <w:rPr>
                    <w:rFonts w:ascii="Cambria Math" w:hAnsi="Cambria Math"/>
                    <w:lang w:eastAsia="zh-CN"/>
                  </w:rPr>
                  <m:t>y</m:t>
                </m:r>
              </m:e>
              <m:sub>
                <m:r>
                  <w:rPr>
                    <w:rFonts w:ascii="Cambria Math" w:hAnsi="Cambria Math"/>
                    <w:lang w:eastAsia="zh-CN"/>
                  </w:rPr>
                  <m:t>t-2s</m:t>
                </m:r>
              </m:sub>
            </m:sSub>
            <m:r>
              <w:rPr>
                <w:rFonts w:ascii="Cambria Math" w:hAnsi="Cambria Math"/>
                <w:lang w:eastAsia="zh-CN"/>
              </w:rPr>
              <m:t>,</m:t>
            </m:r>
            <m:sSub>
              <m:sSubPr>
                <m:ctrlPr>
                  <w:rPr>
                    <w:rFonts w:ascii="Cambria Math" w:hAnsi="Cambria Math"/>
                    <w:i/>
                  </w:rPr>
                </m:ctrlPr>
              </m:sSubPr>
              <m:e>
                <m:r>
                  <w:rPr>
                    <w:rFonts w:ascii="Cambria Math" w:hAnsi="Cambria Math"/>
                    <w:lang w:eastAsia="zh-CN"/>
                  </w:rPr>
                  <m:t>y</m:t>
                </m:r>
              </m:e>
              <m:sub>
                <m:r>
                  <w:rPr>
                    <w:rFonts w:ascii="Cambria Math" w:hAnsi="Cambria Math"/>
                    <w:lang w:eastAsia="zh-CN"/>
                  </w:rPr>
                  <m:t>t-s</m:t>
                </m:r>
              </m:sub>
            </m:sSub>
            <m:r>
              <w:rPr>
                <w:rFonts w:ascii="Cambria Math" w:hAnsi="Cambria Math"/>
                <w:lang w:eastAsia="zh-CN"/>
              </w:rPr>
              <m:t>,</m:t>
            </m:r>
            <m:sSub>
              <m:sSubPr>
                <m:ctrlPr>
                  <w:rPr>
                    <w:rFonts w:ascii="Cambria Math" w:hAnsi="Cambria Math"/>
                    <w:i/>
                  </w:rPr>
                </m:ctrlPr>
              </m:sSubPr>
              <m:e>
                <m:r>
                  <w:rPr>
                    <w:rFonts w:ascii="Cambria Math" w:hAnsi="Cambria Math"/>
                    <w:lang w:eastAsia="zh-CN"/>
                  </w:rPr>
                  <m:t>y</m:t>
                </m:r>
              </m:e>
              <m:sub>
                <m:r>
                  <w:rPr>
                    <w:rFonts w:ascii="Cambria Math" w:hAnsi="Cambria Math"/>
                    <w:lang w:eastAsia="zh-CN"/>
                  </w:rPr>
                  <m:t>t</m:t>
                </m:r>
              </m:sub>
            </m:sSub>
            <m:r>
              <w:rPr>
                <w:rFonts w:ascii="Cambria Math" w:hAnsi="Cambria Math"/>
                <w:lang w:eastAsia="zh-CN"/>
              </w:rPr>
              <m:t>,</m:t>
            </m:r>
            <m:sSub>
              <m:sSubPr>
                <m:ctrlPr>
                  <w:rPr>
                    <w:rFonts w:ascii="Cambria Math" w:hAnsi="Cambria Math"/>
                    <w:i/>
                  </w:rPr>
                </m:ctrlPr>
              </m:sSubPr>
              <m:e>
                <m:r>
                  <w:rPr>
                    <w:rFonts w:ascii="Cambria Math" w:hAnsi="Cambria Math"/>
                    <w:lang w:eastAsia="zh-CN"/>
                  </w:rPr>
                  <m:t>y</m:t>
                </m:r>
              </m:e>
              <m:sub>
                <m:r>
                  <w:rPr>
                    <w:rFonts w:ascii="Cambria Math" w:hAnsi="Cambria Math"/>
                    <w:lang w:eastAsia="zh-CN"/>
                  </w:rPr>
                  <m:t>t+s</m:t>
                </m:r>
              </m:sub>
            </m:sSub>
            <m:r>
              <w:rPr>
                <w:rFonts w:ascii="Cambria Math" w:hAnsi="Cambria Math"/>
                <w:lang w:eastAsia="zh-CN"/>
              </w:rPr>
              <m:t>,</m:t>
            </m:r>
            <m:sSub>
              <m:sSubPr>
                <m:ctrlPr>
                  <w:rPr>
                    <w:rFonts w:ascii="Cambria Math" w:hAnsi="Cambria Math"/>
                    <w:i/>
                  </w:rPr>
                </m:ctrlPr>
              </m:sSubPr>
              <m:e>
                <m:r>
                  <w:rPr>
                    <w:rFonts w:ascii="Cambria Math" w:hAnsi="Cambria Math"/>
                    <w:lang w:eastAsia="zh-CN"/>
                  </w:rPr>
                  <m:t>y</m:t>
                </m:r>
              </m:e>
              <m:sub>
                <m:r>
                  <w:rPr>
                    <w:rFonts w:ascii="Cambria Math" w:hAnsi="Cambria Math"/>
                    <w:lang w:eastAsia="zh-CN"/>
                  </w:rPr>
                  <m:t>t+2s</m:t>
                </m:r>
              </m:sub>
            </m:sSub>
          </m:e>
        </m:d>
      </m:oMath>
      <w:r w:rsidR="00AF53D9">
        <w:t xml:space="preserve">            (1)</w:t>
      </w:r>
    </w:p>
    <w:p w14:paraId="65F0C7B9" w14:textId="1EB9B970" w:rsidR="006E5BF7" w:rsidRDefault="006E5BF7" w:rsidP="00DB0BBC">
      <w:pPr>
        <w:pStyle w:val="Newparagraph"/>
        <w:ind w:firstLine="0"/>
        <w:jc w:val="both"/>
        <w:rPr>
          <w:lang w:eastAsia="zh-CN"/>
        </w:rPr>
      </w:pPr>
      <w:r>
        <w:rPr>
          <w:lang w:eastAsia="zh-CN"/>
        </w:rPr>
        <w:lastRenderedPageBreak/>
        <w:t xml:space="preserve">Where, </w:t>
      </w:r>
      <m:oMath>
        <m:sSub>
          <m:sSubPr>
            <m:ctrlPr>
              <w:rPr>
                <w:rFonts w:ascii="Cambria Math" w:hAnsi="Cambria Math"/>
                <w:i/>
              </w:rPr>
            </m:ctrlPr>
          </m:sSubPr>
          <m:e>
            <m:r>
              <w:rPr>
                <w:rFonts w:ascii="Cambria Math" w:hAnsi="Cambria Math"/>
                <w:lang w:eastAsia="zh-CN"/>
              </w:rPr>
              <m:t>S</m:t>
            </m:r>
          </m:e>
          <m:sub>
            <m:r>
              <w:rPr>
                <w:rFonts w:ascii="Cambria Math" w:hAnsi="Cambria Math"/>
                <w:lang w:eastAsia="zh-CN"/>
              </w:rPr>
              <m:t>t</m:t>
            </m:r>
          </m:sub>
        </m:sSub>
        <m:r>
          <w:rPr>
            <w:rFonts w:ascii="Cambria Math" w:hAnsi="Cambria Math"/>
            <w:lang w:eastAsia="zh-CN"/>
          </w:rPr>
          <m:t xml:space="preserve"> </m:t>
        </m:r>
      </m:oMath>
      <w:r>
        <w:rPr>
          <w:lang w:eastAsia="zh-CN"/>
        </w:rPr>
        <w:t xml:space="preserve">is the actual smoothed value at time </w:t>
      </w:r>
      <w:r w:rsidRPr="006E5BF7">
        <w:rPr>
          <w:i/>
          <w:lang w:eastAsia="zh-CN"/>
        </w:rPr>
        <w:t>t</w:t>
      </w:r>
      <w:r>
        <w:rPr>
          <w:lang w:eastAsia="zh-CN"/>
        </w:rPr>
        <w:t xml:space="preserve">, </w:t>
      </w:r>
      <m:oMath>
        <m:sSub>
          <m:sSubPr>
            <m:ctrlPr>
              <w:rPr>
                <w:rFonts w:ascii="Cambria Math" w:hAnsi="Cambria Math"/>
                <w:i/>
              </w:rPr>
            </m:ctrlPr>
          </m:sSubPr>
          <m:e>
            <m:r>
              <w:rPr>
                <w:rFonts w:ascii="Cambria Math" w:hAnsi="Cambria Math"/>
                <w:lang w:eastAsia="zh-CN"/>
              </w:rPr>
              <m:t>y</m:t>
            </m:r>
          </m:e>
          <m:sub>
            <m:r>
              <w:rPr>
                <w:rFonts w:ascii="Cambria Math" w:hAnsi="Cambria Math"/>
                <w:lang w:eastAsia="zh-CN"/>
              </w:rPr>
              <m:t>t</m:t>
            </m:r>
          </m:sub>
        </m:sSub>
      </m:oMath>
      <w:r>
        <w:rPr>
          <w:lang w:eastAsia="zh-CN"/>
        </w:rPr>
        <w:t xml:space="preserve"> is value of response variable at time </w:t>
      </w:r>
      <w:r w:rsidRPr="006E5BF7">
        <w:rPr>
          <w:i/>
          <w:lang w:eastAsia="zh-CN"/>
        </w:rPr>
        <w:t>t</w:t>
      </w:r>
      <w:r>
        <w:rPr>
          <w:lang w:eastAsia="zh-CN"/>
        </w:rPr>
        <w:t xml:space="preserve">, and </w:t>
      </w:r>
      <w:r w:rsidR="00EF60CE">
        <w:rPr>
          <w:i/>
          <w:lang w:eastAsia="zh-CN"/>
        </w:rPr>
        <w:t xml:space="preserve">s </w:t>
      </w:r>
      <w:r>
        <w:rPr>
          <w:lang w:eastAsia="zh-CN"/>
        </w:rPr>
        <w:t>i</w:t>
      </w:r>
      <w:r>
        <w:rPr>
          <w:rFonts w:hint="eastAsia"/>
          <w:lang w:eastAsia="zh-CN"/>
        </w:rPr>
        <w:t>s the number of total seasonal periods which is 12</w:t>
      </w:r>
      <w:r>
        <w:rPr>
          <w:lang w:eastAsia="zh-CN"/>
        </w:rPr>
        <w:t>.</w:t>
      </w:r>
      <w:r w:rsidR="00AC2E2B">
        <w:t xml:space="preserve"> </w:t>
      </w:r>
      <w:r>
        <w:t>This smoothing is only done on potential outliers within their seaso</w:t>
      </w:r>
      <w:r w:rsidR="00AC2E2B">
        <w:t xml:space="preserve">n not across adjacent periods. </w:t>
      </w:r>
      <w:r>
        <w:t>Sometimes outliers can distort normality, white noise, cross correlations, ACF and PACF, and the predictive performance of the model.  Thus, dealing with outliers properly means going back and asking hard questions about these</w:t>
      </w:r>
      <w:r w:rsidR="00AC2E2B">
        <w:t xml:space="preserve"> unusual observations from a human resource</w:t>
      </w:r>
      <w:r>
        <w:t xml:space="preserve"> perspective, and that can truly add understanding and improved forecasting ability.  It is always possible that the outliers are not truly unusual events but an intervention or a change point where early retirement incentives were offered, another company was purchased, or a section of the original company was sold.  There are many possibilities; but if there is not an over-identification of outliers, a g</w:t>
      </w:r>
      <w:r w:rsidR="00AC2E2B">
        <w:t>ood human resource</w:t>
      </w:r>
      <w:r>
        <w:t xml:space="preserve"> department should be able to provide quick answers on the unusual situations.</w:t>
      </w:r>
    </w:p>
    <w:p w14:paraId="0048CE82" w14:textId="77777777" w:rsidR="00303819" w:rsidRDefault="00156EB6" w:rsidP="00303819">
      <w:pPr>
        <w:pStyle w:val="Heading1"/>
        <w:rPr>
          <w:i/>
        </w:rPr>
      </w:pPr>
      <w:r>
        <w:rPr>
          <w:i/>
        </w:rPr>
        <w:t>Time series analysis</w:t>
      </w:r>
    </w:p>
    <w:p w14:paraId="097CFB56" w14:textId="7315C124" w:rsidR="001F65C3" w:rsidRDefault="00A74F04" w:rsidP="008559B8">
      <w:pPr>
        <w:pStyle w:val="Newparagraph"/>
        <w:spacing w:before="240"/>
        <w:ind w:firstLine="0"/>
        <w:jc w:val="both"/>
      </w:pPr>
      <w:r w:rsidRPr="00A81456">
        <w:rPr>
          <w:lang w:eastAsia="zh-CN"/>
        </w:rPr>
        <w:t>In t</w:t>
      </w:r>
      <w:r w:rsidR="003E29E1" w:rsidRPr="00A81456">
        <w:rPr>
          <w:lang w:eastAsia="zh-CN"/>
        </w:rPr>
        <w:t>ime series forecasting</w:t>
      </w:r>
      <w:r w:rsidRPr="00A81456">
        <w:rPr>
          <w:lang w:eastAsia="zh-CN"/>
        </w:rPr>
        <w:t>,</w:t>
      </w:r>
      <w:r w:rsidR="003E29E1" w:rsidRPr="00A81456">
        <w:rPr>
          <w:lang w:eastAsia="zh-CN"/>
        </w:rPr>
        <w:t xml:space="preserve"> past observations</w:t>
      </w:r>
      <w:r w:rsidR="003E29E1" w:rsidRPr="00A81456">
        <w:rPr>
          <w:rFonts w:hint="eastAsia"/>
          <w:lang w:eastAsia="zh-CN"/>
        </w:rPr>
        <w:t xml:space="preserve"> </w:t>
      </w:r>
      <w:r w:rsidR="003E29E1" w:rsidRPr="00A81456">
        <w:rPr>
          <w:lang w:eastAsia="zh-CN"/>
        </w:rPr>
        <w:t>of the same variable are collected</w:t>
      </w:r>
      <w:r w:rsidR="003E29E1">
        <w:rPr>
          <w:lang w:eastAsia="zh-CN"/>
        </w:rPr>
        <w:t xml:space="preserve"> and analysed to develop a model describing the</w:t>
      </w:r>
      <w:r w:rsidR="003E29E1">
        <w:rPr>
          <w:rFonts w:hint="eastAsia"/>
          <w:lang w:eastAsia="zh-CN"/>
        </w:rPr>
        <w:t xml:space="preserve"> </w:t>
      </w:r>
      <w:r w:rsidR="003E29E1">
        <w:rPr>
          <w:lang w:eastAsia="zh-CN"/>
        </w:rPr>
        <w:t>underlying relationship. This modelling approach is particularly useful when little knowledge is available</w:t>
      </w:r>
      <w:r w:rsidR="003E29E1">
        <w:rPr>
          <w:rFonts w:hint="eastAsia"/>
          <w:lang w:eastAsia="zh-CN"/>
        </w:rPr>
        <w:t xml:space="preserve"> </w:t>
      </w:r>
      <w:r w:rsidR="003E29E1">
        <w:rPr>
          <w:lang w:eastAsia="zh-CN"/>
        </w:rPr>
        <w:t>on the underlying data generating process or when there is no satisfactory explanatory</w:t>
      </w:r>
      <w:r w:rsidR="003E29E1">
        <w:rPr>
          <w:rFonts w:hint="eastAsia"/>
          <w:lang w:eastAsia="zh-CN"/>
        </w:rPr>
        <w:t xml:space="preserve"> </w:t>
      </w:r>
      <w:r w:rsidR="003E29E1">
        <w:rPr>
          <w:lang w:eastAsia="zh-CN"/>
        </w:rPr>
        <w:t xml:space="preserve">model that relates the prediction variable to other explanatory variables </w:t>
      </w:r>
      <w:r w:rsidR="0087309E">
        <w:rPr>
          <w:lang w:eastAsia="zh-CN"/>
        </w:rPr>
        <w:fldChar w:fldCharType="begin"/>
      </w:r>
      <w:r w:rsidR="002E4CDB">
        <w:rPr>
          <w:lang w:eastAsia="zh-CN"/>
        </w:rPr>
        <w:instrText xml:space="preserve"> ADDIN EN.CITE &lt;EndNote&gt;&lt;Cite&gt;&lt;Author&gt;Zhang&lt;/Author&gt;&lt;Year&gt;2003&lt;/Year&gt;&lt;RecNum&gt;20&lt;/RecNum&gt;&lt;DisplayText&gt;(Zhang, 2003)&lt;/DisplayText&gt;&lt;record&gt;&lt;rec-number&gt;20&lt;/rec-number&gt;&lt;foreign-keys&gt;&lt;key app="EN" db-id="saf2vspsbfs0xlevr2jppv9v9re0t0pfe99f" timestamp="1392994486"&gt;20&lt;/key&gt;&lt;/foreign-keys&gt;&lt;ref-type name="Journal Article"&gt;17&lt;/ref-type&gt;&lt;contributors&gt;&lt;authors&gt;&lt;author&gt;Zhang, G. Peter&lt;/author&gt;&lt;/authors&gt;&lt;/contributors&gt;&lt;titles&gt;&lt;title&gt;Time Series Forecasting Using a Hybrid ARIMA and Neural Network Model&lt;/title&gt;&lt;secondary-title&gt;Neurocomputing&lt;/secondary-title&gt;&lt;/titles&gt;&lt;periodical&gt;&lt;full-title&gt;Neurocomputing&lt;/full-title&gt;&lt;/periodical&gt;&lt;pages&gt;159-175&lt;/pages&gt;&lt;volume&gt;50&lt;/volume&gt;&lt;dates&gt;&lt;year&gt;2003&lt;/year&gt;&lt;/dates&gt;&lt;publisher&gt;Elsevier&lt;/publisher&gt;&lt;isbn&gt;0925-2312&lt;/isbn&gt;&lt;urls&gt;&lt;/urls&gt;&lt;/record&gt;&lt;/Cite&gt;&lt;/EndNote&gt;</w:instrText>
      </w:r>
      <w:r w:rsidR="0087309E">
        <w:rPr>
          <w:lang w:eastAsia="zh-CN"/>
        </w:rPr>
        <w:fldChar w:fldCharType="separate"/>
      </w:r>
      <w:r w:rsidR="002E4CDB">
        <w:rPr>
          <w:noProof/>
          <w:lang w:eastAsia="zh-CN"/>
        </w:rPr>
        <w:t>(</w:t>
      </w:r>
      <w:hyperlink w:anchor="_ENREF_42" w:tooltip="Zhang, 2003 #20" w:history="1">
        <w:r w:rsidR="00463DDF">
          <w:rPr>
            <w:noProof/>
            <w:lang w:eastAsia="zh-CN"/>
          </w:rPr>
          <w:t>Zhang, 2003</w:t>
        </w:r>
      </w:hyperlink>
      <w:r w:rsidR="002E4CDB">
        <w:rPr>
          <w:noProof/>
          <w:lang w:eastAsia="zh-CN"/>
        </w:rPr>
        <w:t>)</w:t>
      </w:r>
      <w:r w:rsidR="0087309E">
        <w:rPr>
          <w:lang w:eastAsia="zh-CN"/>
        </w:rPr>
        <w:fldChar w:fldCharType="end"/>
      </w:r>
      <w:r w:rsidR="00590AD0">
        <w:rPr>
          <w:rFonts w:hint="eastAsia"/>
          <w:lang w:eastAsia="zh-CN"/>
        </w:rPr>
        <w:t>.</w:t>
      </w:r>
      <w:r w:rsidR="00590AD0">
        <w:rPr>
          <w:lang w:eastAsia="zh-CN"/>
        </w:rPr>
        <w:t xml:space="preserve"> </w:t>
      </w:r>
      <w:r w:rsidR="003E29E1">
        <w:rPr>
          <w:rFonts w:hint="eastAsia"/>
          <w:lang w:eastAsia="zh-CN"/>
        </w:rPr>
        <w:t xml:space="preserve">In </w:t>
      </w:r>
      <w:r w:rsidR="003E29E1">
        <w:rPr>
          <w:lang w:eastAsia="zh-CN"/>
        </w:rPr>
        <w:t>this</w:t>
      </w:r>
      <w:r w:rsidR="003E29E1">
        <w:rPr>
          <w:rFonts w:hint="eastAsia"/>
          <w:lang w:eastAsia="zh-CN"/>
        </w:rPr>
        <w:t xml:space="preserve"> analysis, </w:t>
      </w:r>
      <w:r w:rsidR="003E29E1">
        <w:rPr>
          <w:lang w:eastAsia="zh-CN"/>
        </w:rPr>
        <w:t>basically</w:t>
      </w:r>
      <w:r w:rsidR="003E29E1">
        <w:rPr>
          <w:rFonts w:hint="eastAsia"/>
          <w:lang w:eastAsia="zh-CN"/>
        </w:rPr>
        <w:t xml:space="preserve"> univariate time series methods</w:t>
      </w:r>
      <w:r w:rsidR="003E29E1">
        <w:t xml:space="preserve"> are used </w:t>
      </w:r>
      <w:r w:rsidR="003E29E1">
        <w:rPr>
          <w:rFonts w:hint="eastAsia"/>
          <w:lang w:eastAsia="zh-CN"/>
        </w:rPr>
        <w:t>to identify a</w:t>
      </w:r>
      <w:r w:rsidR="003E29E1">
        <w:rPr>
          <w:lang w:eastAsia="zh-CN"/>
        </w:rPr>
        <w:t>n</w:t>
      </w:r>
      <w:r w:rsidR="003E29E1">
        <w:rPr>
          <w:rFonts w:hint="eastAsia"/>
          <w:lang w:eastAsia="zh-CN"/>
        </w:rPr>
        <w:t xml:space="preserve"> optimum forecast </w:t>
      </w:r>
      <w:r w:rsidR="003E29E1">
        <w:rPr>
          <w:lang w:eastAsia="zh-CN"/>
        </w:rPr>
        <w:t xml:space="preserve">with and without </w:t>
      </w:r>
      <w:r w:rsidR="00940F63">
        <w:rPr>
          <w:lang w:eastAsia="zh-CN"/>
        </w:rPr>
        <w:t>external</w:t>
      </w:r>
      <w:r w:rsidR="003E29E1">
        <w:rPr>
          <w:lang w:eastAsia="zh-CN"/>
        </w:rPr>
        <w:t xml:space="preserve"> variables. The </w:t>
      </w:r>
      <w:r w:rsidR="003E29E1">
        <w:t>statistical software used was</w:t>
      </w:r>
      <w:r w:rsidR="003E29E1">
        <w:rPr>
          <w:rFonts w:hint="eastAsia"/>
          <w:lang w:eastAsia="zh-CN"/>
        </w:rPr>
        <w:t xml:space="preserve"> </w:t>
      </w:r>
      <w:r w:rsidR="003E29E1">
        <w:t>Number Cruncher Statistical System (</w:t>
      </w:r>
      <w:r w:rsidR="003E29E1" w:rsidRPr="00B83268">
        <w:t>NCSS</w:t>
      </w:r>
      <w:r w:rsidR="003E29E1">
        <w:t>)</w:t>
      </w:r>
      <w:r w:rsidR="003E29E1" w:rsidRPr="00B83268">
        <w:t xml:space="preserve"> </w:t>
      </w:r>
      <w:r w:rsidR="003E29E1">
        <w:t>and SAS</w:t>
      </w:r>
      <w:r w:rsidR="003E29E1" w:rsidRPr="00B83268">
        <w:t>.</w:t>
      </w:r>
      <w:r w:rsidR="003E29E1">
        <w:t xml:space="preserve"> </w:t>
      </w:r>
      <w:r w:rsidR="003E29E1" w:rsidRPr="00AC185A">
        <w:t xml:space="preserve">The data is analysed </w:t>
      </w:r>
      <w:r w:rsidR="003E29E1">
        <w:t>for</w:t>
      </w:r>
      <w:r w:rsidR="003E29E1" w:rsidRPr="00AC185A">
        <w:t xml:space="preserve"> two </w:t>
      </w:r>
      <w:r w:rsidR="003E29E1">
        <w:t>partitions of the data</w:t>
      </w:r>
      <w:r w:rsidR="003E29E1" w:rsidRPr="00AC185A">
        <w:t xml:space="preserve">: training </w:t>
      </w:r>
      <w:r w:rsidR="003E29E1">
        <w:t>sample</w:t>
      </w:r>
      <w:r w:rsidR="003E29E1" w:rsidRPr="00AC185A">
        <w:t xml:space="preserve"> (November 2000 – January 2011) and holdout </w:t>
      </w:r>
      <w:r w:rsidR="003E29E1">
        <w:t>sample</w:t>
      </w:r>
      <w:r w:rsidR="003E29E1" w:rsidRPr="00AC185A">
        <w:t xml:space="preserve"> </w:t>
      </w:r>
      <w:r w:rsidR="003E29E1">
        <w:t>(February 2011- January 2012)</w:t>
      </w:r>
      <w:r w:rsidR="001F65C3" w:rsidRPr="00AC185A">
        <w:t xml:space="preserve">. </w:t>
      </w:r>
      <w:r w:rsidR="003E29E1">
        <w:t>For each model</w:t>
      </w:r>
      <w:r w:rsidR="003E29E1" w:rsidRPr="00AB27BC">
        <w:t xml:space="preserve">, </w:t>
      </w:r>
      <w:r w:rsidR="003E29E1">
        <w:t>t</w:t>
      </w:r>
      <w:r w:rsidR="003E29E1" w:rsidRPr="007042CC">
        <w:t xml:space="preserve">he training </w:t>
      </w:r>
      <w:r w:rsidR="003E29E1">
        <w:t>sample</w:t>
      </w:r>
      <w:r w:rsidR="003E29E1" w:rsidRPr="007042CC">
        <w:t xml:space="preserve"> is used to build the model and the holdout </w:t>
      </w:r>
      <w:r w:rsidR="003E29E1">
        <w:t xml:space="preserve">sample </w:t>
      </w:r>
      <w:r w:rsidR="003E29E1" w:rsidRPr="007042CC">
        <w:t>is</w:t>
      </w:r>
      <w:r w:rsidR="003E29E1">
        <w:t xml:space="preserve"> used for</w:t>
      </w:r>
      <w:r w:rsidR="003E29E1" w:rsidRPr="007042CC">
        <w:t xml:space="preserve"> the validation of the model</w:t>
      </w:r>
      <w:r w:rsidR="003E29E1">
        <w:t xml:space="preserve"> </w:t>
      </w:r>
      <w:r w:rsidR="003E29E1">
        <w:lastRenderedPageBreak/>
        <w:t xml:space="preserve">because the most recent time series data is considered the most important factor for prediction purposes </w:t>
      </w:r>
      <w:r w:rsidR="00AB3A3A">
        <w:fldChar w:fldCharType="begin"/>
      </w:r>
      <w:r w:rsidR="006F2D5B">
        <w:instrText xml:space="preserve"> ADDIN EN.CITE &lt;EndNote&gt;&lt;Cite&gt;&lt;Author&gt;Bergmeir&lt;/Author&gt;&lt;Year&gt;2012&lt;/Year&gt;&lt;RecNum&gt;28&lt;/RecNum&gt;&lt;DisplayText&gt;(Bergmeir and Benítez, 2012)&lt;/DisplayText&gt;&lt;record&gt;&lt;rec-number&gt;28&lt;/rec-number&gt;&lt;foreign-keys&gt;&lt;key app="EN" db-id="saf2vspsbfs0xlevr2jppv9v9re0t0pfe99f" timestamp="1392994486"&gt;28&lt;/key&gt;&lt;/foreign-keys&gt;&lt;ref-type name="Journal Article"&gt;17&lt;/ref-type&gt;&lt;contributors&gt;&lt;authors&gt;&lt;author&gt;Bergmeir, Christoph&lt;/author&gt;&lt;author&gt;Benítez, José M&lt;/author&gt;&lt;/authors&gt;&lt;/contributors&gt;&lt;titles&gt;&lt;title&gt;On the Use of Cross-validation for Time Series Predictor Evaluation&lt;/title&gt;&lt;secondary-title&gt;Information Sciences&lt;/secondary-title&gt;&lt;/titles&gt;&lt;periodical&gt;&lt;full-title&gt;Information Sciences&lt;/full-title&gt;&lt;/periodical&gt;&lt;pages&gt;192-213&lt;/pages&gt;&lt;volume&gt;191&lt;/volume&gt;&lt;dates&gt;&lt;year&gt;2012&lt;/year&gt;&lt;/dates&gt;&lt;isbn&gt;0020-0255&lt;/isbn&gt;&lt;urls&gt;&lt;/urls&gt;&lt;/record&gt;&lt;/Cite&gt;&lt;/EndNote&gt;</w:instrText>
      </w:r>
      <w:r w:rsidR="00AB3A3A">
        <w:fldChar w:fldCharType="separate"/>
      </w:r>
      <w:r w:rsidR="007429BB">
        <w:rPr>
          <w:noProof/>
        </w:rPr>
        <w:t>(</w:t>
      </w:r>
      <w:hyperlink w:anchor="_ENREF_5" w:tooltip="Bergmeir, 2012 #28" w:history="1">
        <w:r w:rsidR="00463DDF">
          <w:rPr>
            <w:noProof/>
          </w:rPr>
          <w:t>Bergmeir and Benítez, 2012</w:t>
        </w:r>
      </w:hyperlink>
      <w:r w:rsidR="007429BB">
        <w:rPr>
          <w:noProof/>
        </w:rPr>
        <w:t>)</w:t>
      </w:r>
      <w:r w:rsidR="00AB3A3A">
        <w:fldChar w:fldCharType="end"/>
      </w:r>
      <w:r w:rsidR="001F65C3" w:rsidRPr="007042CC">
        <w:t xml:space="preserve">. </w:t>
      </w:r>
    </w:p>
    <w:p w14:paraId="3B67A700" w14:textId="6B1AD3F3" w:rsidR="004D1058" w:rsidRPr="00EE0960" w:rsidRDefault="004D1058" w:rsidP="00904DDD">
      <w:pPr>
        <w:pStyle w:val="Heading3"/>
      </w:pPr>
      <w:r w:rsidRPr="005C58DF">
        <w:rPr>
          <w:szCs w:val="24"/>
        </w:rPr>
        <w:t xml:space="preserve">Univariate </w:t>
      </w:r>
      <w:r w:rsidR="00F62A95">
        <w:rPr>
          <w:szCs w:val="24"/>
        </w:rPr>
        <w:t>method</w:t>
      </w:r>
      <w:r w:rsidR="007A6080">
        <w:rPr>
          <w:szCs w:val="24"/>
        </w:rPr>
        <w:t xml:space="preserve">s (without </w:t>
      </w:r>
      <w:r w:rsidR="000E5A10">
        <w:rPr>
          <w:szCs w:val="24"/>
        </w:rPr>
        <w:t>external</w:t>
      </w:r>
      <w:r w:rsidR="007A6080">
        <w:rPr>
          <w:szCs w:val="24"/>
        </w:rPr>
        <w:t xml:space="preserve"> variables)</w:t>
      </w:r>
    </w:p>
    <w:p w14:paraId="411F6F3C" w14:textId="2E1C3704" w:rsidR="007A6080" w:rsidRDefault="007A6080" w:rsidP="008559B8">
      <w:pPr>
        <w:autoSpaceDE w:val="0"/>
        <w:autoSpaceDN w:val="0"/>
        <w:adjustRightInd w:val="0"/>
        <w:spacing w:before="240"/>
        <w:jc w:val="both"/>
      </w:pPr>
      <w:r>
        <w:t>These univariate t</w:t>
      </w:r>
      <w:r w:rsidRPr="00800B1A">
        <w:t xml:space="preserve">ime series </w:t>
      </w:r>
      <w:r>
        <w:t xml:space="preserve">analysis models use months and trend (for the most part) as predictors of </w:t>
      </w:r>
      <w:r w:rsidR="00F944F8">
        <w:t>turnover</w:t>
      </w:r>
      <w:r>
        <w:t xml:space="preserve">. The univariate models without </w:t>
      </w:r>
      <w:r w:rsidR="00940F63">
        <w:t>external</w:t>
      </w:r>
      <w:r>
        <w:t xml:space="preserve"> variables which were used in this study include </w:t>
      </w:r>
      <w:r w:rsidRPr="00800B1A">
        <w:t xml:space="preserve">time series regression, decomposition, </w:t>
      </w:r>
      <w:r w:rsidRPr="007F6364">
        <w:t xml:space="preserve">Winter’s </w:t>
      </w:r>
      <w:r>
        <w:t>E</w:t>
      </w:r>
      <w:r w:rsidRPr="007F6364">
        <w:t xml:space="preserve">xponential </w:t>
      </w:r>
      <w:r>
        <w:t>S</w:t>
      </w:r>
      <w:r w:rsidRPr="007F6364">
        <w:t>moothing</w:t>
      </w:r>
      <w:r>
        <w:t xml:space="preserve"> (WES)</w:t>
      </w:r>
      <w:r w:rsidRPr="007F6364">
        <w:t xml:space="preserve">, </w:t>
      </w:r>
      <w:r>
        <w:t>and Box-Jenkins Autoregressive Integrated Moving Averages (</w:t>
      </w:r>
      <w:r w:rsidRPr="00800B1A">
        <w:t>ARIMA</w:t>
      </w:r>
      <w:r w:rsidR="005A5402">
        <w:t xml:space="preserve">). </w:t>
      </w:r>
      <w:r>
        <w:t>One critical reason for using these kinds of time series models was so that there was not a constraint on the forecast horizon, i.e., how far in the future one could predict.</w:t>
      </w:r>
    </w:p>
    <w:p w14:paraId="1CF28929" w14:textId="4C798B3A" w:rsidR="001C547A" w:rsidRPr="00904DDD" w:rsidRDefault="0019382D" w:rsidP="00BE68C6">
      <w:pPr>
        <w:pStyle w:val="Heading3"/>
        <w:numPr>
          <w:ilvl w:val="0"/>
          <w:numId w:val="42"/>
        </w:numPr>
        <w:spacing w:after="0" w:line="480" w:lineRule="auto"/>
        <w:rPr>
          <w:szCs w:val="24"/>
        </w:rPr>
      </w:pPr>
      <w:r>
        <w:rPr>
          <w:szCs w:val="24"/>
        </w:rPr>
        <w:t>T</w:t>
      </w:r>
      <w:r w:rsidR="001C547A" w:rsidRPr="00904DDD">
        <w:rPr>
          <w:szCs w:val="24"/>
        </w:rPr>
        <w:t>ime series</w:t>
      </w:r>
      <w:r w:rsidR="001C547A" w:rsidRPr="00904DDD">
        <w:rPr>
          <w:rFonts w:hint="eastAsia"/>
          <w:szCs w:val="24"/>
        </w:rPr>
        <w:t xml:space="preserve"> </w:t>
      </w:r>
      <w:r w:rsidR="001C547A" w:rsidRPr="00904DDD">
        <w:rPr>
          <w:rFonts w:hint="eastAsia"/>
          <w:szCs w:val="24"/>
          <w:lang w:eastAsia="zh-CN"/>
        </w:rPr>
        <w:t>r</w:t>
      </w:r>
      <w:r w:rsidR="001C547A" w:rsidRPr="00904DDD">
        <w:rPr>
          <w:rFonts w:hint="eastAsia"/>
          <w:szCs w:val="24"/>
        </w:rPr>
        <w:t xml:space="preserve">egression </w:t>
      </w:r>
    </w:p>
    <w:p w14:paraId="1F849A3A" w14:textId="0C55BD7C" w:rsidR="001C547A" w:rsidRDefault="005A5402" w:rsidP="008559B8">
      <w:pPr>
        <w:pStyle w:val="Paragraph"/>
        <w:jc w:val="both"/>
        <w:rPr>
          <w:lang w:eastAsia="zh-CN"/>
        </w:rPr>
      </w:pPr>
      <w:r>
        <w:t xml:space="preserve">The univariate time series regression model adopts trend and seasonality as two predictors. The </w:t>
      </w:r>
      <w:r w:rsidRPr="00057C3D">
        <w:t>additiv</w:t>
      </w:r>
      <w:r>
        <w:t xml:space="preserve">e time series regression model with intercept, trend, monthly seasonality, and error terms takes the form as </w:t>
      </w:r>
      <w:r w:rsidR="001C547A">
        <w:t xml:space="preserve">shown </w:t>
      </w:r>
      <w:r w:rsidR="001D6203">
        <w:t xml:space="preserve">in </w:t>
      </w:r>
      <w:r w:rsidR="002928C3">
        <w:t xml:space="preserve">equation </w:t>
      </w:r>
      <w:r w:rsidR="00AF53D9">
        <w:t>(2):</w:t>
      </w:r>
    </w:p>
    <w:p w14:paraId="2D396BBC" w14:textId="4B4D3D3F" w:rsidR="00AF53D9" w:rsidRPr="00AF53D9" w:rsidRDefault="00B428ED" w:rsidP="00AF53D9">
      <w:pPr>
        <w:pStyle w:val="Newparagraph"/>
        <w:spacing w:before="240"/>
        <w:ind w:firstLine="0"/>
        <w:jc w:val="center"/>
        <w:rPr>
          <w:lang w:eastAsia="zh-CN"/>
        </w:rP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lang w:eastAsia="zh-CN"/>
              </w:rPr>
            </m:ctrlPr>
          </m:sSubPr>
          <m:e>
            <m:r>
              <w:rPr>
                <w:rFonts w:ascii="Cambria Math" w:hAnsi="Cambria Math"/>
              </w:rPr>
              <m:t>x</m:t>
            </m:r>
            <m:ctrlPr>
              <w:rPr>
                <w:rFonts w:ascii="Cambria Math" w:hAnsi="Cambria Math"/>
                <w:i/>
              </w:rPr>
            </m:ctrlPr>
          </m:e>
          <m:sub>
            <m:r>
              <w:rPr>
                <w:rFonts w:ascii="Cambria Math" w:hAnsi="Cambria Math"/>
                <w:lang w:eastAsia="zh-CN"/>
              </w:rPr>
              <m:t>trend</m:t>
            </m:r>
          </m:sub>
        </m:sSub>
        <m:r>
          <w:rPr>
            <w:rFonts w:ascii="Cambria Math" w:hAnsi="Cambria Math"/>
          </w:rPr>
          <m:t>+</m:t>
        </m:r>
        <m:nary>
          <m:naryPr>
            <m:chr m:val="∑"/>
            <m:limLoc m:val="undOvr"/>
            <m:ctrlPr>
              <w:rPr>
                <w:rFonts w:ascii="Cambria Math" w:hAnsi="Cambria Math"/>
                <w:i/>
              </w:rPr>
            </m:ctrlPr>
          </m:naryPr>
          <m:sub>
            <m:r>
              <w:rPr>
                <w:rFonts w:ascii="Cambria Math" w:hAnsi="Cambria Math"/>
              </w:rPr>
              <m:t>i=2</m:t>
            </m:r>
          </m:sub>
          <m:sup>
            <m:r>
              <w:rPr>
                <w:rFonts w:ascii="Cambria Math" w:hAnsi="Cambria Math"/>
              </w:rPr>
              <m:t>12</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 xml:space="preserve">t </m:t>
                </m:r>
              </m:sub>
            </m:sSub>
          </m:e>
        </m:nary>
      </m:oMath>
      <w:r w:rsidR="00AF53D9">
        <w:t xml:space="preserve">            (2)</w:t>
      </w:r>
    </w:p>
    <w:p w14:paraId="0F599B28" w14:textId="7F0DB524" w:rsidR="009B77B6" w:rsidRDefault="001C547A" w:rsidP="00AF53D9">
      <w:pPr>
        <w:pStyle w:val="Paragraph"/>
        <w:jc w:val="both"/>
      </w:pPr>
      <w:r>
        <w:rPr>
          <w:rFonts w:hint="eastAsia"/>
          <w:lang w:eastAsia="zh-CN"/>
        </w:rPr>
        <w:t>Where,</w:t>
      </w:r>
      <w:r w:rsidR="00D34D68">
        <w:rPr>
          <w:lang w:eastAsia="zh-CN"/>
        </w:rPr>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D34D68">
        <w:t xml:space="preserve"> is the value of response variable at time </w:t>
      </w:r>
      <w:r w:rsidR="00D34D68" w:rsidRPr="0019382D">
        <w:rPr>
          <w:i/>
        </w:rPr>
        <w:t>t</w:t>
      </w:r>
      <w:r w:rsidR="00D34D68">
        <w:t xml:space="preserve">, </w:t>
      </w:r>
      <w:r w:rsidR="001F599D">
        <w:rPr>
          <w:lang w:eastAsia="zh-CN"/>
        </w:rPr>
        <w:t xml:space="preserve">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Pr>
          <w:rFonts w:hint="eastAsia"/>
          <w:lang w:eastAsia="zh-CN"/>
        </w:rPr>
        <w:t xml:space="preserve"> </w:t>
      </w:r>
      <w:r w:rsidR="001F599D">
        <w:rPr>
          <w:lang w:eastAsia="zh-CN"/>
        </w:rPr>
        <w:t xml:space="preserve">is the coefficients </w:t>
      </w:r>
      <w:r w:rsidR="00D34D68">
        <w:rPr>
          <w:lang w:eastAsia="zh-CN"/>
        </w:rPr>
        <w:t>estimated by</w:t>
      </w:r>
      <w:r w:rsidR="001F599D">
        <w:rPr>
          <w:lang w:eastAsia="zh-CN"/>
        </w:rPr>
        <w:t xml:space="preserve"> regression, </w:t>
      </w:r>
      <m:oMath>
        <m:sSub>
          <m:sSubPr>
            <m:ctrlPr>
              <w:rPr>
                <w:rFonts w:ascii="Cambria Math" w:hAnsi="Cambria Math"/>
                <w:i/>
                <w:lang w:eastAsia="zh-CN"/>
              </w:rPr>
            </m:ctrlPr>
          </m:sSubPr>
          <m:e>
            <m:r>
              <w:rPr>
                <w:rFonts w:ascii="Cambria Math" w:hAnsi="Cambria Math"/>
              </w:rPr>
              <m:t>x</m:t>
            </m:r>
            <m:ctrlPr>
              <w:rPr>
                <w:rFonts w:ascii="Cambria Math" w:hAnsi="Cambria Math"/>
                <w:i/>
              </w:rPr>
            </m:ctrlPr>
          </m:e>
          <m:sub>
            <m:r>
              <w:rPr>
                <w:rFonts w:ascii="Cambria Math" w:hAnsi="Cambria Math"/>
                <w:lang w:eastAsia="zh-CN"/>
              </w:rPr>
              <m:t>trend</m:t>
            </m:r>
          </m:sub>
        </m:sSub>
      </m:oMath>
      <w:r w:rsidR="001F599D">
        <w:rPr>
          <w:lang w:eastAsia="zh-CN"/>
        </w:rPr>
        <w:t xml:space="preserve"> is </w:t>
      </w:r>
      <w:r w:rsidR="00D34D68">
        <w:rPr>
          <w:lang w:eastAsia="zh-CN"/>
        </w:rPr>
        <w:t xml:space="preserve">a continuous variable representing trend with value from 1 to </w:t>
      </w:r>
      <w:r w:rsidR="00D34D68" w:rsidRPr="005D7A6D">
        <w:rPr>
          <w:i/>
          <w:lang w:eastAsia="zh-CN"/>
        </w:rPr>
        <w:t>n</w:t>
      </w:r>
      <w:r w:rsidR="00D34D68">
        <w:rPr>
          <w:lang w:eastAsia="zh-CN"/>
        </w:rP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hint="eastAsia"/>
          <w:lang w:eastAsia="zh-CN"/>
        </w:rPr>
        <w:t xml:space="preserve"> is </w:t>
      </w:r>
      <w:r>
        <w:rPr>
          <w:lang w:eastAsia="zh-CN"/>
        </w:rPr>
        <w:t>dummy</w:t>
      </w:r>
      <w:r>
        <w:rPr>
          <w:rFonts w:hint="eastAsia"/>
          <w:lang w:eastAsia="zh-CN"/>
        </w:rPr>
        <w:t xml:space="preserve"> variable represent</w:t>
      </w:r>
      <w:r w:rsidR="00D34D68">
        <w:rPr>
          <w:lang w:eastAsia="zh-CN"/>
        </w:rPr>
        <w:t>ing</w:t>
      </w:r>
      <w:r>
        <w:rPr>
          <w:rFonts w:hint="eastAsia"/>
          <w:lang w:eastAsia="zh-CN"/>
        </w:rPr>
        <w:t xml:space="preserve"> </w:t>
      </w:r>
      <w:r>
        <w:rPr>
          <w:lang w:eastAsia="zh-CN"/>
        </w:rPr>
        <w:t>seasonal</w:t>
      </w:r>
      <w:r>
        <w:rPr>
          <w:rFonts w:hint="eastAsia"/>
          <w:lang w:eastAsia="zh-CN"/>
        </w:rPr>
        <w:t xml:space="preserve"> periods.</w:t>
      </w:r>
      <w:r w:rsidR="00904DDD">
        <w:rPr>
          <w:lang w:eastAsia="zh-CN"/>
        </w:rPr>
        <w:t xml:space="preserve"> In addition, t</w:t>
      </w:r>
      <w:r w:rsidR="003B3023" w:rsidRPr="003B3023">
        <w:rPr>
          <w:lang w:eastAsia="zh-CN"/>
        </w:rPr>
        <w:t>he additive regression models with intervention</w:t>
      </w:r>
      <w:r w:rsidR="003001A9">
        <w:rPr>
          <w:lang w:eastAsia="zh-CN"/>
        </w:rPr>
        <w:t>s</w:t>
      </w:r>
      <w:r w:rsidR="003B3023" w:rsidRPr="003B3023">
        <w:rPr>
          <w:lang w:eastAsia="zh-CN"/>
        </w:rPr>
        <w:t xml:space="preserve"> </w:t>
      </w:r>
      <w:r w:rsidR="0059218C">
        <w:rPr>
          <w:lang w:eastAsia="zh-CN"/>
        </w:rPr>
        <w:t>(</w:t>
      </w:r>
      <w:r w:rsidR="003001A9">
        <w:rPr>
          <w:lang w:eastAsia="zh-CN"/>
        </w:rPr>
        <w:t xml:space="preserve">pulse </w:t>
      </w:r>
      <w:r w:rsidR="0059218C">
        <w:rPr>
          <w:lang w:eastAsia="zh-CN"/>
        </w:rPr>
        <w:t xml:space="preserve">and </w:t>
      </w:r>
      <w:r w:rsidR="003001A9">
        <w:rPr>
          <w:lang w:eastAsia="zh-CN"/>
        </w:rPr>
        <w:t>step</w:t>
      </w:r>
      <w:r w:rsidR="0059218C">
        <w:rPr>
          <w:lang w:eastAsia="zh-CN"/>
        </w:rPr>
        <w:t xml:space="preserve">) </w:t>
      </w:r>
      <w:r w:rsidR="003B3023" w:rsidRPr="003B3023">
        <w:rPr>
          <w:lang w:eastAsia="zh-CN"/>
        </w:rPr>
        <w:t xml:space="preserve">are </w:t>
      </w:r>
      <w:r w:rsidR="00CB049D">
        <w:rPr>
          <w:lang w:eastAsia="zh-CN"/>
        </w:rPr>
        <w:t xml:space="preserve">also </w:t>
      </w:r>
      <w:r w:rsidR="003B3023" w:rsidRPr="003B3023">
        <w:rPr>
          <w:lang w:eastAsia="zh-CN"/>
        </w:rPr>
        <w:t>considered in the analysis due to the downsize policy in certain year</w:t>
      </w:r>
      <w:r w:rsidR="00216AE6">
        <w:rPr>
          <w:lang w:eastAsia="zh-CN"/>
        </w:rPr>
        <w:t xml:space="preserve"> in our case</w:t>
      </w:r>
      <w:r w:rsidR="003B3023" w:rsidRPr="003B3023">
        <w:rPr>
          <w:lang w:eastAsia="zh-CN"/>
        </w:rPr>
        <w:t xml:space="preserve">. </w:t>
      </w:r>
      <w:r w:rsidR="0059218C">
        <w:t xml:space="preserve">The multiplicative time series regression model with intercept, trend, monthly seasonality, and error terms is also considered with the form as shown </w:t>
      </w:r>
      <w:r w:rsidR="0059218C">
        <w:rPr>
          <w:rFonts w:hint="eastAsia"/>
          <w:lang w:eastAsia="zh-CN"/>
        </w:rPr>
        <w:t>in</w:t>
      </w:r>
      <w:r w:rsidR="003B3023">
        <w:t xml:space="preserve"> </w:t>
      </w:r>
      <w:r w:rsidR="002928C3">
        <w:rPr>
          <w:lang w:eastAsia="zh-CN"/>
        </w:rPr>
        <w:t xml:space="preserve">equation </w:t>
      </w:r>
      <w:r w:rsidR="00AF53D9">
        <w:rPr>
          <w:lang w:eastAsia="zh-CN"/>
        </w:rPr>
        <w:t>(3):</w:t>
      </w:r>
    </w:p>
    <w:p w14:paraId="58762224" w14:textId="44665C59" w:rsidR="00CA1B0F" w:rsidRPr="00324A4D" w:rsidRDefault="00B428ED" w:rsidP="00324A4D">
      <w:pPr>
        <w:pStyle w:val="Newparagraph"/>
        <w:spacing w:before="240"/>
        <w:ind w:firstLine="0"/>
        <w:jc w:val="center"/>
      </w:pPr>
      <m:oMath>
        <m:sSub>
          <m:sSubPr>
            <m:ctrlPr>
              <w:rPr>
                <w:rFonts w:ascii="Cambria Math" w:hAnsi="Cambria Math"/>
                <w:i/>
              </w:rPr>
            </m:ctrlPr>
          </m:sSubPr>
          <m:e>
            <m:r>
              <w:rPr>
                <w:rFonts w:ascii="Cambria Math" w:hAnsi="Cambria Math"/>
              </w:rPr>
              <m:t>Ln(Y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lang w:eastAsia="zh-CN"/>
              </w:rPr>
            </m:ctrlPr>
          </m:sSubPr>
          <m:e>
            <m:r>
              <w:rPr>
                <w:rFonts w:ascii="Cambria Math" w:hAnsi="Cambria Math"/>
              </w:rPr>
              <m:t>x</m:t>
            </m:r>
            <m:ctrlPr>
              <w:rPr>
                <w:rFonts w:ascii="Cambria Math" w:hAnsi="Cambria Math"/>
                <w:i/>
              </w:rPr>
            </m:ctrlPr>
          </m:e>
          <m:sub>
            <m:r>
              <w:rPr>
                <w:rFonts w:ascii="Cambria Math" w:hAnsi="Cambria Math"/>
                <w:lang w:eastAsia="zh-CN"/>
              </w:rPr>
              <m:t>trend</m:t>
            </m:r>
          </m:sub>
        </m:sSub>
        <m:r>
          <w:rPr>
            <w:rFonts w:ascii="Cambria Math" w:hAnsi="Cambria Math"/>
          </w:rPr>
          <m:t>+</m:t>
        </m:r>
        <m:nary>
          <m:naryPr>
            <m:chr m:val="∑"/>
            <m:limLoc m:val="undOvr"/>
            <m:ctrlPr>
              <w:rPr>
                <w:rFonts w:ascii="Cambria Math" w:hAnsi="Cambria Math"/>
                <w:i/>
              </w:rPr>
            </m:ctrlPr>
          </m:naryPr>
          <m:sub>
            <m:r>
              <w:rPr>
                <w:rFonts w:ascii="Cambria Math" w:hAnsi="Cambria Math"/>
              </w:rPr>
              <m:t>i=2</m:t>
            </m:r>
          </m:sub>
          <m:sup>
            <m:r>
              <w:rPr>
                <w:rFonts w:ascii="Cambria Math" w:hAnsi="Cambria Math"/>
              </w:rPr>
              <m:t>12</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 xml:space="preserve">t </m:t>
                </m:r>
              </m:sub>
            </m:sSub>
          </m:e>
        </m:nary>
      </m:oMath>
      <w:r w:rsidR="00324A4D">
        <w:t xml:space="preserve">            (3)</w:t>
      </w:r>
    </w:p>
    <w:p w14:paraId="37B5FAC5" w14:textId="12B0E4DD" w:rsidR="00083D77" w:rsidRPr="001F156A" w:rsidRDefault="009B77B6" w:rsidP="00324A4D">
      <w:pPr>
        <w:pStyle w:val="Newparagraph"/>
        <w:spacing w:before="240"/>
        <w:ind w:firstLine="0"/>
        <w:jc w:val="both"/>
      </w:pPr>
      <w:r>
        <w:rPr>
          <w:rFonts w:hint="eastAsia"/>
          <w:lang w:eastAsia="zh-CN"/>
        </w:rPr>
        <w:lastRenderedPageBreak/>
        <w:t>Where,</w:t>
      </w:r>
      <w:r>
        <w:rPr>
          <w:lang w:eastAsia="zh-CN"/>
        </w:rPr>
        <w:t xml:space="preserve"> </w:t>
      </w:r>
      <m:oMath>
        <m:sSub>
          <m:sSubPr>
            <m:ctrlPr>
              <w:rPr>
                <w:rFonts w:ascii="Cambria Math" w:hAnsi="Cambria Math"/>
                <w:i/>
              </w:rPr>
            </m:ctrlPr>
          </m:sSubPr>
          <m:e>
            <m:r>
              <w:rPr>
                <w:rFonts w:ascii="Cambria Math" w:hAnsi="Cambria Math"/>
              </w:rPr>
              <m:t>Ln(Y</m:t>
            </m:r>
          </m:e>
          <m:sub>
            <m:r>
              <w:rPr>
                <w:rFonts w:ascii="Cambria Math" w:hAnsi="Cambria Math"/>
              </w:rPr>
              <m:t>t</m:t>
            </m:r>
          </m:sub>
        </m:sSub>
        <m:r>
          <w:rPr>
            <w:rFonts w:ascii="Cambria Math" w:hAnsi="Cambria Math"/>
          </w:rPr>
          <m:t>)</m:t>
        </m:r>
      </m:oMath>
      <w:r w:rsidR="00C26ECE">
        <w:t xml:space="preserve"> is </w:t>
      </w:r>
      <w:r w:rsidR="003B3023">
        <w:t>natural log</w:t>
      </w:r>
      <w:r w:rsidR="00B4339E">
        <w:rPr>
          <w:rFonts w:hint="eastAsia"/>
          <w:lang w:eastAsia="zh-CN"/>
        </w:rPr>
        <w:t xml:space="preserve"> </w:t>
      </w:r>
      <w:r w:rsidR="003F6C1F">
        <w:rPr>
          <w:lang w:eastAsia="zh-CN"/>
        </w:rPr>
        <w:t xml:space="preserve">transformation </w:t>
      </w:r>
      <w:r w:rsidR="001B1DFA">
        <w:rPr>
          <w:lang w:eastAsia="zh-CN"/>
        </w:rPr>
        <w:t>of</w:t>
      </w:r>
      <m:oMath>
        <m:r>
          <w:rPr>
            <w:rFonts w:ascii="Cambria Math" w:hAnsi="Cambria Math"/>
            <w:lang w:eastAsia="zh-CN"/>
          </w:rPr>
          <m:t xml:space="preserve"> </m:t>
        </m:r>
        <m:sSub>
          <m:sSubPr>
            <m:ctrlPr>
              <w:rPr>
                <w:rFonts w:ascii="Cambria Math" w:hAnsi="Cambria Math"/>
                <w:i/>
              </w:rPr>
            </m:ctrlPr>
          </m:sSubPr>
          <m:e>
            <m:r>
              <w:rPr>
                <w:rFonts w:ascii="Cambria Math" w:hAnsi="Cambria Math"/>
              </w:rPr>
              <m:t>Y</m:t>
            </m:r>
          </m:e>
          <m:sub>
            <m:r>
              <w:rPr>
                <w:rFonts w:ascii="Cambria Math" w:hAnsi="Cambria Math"/>
              </w:rPr>
              <m:t>t</m:t>
            </m:r>
          </m:sub>
        </m:sSub>
      </m:oMath>
      <w:r w:rsidR="00083D77">
        <w:t xml:space="preserve">. For these regression models, the significance of the model and the variables is examined by p-values at 0.05 significant level, lack of collinearity, good holdout performance, and valid regression assumptions. </w:t>
      </w:r>
    </w:p>
    <w:p w14:paraId="63E6ACC2" w14:textId="6AB1CE8F" w:rsidR="001C547A" w:rsidRPr="003F6C1F" w:rsidRDefault="001C547A" w:rsidP="00BE68C6">
      <w:pPr>
        <w:pStyle w:val="Heading3"/>
        <w:numPr>
          <w:ilvl w:val="0"/>
          <w:numId w:val="42"/>
        </w:numPr>
        <w:spacing w:after="0" w:line="480" w:lineRule="auto"/>
        <w:rPr>
          <w:szCs w:val="24"/>
        </w:rPr>
      </w:pPr>
      <w:r w:rsidRPr="003F6C1F">
        <w:rPr>
          <w:szCs w:val="24"/>
        </w:rPr>
        <w:t xml:space="preserve">Decomposition </w:t>
      </w:r>
    </w:p>
    <w:p w14:paraId="237E6FE3" w14:textId="4029EB3C" w:rsidR="001C547A" w:rsidRDefault="00D36C1A" w:rsidP="008559B8">
      <w:pPr>
        <w:pStyle w:val="Paragraph"/>
        <w:jc w:val="both"/>
        <w:rPr>
          <w:lang w:eastAsia="zh-CN"/>
        </w:rPr>
      </w:pPr>
      <w:r>
        <w:t>Decomposition time series methods attempt to separate the series into four components: trend, cycle, seasonality, and irregularity. Decomposition methods can be desc</w:t>
      </w:r>
      <w:r w:rsidR="002928C3">
        <w:t xml:space="preserve">ribed globally as equation </w:t>
      </w:r>
      <w:r w:rsidR="00687CE8">
        <w:t>(4).</w:t>
      </w:r>
      <w:r w:rsidR="007F20D0">
        <w:t xml:space="preserve"> </w:t>
      </w:r>
      <w:r w:rsidR="000331F6">
        <w:t>The decomposition model can be used assuming no cyclical variation or the cyclical variation can b</w:t>
      </w:r>
      <w:r w:rsidR="00AC2E2B">
        <w:t>e extracted and a model fitted s</w:t>
      </w:r>
      <w:r w:rsidR="000331F6">
        <w:t xml:space="preserve">o that to enhance future forecasting. Of course, there can be quite complex decomposition models, but the classical </w:t>
      </w:r>
      <w:r w:rsidR="000452FF">
        <w:t xml:space="preserve">multiplicative </w:t>
      </w:r>
      <w:r w:rsidR="000331F6">
        <w:t xml:space="preserve">decomposition model in NCSS was used here for this </w:t>
      </w:r>
      <w:r w:rsidR="00F944F8">
        <w:t>turnover</w:t>
      </w:r>
      <w:r w:rsidR="000331F6">
        <w:t xml:space="preserve"> </w:t>
      </w:r>
      <w:r w:rsidR="000331F6">
        <w:rPr>
          <w:rFonts w:hint="eastAsia"/>
          <w:lang w:eastAsia="zh-CN"/>
        </w:rPr>
        <w:t>series</w:t>
      </w:r>
      <w:r w:rsidR="000331F6">
        <w:rPr>
          <w:lang w:eastAsia="zh-CN"/>
        </w:rPr>
        <w:t>.</w:t>
      </w:r>
    </w:p>
    <w:p w14:paraId="5F6A0563" w14:textId="3987AB36" w:rsidR="00687CE8" w:rsidRPr="00687CE8" w:rsidRDefault="00B428ED" w:rsidP="00687CE8">
      <w:pPr>
        <w:pStyle w:val="Newparagraph"/>
        <w:spacing w:before="240"/>
        <w:ind w:firstLine="0"/>
        <w:jc w:val="center"/>
        <w:rPr>
          <w:lang w:eastAsia="zh-CN"/>
        </w:rPr>
      </w:pPr>
      <m:oMath>
        <m:sSub>
          <m:sSubPr>
            <m:ctrlPr>
              <w:rPr>
                <w:rFonts w:ascii="Cambria Math" w:hAnsi="Cambria Math"/>
                <w:i/>
              </w:rPr>
            </m:ctrlPr>
          </m:sSubPr>
          <m:e>
            <m:r>
              <w:rPr>
                <w:rFonts w:ascii="Cambria Math" w:hAnsi="Cambria Math"/>
              </w:rPr>
              <m:t>Y</m:t>
            </m:r>
          </m:e>
          <m:sub>
            <m:r>
              <w:rPr>
                <w:rFonts w:ascii="Cambria Math" w:hAnsi="Cambria Math"/>
              </w:rPr>
              <m:t>t</m:t>
            </m:r>
          </m:sub>
        </m:sSub>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trend, cycle, seasonality, irregularity</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t</m:t>
            </m:r>
          </m:sub>
        </m:sSub>
      </m:oMath>
      <w:r w:rsidR="00687CE8">
        <w:t xml:space="preserve">            (4)</w:t>
      </w:r>
    </w:p>
    <w:p w14:paraId="5D0331A9" w14:textId="4C29F056" w:rsidR="001C547A" w:rsidRPr="007F20D0" w:rsidRDefault="005A3796" w:rsidP="00BE68C6">
      <w:pPr>
        <w:pStyle w:val="Heading3"/>
        <w:numPr>
          <w:ilvl w:val="0"/>
          <w:numId w:val="42"/>
        </w:numPr>
        <w:spacing w:after="0" w:line="480" w:lineRule="auto"/>
      </w:pPr>
      <w:r>
        <w:t>W</w:t>
      </w:r>
      <w:r w:rsidR="000452FF">
        <w:t xml:space="preserve">inters </w:t>
      </w:r>
      <w:r w:rsidR="00EA528E">
        <w:t>e</w:t>
      </w:r>
      <w:r w:rsidR="000452FF">
        <w:t xml:space="preserve">xponential </w:t>
      </w:r>
      <w:r w:rsidR="00EA528E">
        <w:t>s</w:t>
      </w:r>
      <w:r w:rsidR="000452FF">
        <w:t>moothing</w:t>
      </w:r>
      <w:r w:rsidR="00EA528E">
        <w:t xml:space="preserve"> </w:t>
      </w:r>
      <w:r w:rsidR="000452FF">
        <w:t>(WES)</w:t>
      </w:r>
    </w:p>
    <w:p w14:paraId="1ADA2A53" w14:textId="05774081" w:rsidR="00484CD9" w:rsidRDefault="005A3796" w:rsidP="008559B8">
      <w:pPr>
        <w:pStyle w:val="Newparagraph"/>
        <w:spacing w:before="240"/>
        <w:ind w:firstLine="0"/>
        <w:jc w:val="both"/>
      </w:pPr>
      <w:r>
        <w:t>WES</w:t>
      </w:r>
      <w:r w:rsidR="002C0A47">
        <w:t xml:space="preserve"> </w:t>
      </w:r>
      <w:r w:rsidR="00484CD9">
        <w:t>models work well on series that either have seasonality or seasonality and trend.  The models can be additive or multiplicative as well, but the preferred option tends to have additive trend and either additive or multiplicative seasonality.  Multiplicative trend in these kinds of time series models tends to over or under forecast for future values. Of course, dampened models can help avoid this future forecast problem, but one must be careful then that the forecasts are short term</w:t>
      </w:r>
      <w:r w:rsidR="00FC152F">
        <w:t xml:space="preserve"> </w:t>
      </w:r>
      <w:r w:rsidR="00FC152F">
        <w:fldChar w:fldCharType="begin"/>
      </w:r>
      <w:r w:rsidR="006F2D5B">
        <w:instrText xml:space="preserve"> ADDIN EN.CITE &lt;EndNote&gt;&lt;Cite&gt;&lt;Author&gt;DeLurgio&lt;/Author&gt;&lt;Year&gt;1998&lt;/Year&gt;&lt;RecNum&gt;31&lt;/RecNum&gt;&lt;DisplayText&gt;(DeLurgio, 1998)&lt;/DisplayText&gt;&lt;record&gt;&lt;rec-number&gt;31&lt;/rec-number&gt;&lt;foreign-keys&gt;&lt;key app="EN" db-id="saf2vspsbfs0xlevr2jppv9v9re0t0pfe99f" timestamp="1392994486"&gt;31&lt;/key&gt;&lt;/foreign-keys&gt;&lt;ref-type name="Book"&gt;6&lt;/ref-type&gt;&lt;contributors&gt;&lt;authors&gt;&lt;author&gt;DeLurgio, Stephen A&lt;/author&gt;&lt;/authors&gt;&lt;/contributors&gt;&lt;titles&gt;&lt;title&gt;Forecasting Principles and Applications&lt;/title&gt;&lt;/titles&gt;&lt;edition&gt;1st&lt;/edition&gt;&lt;dates&gt;&lt;year&gt;1998&lt;/year&gt;&lt;/dates&gt;&lt;publisher&gt;McGraw-Hill/Irwin, New York&lt;/publisher&gt;&lt;isbn&gt;0071159983&lt;/isbn&gt;&lt;urls&gt;&lt;/urls&gt;&lt;/record&gt;&lt;/Cite&gt;&lt;/EndNote&gt;</w:instrText>
      </w:r>
      <w:r w:rsidR="00FC152F">
        <w:fldChar w:fldCharType="separate"/>
      </w:r>
      <w:r w:rsidR="007429BB">
        <w:rPr>
          <w:noProof/>
        </w:rPr>
        <w:t>(</w:t>
      </w:r>
      <w:hyperlink w:anchor="_ENREF_13" w:tooltip="DeLurgio, 1998 #31" w:history="1">
        <w:r w:rsidR="00463DDF">
          <w:rPr>
            <w:noProof/>
          </w:rPr>
          <w:t>DeLurgio, 1998</w:t>
        </w:r>
      </w:hyperlink>
      <w:r w:rsidR="007429BB">
        <w:rPr>
          <w:noProof/>
        </w:rPr>
        <w:t>)</w:t>
      </w:r>
      <w:r w:rsidR="00FC152F">
        <w:fldChar w:fldCharType="end"/>
      </w:r>
      <w:r w:rsidR="00484CD9">
        <w:t xml:space="preserve">. </w:t>
      </w:r>
      <w:r w:rsidR="00484CD9" w:rsidRPr="00685CAC">
        <w:t xml:space="preserve">The robustness and accuracy of </w:t>
      </w:r>
      <w:r w:rsidR="00E16012">
        <w:t xml:space="preserve">Winter’s </w:t>
      </w:r>
      <w:r w:rsidR="00484CD9" w:rsidRPr="00685CAC">
        <w:t xml:space="preserve">exponential smoothing methods </w:t>
      </w:r>
      <w:r w:rsidR="00E16012">
        <w:t xml:space="preserve">has </w:t>
      </w:r>
      <w:r w:rsidR="00E16012" w:rsidRPr="00685CAC">
        <w:t>le</w:t>
      </w:r>
      <w:r w:rsidR="00E16012">
        <w:rPr>
          <w:lang w:eastAsia="zh-CN"/>
        </w:rPr>
        <w:t>d</w:t>
      </w:r>
      <w:r w:rsidR="00E16012" w:rsidRPr="00685CAC">
        <w:t xml:space="preserve"> </w:t>
      </w:r>
      <w:r w:rsidR="00484CD9" w:rsidRPr="00685CAC">
        <w:t>to their widespread use in applications where a large number of series necessitates an automated pro</w:t>
      </w:r>
      <w:r w:rsidR="00484CD9">
        <w:t>cedure</w:t>
      </w:r>
      <w:r w:rsidR="00FC152F">
        <w:t xml:space="preserve"> </w:t>
      </w:r>
      <w:r w:rsidR="002C0A47">
        <w:fldChar w:fldCharType="begin"/>
      </w:r>
      <w:r w:rsidR="002E4CDB">
        <w:instrText xml:space="preserve"> ADDIN EN.CITE &lt;EndNote&gt;&lt;Cite&gt;&lt;Author&gt;Winters&lt;/Author&gt;&lt;Year&gt;1960&lt;/Year&gt;&lt;RecNum&gt;23&lt;/RecNum&gt;&lt;DisplayText&gt;(Winters, 1960, Taylor, 2003)&lt;/DisplayText&gt;&lt;record&gt;&lt;rec-number&gt;23&lt;/rec-number&gt;&lt;foreign-keys&gt;&lt;key app="EN" db-id="saf2vspsbfs0xlevr2jppv9v9re0t0pfe99f" timestamp="1392994486"&gt;23&lt;/key&gt;&lt;/foreign-keys&gt;&lt;ref-type name="Journal Article"&gt;17&lt;/ref-type&gt;&lt;contributors&gt;&lt;authors&gt;&lt;author&gt;Winters, Peter R.&lt;/author&gt;&lt;/authors&gt;&lt;/contributors&gt;&lt;titles&gt;&lt;title&gt;Forecasting Sales by Exponentially Weighted Moving Averages&lt;/title&gt;&lt;secondary-title&gt;Management Science&lt;/secondary-title&gt;&lt;/titles&gt;&lt;periodical&gt;&lt;full-title&gt;Management Science&lt;/full-title&gt;&lt;/periodical&gt;&lt;pages&gt;324-342&lt;/pages&gt;&lt;volume&gt;6&lt;/volume&gt;&lt;number&gt;3&lt;/number&gt;&lt;dates&gt;&lt;year&gt;1960&lt;/year&gt;&lt;/dates&gt;&lt;publisher&gt;INFORMS&lt;/publisher&gt;&lt;isbn&gt;0025-1909&lt;/isbn&gt;&lt;urls&gt;&lt;/urls&gt;&lt;/record&gt;&lt;/Cite&gt;&lt;Cite&gt;&lt;Author&gt;Taylor&lt;/Author&gt;&lt;Year&gt;2003&lt;/Year&gt;&lt;RecNum&gt;21&lt;/RecNum&gt;&lt;record&gt;&lt;rec-number&gt;21&lt;/rec-number&gt;&lt;foreign-keys&gt;&lt;key app="EN" db-id="saf2vspsbfs0xlevr2jppv9v9re0t0pfe99f" timestamp="1392994486"&gt;21&lt;/key&gt;&lt;/foreign-keys&gt;&lt;ref-type name="Journal Article"&gt;17&lt;/ref-type&gt;&lt;contributors&gt;&lt;authors&gt;&lt;author&gt;Taylor, James W.&lt;/author&gt;&lt;/authors&gt;&lt;/contributors&gt;&lt;titles&gt;&lt;title&gt;Short-term Electricity Demand Forecasting Using Double Seasonal Exponential Smoothing&lt;/title&gt;&lt;secondary-title&gt;Journal of the Operational Research Society&lt;/secondary-title&gt;&lt;/titles&gt;&lt;periodical&gt;&lt;full-title&gt;Journal of the Operational Research Society&lt;/full-title&gt;&lt;/periodical&gt;&lt;pages&gt;799-805&lt;/pages&gt;&lt;volume&gt;54&lt;/volume&gt;&lt;number&gt;8&lt;/number&gt;&lt;dates&gt;&lt;year&gt;2003&lt;/year&gt;&lt;/dates&gt;&lt;publisher&gt;Nature Publishing Group&lt;/publisher&gt;&lt;isbn&gt;0160-5682&lt;/isbn&gt;&lt;urls&gt;&lt;/urls&gt;&lt;/record&gt;&lt;/Cite&gt;&lt;/EndNote&gt;</w:instrText>
      </w:r>
      <w:r w:rsidR="002C0A47">
        <w:fldChar w:fldCharType="separate"/>
      </w:r>
      <w:r w:rsidR="007429BB">
        <w:rPr>
          <w:noProof/>
        </w:rPr>
        <w:t>(</w:t>
      </w:r>
      <w:hyperlink w:anchor="_ENREF_40" w:tooltip="Winters, 1960 #23" w:history="1">
        <w:r w:rsidR="00463DDF">
          <w:rPr>
            <w:noProof/>
          </w:rPr>
          <w:t>Winters, 1960</w:t>
        </w:r>
      </w:hyperlink>
      <w:r w:rsidR="007429BB">
        <w:rPr>
          <w:noProof/>
        </w:rPr>
        <w:t xml:space="preserve">, </w:t>
      </w:r>
      <w:hyperlink w:anchor="_ENREF_34" w:tooltip="Taylor, 2003 #21" w:history="1">
        <w:r w:rsidR="00463DDF">
          <w:rPr>
            <w:noProof/>
          </w:rPr>
          <w:t>Taylor, 2003</w:t>
        </w:r>
      </w:hyperlink>
      <w:r w:rsidR="007429BB">
        <w:rPr>
          <w:noProof/>
        </w:rPr>
        <w:t>)</w:t>
      </w:r>
      <w:r w:rsidR="002C0A47">
        <w:fldChar w:fldCharType="end"/>
      </w:r>
      <w:r w:rsidR="0041723B">
        <w:t>.</w:t>
      </w:r>
      <w:r w:rsidR="00985D8B">
        <w:t xml:space="preserve"> WES model is easy to interpret and easily understood by management or those less technically inclined.</w:t>
      </w:r>
      <w:r w:rsidR="0041723B">
        <w:t xml:space="preserve"> </w:t>
      </w:r>
    </w:p>
    <w:p w14:paraId="480D05CA" w14:textId="7C8FA712" w:rsidR="00275D29" w:rsidRPr="00A81456" w:rsidRDefault="00275D29" w:rsidP="00BE68C6">
      <w:pPr>
        <w:pStyle w:val="ListParagraph"/>
        <w:numPr>
          <w:ilvl w:val="0"/>
          <w:numId w:val="42"/>
        </w:numPr>
        <w:spacing w:before="240"/>
        <w:jc w:val="both"/>
        <w:rPr>
          <w:i/>
        </w:rPr>
      </w:pPr>
      <w:r w:rsidRPr="00A81456">
        <w:rPr>
          <w:i/>
        </w:rPr>
        <w:lastRenderedPageBreak/>
        <w:t xml:space="preserve">Autoregressive Integrated Moving Average </w:t>
      </w:r>
      <w:r w:rsidR="00A72131" w:rsidRPr="00A81456">
        <w:rPr>
          <w:i/>
        </w:rPr>
        <w:t>(ARIMA)</w:t>
      </w:r>
    </w:p>
    <w:p w14:paraId="137841A6" w14:textId="1BD312F1" w:rsidR="001C547A" w:rsidRPr="00EA528E" w:rsidRDefault="000B1ABD" w:rsidP="008559B8">
      <w:pPr>
        <w:spacing w:before="240"/>
        <w:jc w:val="both"/>
        <w:rPr>
          <w:lang w:eastAsia="zh-CN"/>
        </w:rPr>
      </w:pPr>
      <w:r w:rsidRPr="00EA528E">
        <w:t xml:space="preserve">The </w:t>
      </w:r>
      <w:r w:rsidR="00A72131" w:rsidRPr="00EA528E">
        <w:t>ARIMA</w:t>
      </w:r>
      <w:r w:rsidR="001C547A" w:rsidRPr="00EA528E">
        <w:t xml:space="preserve"> model</w:t>
      </w:r>
      <w:r w:rsidR="001A333E" w:rsidRPr="00EA528E">
        <w:t>s</w:t>
      </w:r>
      <w:r w:rsidR="001C547A" w:rsidRPr="00EA528E">
        <w:t xml:space="preserve"> </w:t>
      </w:r>
      <w:r w:rsidR="00E16012" w:rsidRPr="00EA528E">
        <w:t>wer</w:t>
      </w:r>
      <w:r w:rsidR="00762179">
        <w:t>e</w:t>
      </w:r>
      <w:r w:rsidR="00E16012" w:rsidRPr="00EA528E">
        <w:t xml:space="preserve"> </w:t>
      </w:r>
      <w:r w:rsidRPr="00EA528E">
        <w:t>introduced by</w:t>
      </w:r>
      <w:r w:rsidR="001C547A" w:rsidRPr="00EA528E">
        <w:t xml:space="preserve"> </w:t>
      </w:r>
      <w:r w:rsidR="001A333E" w:rsidRPr="00EA528E">
        <w:t>the statisticians George Box and Gwilym Jenkins</w:t>
      </w:r>
      <w:r w:rsidR="007D12AF">
        <w:t xml:space="preserve"> </w:t>
      </w:r>
      <w:r w:rsidR="007D12AF" w:rsidRPr="00EA528E">
        <w:rPr>
          <w:color w:val="000000"/>
          <w:shd w:val="clear" w:color="auto" w:fill="FFFFFF"/>
        </w:rPr>
        <w:fldChar w:fldCharType="begin"/>
      </w:r>
      <w:r w:rsidR="006F2D5B">
        <w:rPr>
          <w:color w:val="000000"/>
          <w:shd w:val="clear" w:color="auto" w:fill="FFFFFF"/>
        </w:rPr>
        <w:instrText xml:space="preserve"> ADDIN EN.CITE &lt;EndNote&gt;&lt;Cite&gt;&lt;Author&gt;Box&lt;/Author&gt;&lt;Year&gt;1970&lt;/Year&gt;&lt;RecNum&gt;29&lt;/RecNum&gt;&lt;DisplayText&gt;(Box, Jenkins and Reinsel, 1970)&lt;/DisplayText&gt;&lt;record&gt;&lt;rec-number&gt;29&lt;/rec-number&gt;&lt;foreign-keys&gt;&lt;key app="EN" db-id="saf2vspsbfs0xlevr2jppv9v9re0t0pfe99f" timestamp="1392994486"&gt;29&lt;/key&gt;&lt;/foreign-keys&gt;&lt;ref-type name="Book"&gt;6&lt;/ref-type&gt;&lt;contributors&gt;&lt;authors&gt;&lt;author&gt;Box, George EP&lt;/author&gt;&lt;author&gt;Jenkins, Gwilym M&lt;/author&gt;&lt;author&gt;Reinsel, Gregory C&lt;/author&gt;&lt;/authors&gt;&lt;/contributors&gt;&lt;titles&gt;&lt;title&gt;Time Series Analysis: Forecasting and Control&lt;/title&gt;&lt;/titles&gt;&lt;dates&gt;&lt;year&gt;1970&lt;/year&gt;&lt;/dates&gt;&lt;publisher&gt;San Francisco: Holden Day&lt;/publisher&gt;&lt;urls&gt;&lt;/urls&gt;&lt;/record&gt;&lt;/Cite&gt;&lt;/EndNote&gt;</w:instrText>
      </w:r>
      <w:r w:rsidR="007D12AF" w:rsidRPr="00EA528E">
        <w:rPr>
          <w:color w:val="000000"/>
          <w:shd w:val="clear" w:color="auto" w:fill="FFFFFF"/>
        </w:rPr>
        <w:fldChar w:fldCharType="separate"/>
      </w:r>
      <w:r w:rsidR="007429BB">
        <w:rPr>
          <w:noProof/>
          <w:color w:val="000000"/>
          <w:shd w:val="clear" w:color="auto" w:fill="FFFFFF"/>
        </w:rPr>
        <w:t>(</w:t>
      </w:r>
      <w:hyperlink w:anchor="_ENREF_9" w:tooltip="Box, 1970 #29" w:history="1">
        <w:r w:rsidR="00463DDF">
          <w:rPr>
            <w:noProof/>
            <w:color w:val="000000"/>
            <w:shd w:val="clear" w:color="auto" w:fill="FFFFFF"/>
          </w:rPr>
          <w:t>Box, Jenkins and Reinsel, 1970</w:t>
        </w:r>
      </w:hyperlink>
      <w:r w:rsidR="007429BB">
        <w:rPr>
          <w:noProof/>
          <w:color w:val="000000"/>
          <w:shd w:val="clear" w:color="auto" w:fill="FFFFFF"/>
        </w:rPr>
        <w:t>)</w:t>
      </w:r>
      <w:r w:rsidR="007D12AF" w:rsidRPr="00EA528E">
        <w:rPr>
          <w:color w:val="000000"/>
          <w:shd w:val="clear" w:color="auto" w:fill="FFFFFF"/>
        </w:rPr>
        <w:fldChar w:fldCharType="end"/>
      </w:r>
      <w:r w:rsidR="001C547A" w:rsidRPr="00EA528E">
        <w:t>.</w:t>
      </w:r>
      <w:r w:rsidR="00A72131" w:rsidRPr="00EA528E">
        <w:t xml:space="preserve"> </w:t>
      </w:r>
      <w:r w:rsidR="001A333E" w:rsidRPr="00EA528E">
        <w:rPr>
          <w:color w:val="000000"/>
          <w:shd w:val="clear" w:color="auto" w:fill="FFFFFF"/>
        </w:rPr>
        <w:t xml:space="preserve">The </w:t>
      </w:r>
      <w:r w:rsidR="00477965" w:rsidRPr="00EA528E">
        <w:rPr>
          <w:color w:val="000000"/>
          <w:shd w:val="clear" w:color="auto" w:fill="FFFFFF"/>
        </w:rPr>
        <w:t>general form of ARIMA models is</w:t>
      </w:r>
      <w:r w:rsidR="001A333E" w:rsidRPr="00EA528E">
        <w:rPr>
          <w:color w:val="000000"/>
          <w:shd w:val="clear" w:color="auto" w:fill="FFFFFF"/>
        </w:rPr>
        <w:t xml:space="preserve"> ARIMA(</w:t>
      </w:r>
      <w:r w:rsidR="001A333E" w:rsidRPr="00602BF6">
        <w:rPr>
          <w:iCs/>
          <w:color w:val="000000"/>
          <w:shd w:val="clear" w:color="auto" w:fill="FFFFFF"/>
        </w:rPr>
        <w:t>p</w:t>
      </w:r>
      <w:r w:rsidR="001A333E" w:rsidRPr="00602BF6">
        <w:rPr>
          <w:color w:val="000000"/>
          <w:shd w:val="clear" w:color="auto" w:fill="FFFFFF"/>
        </w:rPr>
        <w:t>,</w:t>
      </w:r>
      <w:r w:rsidR="001A333E" w:rsidRPr="00602BF6">
        <w:rPr>
          <w:iCs/>
          <w:color w:val="000000"/>
          <w:shd w:val="clear" w:color="auto" w:fill="FFFFFF"/>
        </w:rPr>
        <w:t>d</w:t>
      </w:r>
      <w:r w:rsidR="001A333E" w:rsidRPr="00602BF6">
        <w:rPr>
          <w:color w:val="000000"/>
          <w:shd w:val="clear" w:color="auto" w:fill="FFFFFF"/>
        </w:rPr>
        <w:t>,</w:t>
      </w:r>
      <w:r w:rsidR="001A333E" w:rsidRPr="00602BF6">
        <w:rPr>
          <w:iCs/>
          <w:color w:val="000000"/>
          <w:shd w:val="clear" w:color="auto" w:fill="FFFFFF"/>
        </w:rPr>
        <w:t>q</w:t>
      </w:r>
      <w:r w:rsidR="001A333E" w:rsidRPr="00EA528E">
        <w:rPr>
          <w:color w:val="000000"/>
          <w:shd w:val="clear" w:color="auto" w:fill="FFFFFF"/>
        </w:rPr>
        <w:t>)</w:t>
      </w:r>
      <w:r w:rsidR="00866EB3">
        <w:rPr>
          <w:color w:val="000000"/>
          <w:shd w:val="clear" w:color="auto" w:fill="FFFFFF"/>
        </w:rPr>
        <w:t>;</w:t>
      </w:r>
      <w:r w:rsidR="001A333E" w:rsidRPr="00EA528E">
        <w:rPr>
          <w:color w:val="000000"/>
          <w:shd w:val="clear" w:color="auto" w:fill="FFFFFF"/>
        </w:rPr>
        <w:t xml:space="preserve"> where</w:t>
      </w:r>
      <w:r w:rsidR="00477965" w:rsidRPr="00EA528E">
        <w:rPr>
          <w:rStyle w:val="apple-converted-space"/>
          <w:color w:val="000000"/>
          <w:shd w:val="clear" w:color="auto" w:fill="FFFFFF"/>
        </w:rPr>
        <w:t xml:space="preserve"> </w:t>
      </w:r>
      <w:r w:rsidR="001A333E" w:rsidRPr="00EA528E">
        <w:rPr>
          <w:i/>
          <w:iCs/>
          <w:color w:val="000000"/>
          <w:shd w:val="clear" w:color="auto" w:fill="FFFFFF"/>
        </w:rPr>
        <w:t>p</w:t>
      </w:r>
      <w:r w:rsidR="001A333E" w:rsidRPr="00EA528E">
        <w:rPr>
          <w:color w:val="000000"/>
          <w:shd w:val="clear" w:color="auto" w:fill="FFFFFF"/>
        </w:rPr>
        <w:t>,</w:t>
      </w:r>
      <w:r w:rsidR="001A333E" w:rsidRPr="00EA528E">
        <w:rPr>
          <w:rStyle w:val="apple-converted-space"/>
          <w:color w:val="000000"/>
          <w:shd w:val="clear" w:color="auto" w:fill="FFFFFF"/>
        </w:rPr>
        <w:t> </w:t>
      </w:r>
      <w:r w:rsidR="001A333E" w:rsidRPr="00EA528E">
        <w:rPr>
          <w:i/>
          <w:iCs/>
          <w:color w:val="000000"/>
          <w:shd w:val="clear" w:color="auto" w:fill="FFFFFF"/>
        </w:rPr>
        <w:t>d</w:t>
      </w:r>
      <w:r w:rsidR="001A333E" w:rsidRPr="00EA528E">
        <w:rPr>
          <w:color w:val="000000"/>
          <w:shd w:val="clear" w:color="auto" w:fill="FFFFFF"/>
        </w:rPr>
        <w:t>, and</w:t>
      </w:r>
      <w:r w:rsidR="001A333E" w:rsidRPr="00EA528E">
        <w:rPr>
          <w:rStyle w:val="apple-converted-space"/>
          <w:color w:val="000000"/>
          <w:shd w:val="clear" w:color="auto" w:fill="FFFFFF"/>
        </w:rPr>
        <w:t> </w:t>
      </w:r>
      <w:r w:rsidR="001A333E" w:rsidRPr="00EA528E">
        <w:rPr>
          <w:i/>
          <w:iCs/>
          <w:color w:val="000000"/>
          <w:shd w:val="clear" w:color="auto" w:fill="FFFFFF"/>
        </w:rPr>
        <w:t>q</w:t>
      </w:r>
      <w:r w:rsidR="001A333E" w:rsidRPr="00EA528E">
        <w:rPr>
          <w:rStyle w:val="apple-converted-space"/>
          <w:color w:val="000000"/>
          <w:shd w:val="clear" w:color="auto" w:fill="FFFFFF"/>
        </w:rPr>
        <w:t> </w:t>
      </w:r>
      <w:r w:rsidR="001A333E" w:rsidRPr="00EA528E">
        <w:rPr>
          <w:color w:val="000000"/>
          <w:shd w:val="clear" w:color="auto" w:fill="FFFFFF"/>
        </w:rPr>
        <w:t>are non-negative integers that refer to the order of the</w:t>
      </w:r>
      <w:r w:rsidR="001A333E" w:rsidRPr="00EA528E">
        <w:rPr>
          <w:rStyle w:val="apple-converted-space"/>
          <w:color w:val="000000"/>
          <w:shd w:val="clear" w:color="auto" w:fill="FFFFFF"/>
        </w:rPr>
        <w:t> </w:t>
      </w:r>
      <w:r w:rsidR="001A333E" w:rsidRPr="00EA528E">
        <w:rPr>
          <w:shd w:val="clear" w:color="auto" w:fill="FFFFFF"/>
        </w:rPr>
        <w:t>autoregressive</w:t>
      </w:r>
      <w:r w:rsidR="001A333E" w:rsidRPr="00EA528E">
        <w:rPr>
          <w:color w:val="000000"/>
          <w:shd w:val="clear" w:color="auto" w:fill="FFFFFF"/>
        </w:rPr>
        <w:t>, integrated, and</w:t>
      </w:r>
      <w:r w:rsidR="001A333E" w:rsidRPr="00EA528E">
        <w:rPr>
          <w:rStyle w:val="apple-converted-space"/>
          <w:color w:val="000000"/>
          <w:shd w:val="clear" w:color="auto" w:fill="FFFFFF"/>
        </w:rPr>
        <w:t> </w:t>
      </w:r>
      <w:r w:rsidR="001A333E" w:rsidRPr="00EA528E">
        <w:rPr>
          <w:shd w:val="clear" w:color="auto" w:fill="FFFFFF"/>
        </w:rPr>
        <w:t>moving average</w:t>
      </w:r>
      <w:r w:rsidR="001A333E" w:rsidRPr="00EA528E">
        <w:rPr>
          <w:rStyle w:val="apple-converted-space"/>
          <w:color w:val="000000"/>
          <w:shd w:val="clear" w:color="auto" w:fill="FFFFFF"/>
        </w:rPr>
        <w:t> </w:t>
      </w:r>
      <w:r w:rsidR="001A333E" w:rsidRPr="00EA528E">
        <w:rPr>
          <w:color w:val="000000"/>
          <w:shd w:val="clear" w:color="auto" w:fill="FFFFFF"/>
        </w:rPr>
        <w:t>parts of the model respectively.</w:t>
      </w:r>
      <w:r w:rsidR="00EA528E">
        <w:rPr>
          <w:color w:val="000000"/>
          <w:shd w:val="clear" w:color="auto" w:fill="FFFFFF"/>
        </w:rPr>
        <w:t xml:space="preserve"> </w:t>
      </w:r>
      <w:r w:rsidR="00E16012" w:rsidRPr="00EA528E">
        <w:rPr>
          <w:color w:val="000000"/>
          <w:shd w:val="clear" w:color="auto" w:fill="FFFFFF"/>
        </w:rPr>
        <w:t>In addition, ARIMA models can handle seasonality, and their form</w:t>
      </w:r>
      <w:r w:rsidR="0003003A">
        <w:rPr>
          <w:color w:val="000000"/>
          <w:shd w:val="clear" w:color="auto" w:fill="FFFFFF"/>
        </w:rPr>
        <w:t>s</w:t>
      </w:r>
      <w:r w:rsidR="00E16012" w:rsidRPr="00EA528E">
        <w:rPr>
          <w:color w:val="000000"/>
          <w:shd w:val="clear" w:color="auto" w:fill="FFFFFF"/>
        </w:rPr>
        <w:t xml:space="preserve"> would be as follows: ARIMA(</w:t>
      </w:r>
      <w:r w:rsidR="00E16012" w:rsidRPr="00602BF6">
        <w:rPr>
          <w:color w:val="000000"/>
          <w:shd w:val="clear" w:color="auto" w:fill="FFFFFF"/>
        </w:rPr>
        <w:t>p,d,q</w:t>
      </w:r>
      <w:r w:rsidR="0003003A">
        <w:rPr>
          <w:color w:val="000000"/>
          <w:shd w:val="clear" w:color="auto" w:fill="FFFFFF"/>
        </w:rPr>
        <w:t xml:space="preserve">)(P,D,Q). </w:t>
      </w:r>
      <w:r w:rsidR="00E16012" w:rsidRPr="00EA528E">
        <w:rPr>
          <w:color w:val="000000"/>
          <w:shd w:val="clear" w:color="auto" w:fill="FFFFFF"/>
        </w:rPr>
        <w:t xml:space="preserve">Thus, the seasonal aspect of a series could have an autoregressive, differencing, or </w:t>
      </w:r>
      <w:r w:rsidR="00D373CE">
        <w:rPr>
          <w:color w:val="000000"/>
          <w:shd w:val="clear" w:color="auto" w:fill="FFFFFF"/>
        </w:rPr>
        <w:t>moving average patterns as well.</w:t>
      </w:r>
      <w:r w:rsidR="00E16012" w:rsidRPr="00EA528E">
        <w:rPr>
          <w:color w:val="000000"/>
          <w:shd w:val="clear" w:color="auto" w:fill="FFFFFF"/>
        </w:rPr>
        <w:t xml:space="preserve">  </w:t>
      </w:r>
      <w:r w:rsidRPr="00EA528E">
        <w:t xml:space="preserve">ARIMA methods </w:t>
      </w:r>
      <w:r w:rsidR="00D373CE">
        <w:t xml:space="preserve">are popular to some forecasters </w:t>
      </w:r>
      <w:r w:rsidR="00E16012" w:rsidRPr="00EA528E">
        <w:t xml:space="preserve">because they </w:t>
      </w:r>
      <w:r w:rsidRPr="00EA528E">
        <w:t>provide a wide class of models for univariate time series forecasting</w:t>
      </w:r>
      <w:r w:rsidR="008C4AC7">
        <w:t xml:space="preserve"> </w:t>
      </w:r>
      <w:r w:rsidR="008C4AC7">
        <w:fldChar w:fldCharType="begin"/>
      </w:r>
      <w:r w:rsidR="008C4AC7">
        <w:instrText xml:space="preserve"> ADDIN EN.CITE &lt;EndNote&gt;&lt;Cite&gt;&lt;Author&gt;Harvey&lt;/Author&gt;&lt;Year&gt;1983&lt;/Year&gt;&lt;RecNum&gt;91&lt;/RecNum&gt;&lt;DisplayText&gt;(Harvey and Todd, 1983)&lt;/DisplayText&gt;&lt;record&gt;&lt;rec-number&gt;91&lt;/rec-number&gt;&lt;foreign-keys&gt;&lt;key app="EN" db-id="saf2vspsbfs0xlevr2jppv9v9re0t0pfe99f" timestamp="1400554170"&gt;91&lt;/key&gt;&lt;/foreign-keys&gt;&lt;ref-type name="Journal Article"&gt;17&lt;/ref-type&gt;&lt;contributors&gt;&lt;authors&gt;&lt;author&gt;Harvey, Andrew C&lt;/author&gt;&lt;author&gt;Todd, PHJ&lt;/author&gt;&lt;/authors&gt;&lt;/contributors&gt;&lt;titles&gt;&lt;title&gt;Forecasting Economic Time Series with Structural and Box-Jenkins Models: A Case Study&lt;/title&gt;&lt;secondary-title&gt;Journal of Business &amp;amp; Economic Statistics&lt;/secondary-title&gt;&lt;/titles&gt;&lt;periodical&gt;&lt;full-title&gt;Journal of Business &amp;amp; Economic Statistics&lt;/full-title&gt;&lt;/periodical&gt;&lt;pages&gt;299-307&lt;/pages&gt;&lt;volume&gt;1&lt;/volume&gt;&lt;number&gt;4&lt;/number&gt;&lt;dates&gt;&lt;year&gt;1983&lt;/year&gt;&lt;/dates&gt;&lt;isbn&gt;0735-0015&lt;/isbn&gt;&lt;urls&gt;&lt;/urls&gt;&lt;/record&gt;&lt;/Cite&gt;&lt;/EndNote&gt;</w:instrText>
      </w:r>
      <w:r w:rsidR="008C4AC7">
        <w:fldChar w:fldCharType="separate"/>
      </w:r>
      <w:r w:rsidR="008C4AC7">
        <w:rPr>
          <w:noProof/>
        </w:rPr>
        <w:t>(</w:t>
      </w:r>
      <w:hyperlink w:anchor="_ENREF_19" w:tooltip="Harvey, 1983 #91" w:history="1">
        <w:r w:rsidR="00463DDF">
          <w:rPr>
            <w:noProof/>
          </w:rPr>
          <w:t>Harvey and Todd, 1983</w:t>
        </w:r>
      </w:hyperlink>
      <w:r w:rsidR="008C4AC7">
        <w:rPr>
          <w:noProof/>
        </w:rPr>
        <w:t>)</w:t>
      </w:r>
      <w:r w:rsidR="008C4AC7">
        <w:fldChar w:fldCharType="end"/>
      </w:r>
      <w:r w:rsidR="001C547A" w:rsidRPr="00EA528E">
        <w:t xml:space="preserve">. </w:t>
      </w:r>
      <w:r w:rsidR="001A333E" w:rsidRPr="00EA528E">
        <w:rPr>
          <w:rStyle w:val="apple-converted-space"/>
          <w:color w:val="000000"/>
          <w:shd w:val="clear" w:color="auto" w:fill="FFFFFF"/>
        </w:rPr>
        <w:t> </w:t>
      </w:r>
      <w:r w:rsidR="001A333E" w:rsidRPr="00EA528E">
        <w:rPr>
          <w:lang w:eastAsia="zh-CN"/>
        </w:rPr>
        <w:t xml:space="preserve"> </w:t>
      </w:r>
    </w:p>
    <w:p w14:paraId="75293628" w14:textId="3639AF78" w:rsidR="00F62A95" w:rsidRDefault="000B0DE2" w:rsidP="00F62A95">
      <w:pPr>
        <w:pStyle w:val="Heading3"/>
        <w:rPr>
          <w:szCs w:val="24"/>
        </w:rPr>
      </w:pPr>
      <w:r>
        <w:rPr>
          <w:szCs w:val="24"/>
        </w:rPr>
        <w:t xml:space="preserve">Univariate methods (with </w:t>
      </w:r>
      <w:r w:rsidR="000E5A10">
        <w:rPr>
          <w:szCs w:val="24"/>
        </w:rPr>
        <w:t>external</w:t>
      </w:r>
      <w:r>
        <w:rPr>
          <w:szCs w:val="24"/>
        </w:rPr>
        <w:t xml:space="preserve"> variables)</w:t>
      </w:r>
    </w:p>
    <w:p w14:paraId="48937EA2" w14:textId="10185726" w:rsidR="000B0DE2" w:rsidRDefault="000B0DE2" w:rsidP="008559B8">
      <w:pPr>
        <w:autoSpaceDE w:val="0"/>
        <w:autoSpaceDN w:val="0"/>
        <w:adjustRightInd w:val="0"/>
        <w:spacing w:before="240"/>
        <w:jc w:val="both"/>
      </w:pPr>
      <w:r>
        <w:t xml:space="preserve">Univariate models that incorporated an external variable (CLI) as a predictor of cyclical component of </w:t>
      </w:r>
      <w:r w:rsidR="00F944F8">
        <w:t>turnover</w:t>
      </w:r>
      <w:r>
        <w:t xml:space="preserve"> series were also examined.  Basicall</w:t>
      </w:r>
      <w:r w:rsidR="00107003">
        <w:t xml:space="preserve">y, this included dynamic </w:t>
      </w:r>
      <w:r>
        <w:t>regression and more complex decomposition models.</w:t>
      </w:r>
    </w:p>
    <w:p w14:paraId="413F512C" w14:textId="00FF988D" w:rsidR="00EB62EA" w:rsidRPr="00107003" w:rsidRDefault="00107003" w:rsidP="00BE68C6">
      <w:pPr>
        <w:pStyle w:val="ListParagraph"/>
        <w:numPr>
          <w:ilvl w:val="0"/>
          <w:numId w:val="43"/>
        </w:numPr>
        <w:autoSpaceDE w:val="0"/>
        <w:autoSpaceDN w:val="0"/>
        <w:adjustRightInd w:val="0"/>
        <w:spacing w:before="240"/>
        <w:jc w:val="both"/>
        <w:rPr>
          <w:i/>
        </w:rPr>
      </w:pPr>
      <w:r w:rsidRPr="00107003">
        <w:rPr>
          <w:i/>
        </w:rPr>
        <w:t xml:space="preserve">Dynamic </w:t>
      </w:r>
      <w:r w:rsidR="00EB62EA" w:rsidRPr="00107003">
        <w:rPr>
          <w:i/>
        </w:rPr>
        <w:t>regression</w:t>
      </w:r>
      <w:r w:rsidR="00182463" w:rsidRPr="00107003">
        <w:rPr>
          <w:i/>
        </w:rPr>
        <w:t xml:space="preserve"> with external variable</w:t>
      </w:r>
    </w:p>
    <w:p w14:paraId="3519E09F" w14:textId="66C23BC4" w:rsidR="00EB62EA" w:rsidRDefault="00837C2E" w:rsidP="00BE68C6">
      <w:pPr>
        <w:autoSpaceDE w:val="0"/>
        <w:autoSpaceDN w:val="0"/>
        <w:adjustRightInd w:val="0"/>
        <w:spacing w:before="240"/>
        <w:jc w:val="both"/>
      </w:pPr>
      <w:r>
        <w:t>Dynamic regression model describes how the forecasting output is linearly related to current and past values of one or more input series. There are two crucial assumptions for dynamic regression model. First, the observations of the input series are assumed to occur at equally spaced time intervals. Second, the input series are not affected by the output</w:t>
      </w:r>
      <w:r w:rsidR="00291356">
        <w:t xml:space="preserve"> </w:t>
      </w:r>
      <w:r w:rsidR="007F20D9">
        <w:fldChar w:fldCharType="begin"/>
      </w:r>
      <w:r w:rsidR="006F2D5B">
        <w:instrText xml:space="preserve"> ADDIN EN.CITE &lt;EndNote&gt;&lt;Cite&gt;&lt;Author&gt;Pankratz&lt;/Author&gt;&lt;Year&gt;2012&lt;/Year&gt;&lt;RecNum&gt;30&lt;/RecNum&gt;&lt;DisplayText&gt;(Pankratz, 2012)&lt;/DisplayText&gt;&lt;record&gt;&lt;rec-number&gt;30&lt;/rec-number&gt;&lt;foreign-keys&gt;&lt;key app="EN" db-id="saf2vspsbfs0xlevr2jppv9v9re0t0pfe99f" timestamp="1392994486"&gt;30&lt;/key&gt;&lt;/foreign-keys&gt;&lt;ref-type name="Book"&gt;6&lt;/ref-type&gt;&lt;contributors&gt;&lt;authors&gt;&lt;author&gt;Pankratz, Alan&lt;/author&gt;&lt;/authors&gt;&lt;/contributors&gt;&lt;titles&gt;&lt;title&gt;Forecasting with Dynamic Regression Models&lt;/title&gt;&lt;/titles&gt;&lt;volume&gt;935&lt;/volume&gt;&lt;dates&gt;&lt;year&gt;2012&lt;/year&gt;&lt;/dates&gt;&lt;publisher&gt;John Wiley &amp;amp; Sons&lt;/publisher&gt;&lt;isbn&gt;1118150783&lt;/isbn&gt;&lt;urls&gt;&lt;/urls&gt;&lt;/record&gt;&lt;/Cite&gt;&lt;/EndNote&gt;</w:instrText>
      </w:r>
      <w:r w:rsidR="007F20D9">
        <w:fldChar w:fldCharType="separate"/>
      </w:r>
      <w:r w:rsidR="007429BB">
        <w:rPr>
          <w:noProof/>
        </w:rPr>
        <w:t>(</w:t>
      </w:r>
      <w:hyperlink w:anchor="_ENREF_30" w:tooltip="Pankratz, 2012 #30" w:history="1">
        <w:r w:rsidR="00463DDF">
          <w:rPr>
            <w:noProof/>
          </w:rPr>
          <w:t>Pankratz, 2012</w:t>
        </w:r>
      </w:hyperlink>
      <w:r w:rsidR="007429BB">
        <w:rPr>
          <w:noProof/>
        </w:rPr>
        <w:t>)</w:t>
      </w:r>
      <w:r w:rsidR="007F20D9">
        <w:fldChar w:fldCharType="end"/>
      </w:r>
      <w:r>
        <w:t>.</w:t>
      </w:r>
      <w:r w:rsidR="00CF6D9A">
        <w:t xml:space="preserve"> </w:t>
      </w:r>
      <w:r w:rsidR="00CC08C7">
        <w:t xml:space="preserve">Dynamic </w:t>
      </w:r>
      <w:r w:rsidR="000E5A10">
        <w:t xml:space="preserve">regression models allow one to include </w:t>
      </w:r>
      <w:r w:rsidR="00940F63">
        <w:t>external</w:t>
      </w:r>
      <w:r w:rsidR="000E5A10">
        <w:t xml:space="preserve"> variables, interventions, and transfer functions. </w:t>
      </w:r>
      <w:r w:rsidR="001C7E3F">
        <w:t xml:space="preserve">In this study, </w:t>
      </w:r>
      <w:r w:rsidR="00EB62EA" w:rsidRPr="001F156A">
        <w:t xml:space="preserve">the </w:t>
      </w:r>
      <w:r w:rsidR="00EB62EA">
        <w:t>external variable</w:t>
      </w:r>
      <w:r w:rsidR="00CF6D9A">
        <w:t>s (</w:t>
      </w:r>
      <w:r w:rsidR="00EB62EA">
        <w:t>CLI</w:t>
      </w:r>
      <w:r w:rsidR="00CF6D9A">
        <w:t xml:space="preserve"> and intervention</w:t>
      </w:r>
      <w:r w:rsidR="003001A9">
        <w:t>s</w:t>
      </w:r>
      <w:r w:rsidR="00EB62EA">
        <w:t xml:space="preserve">) </w:t>
      </w:r>
      <w:r w:rsidR="001C7E3F">
        <w:t xml:space="preserve">are incorporated </w:t>
      </w:r>
      <w:r w:rsidR="00EB62EA">
        <w:t>in</w:t>
      </w:r>
      <w:r w:rsidR="00CF6D9A">
        <w:t>to</w:t>
      </w:r>
      <w:r w:rsidR="00EB62EA">
        <w:t xml:space="preserve"> the</w:t>
      </w:r>
      <w:r w:rsidR="00EB62EA" w:rsidRPr="001F156A">
        <w:t xml:space="preserve"> </w:t>
      </w:r>
      <w:r w:rsidR="00CF6D9A">
        <w:t>dynamic regression model</w:t>
      </w:r>
      <w:r w:rsidR="00EB62EA">
        <w:t>.</w:t>
      </w:r>
    </w:p>
    <w:p w14:paraId="3CCB1339" w14:textId="603B2D4F" w:rsidR="00EB62EA" w:rsidRPr="00107003" w:rsidRDefault="00EB62EA" w:rsidP="00BE68C6">
      <w:pPr>
        <w:pStyle w:val="ListParagraph"/>
        <w:numPr>
          <w:ilvl w:val="0"/>
          <w:numId w:val="43"/>
        </w:numPr>
        <w:autoSpaceDE w:val="0"/>
        <w:autoSpaceDN w:val="0"/>
        <w:adjustRightInd w:val="0"/>
        <w:spacing w:before="240"/>
        <w:jc w:val="both"/>
        <w:rPr>
          <w:i/>
        </w:rPr>
      </w:pPr>
      <w:r w:rsidRPr="00107003">
        <w:rPr>
          <w:i/>
        </w:rPr>
        <w:t>Decomposition</w:t>
      </w:r>
      <w:r w:rsidR="00F97A58" w:rsidRPr="00107003">
        <w:rPr>
          <w:i/>
        </w:rPr>
        <w:t xml:space="preserve"> with external variable</w:t>
      </w:r>
    </w:p>
    <w:p w14:paraId="55AD34EB" w14:textId="0B418346" w:rsidR="00EB62EA" w:rsidRDefault="00D8503D" w:rsidP="00BE68C6">
      <w:pPr>
        <w:spacing w:before="240"/>
        <w:jc w:val="both"/>
        <w:rPr>
          <w:lang w:eastAsia="zh-CN"/>
        </w:rPr>
      </w:pPr>
      <w:r>
        <w:lastRenderedPageBreak/>
        <w:t xml:space="preserve">In this more complex decomposition model, CLI and its lag terms are used as a predictor of cyclical component in the decomposition model. This research applies two approaches to obtain a decomposition model: one is the decomposition built in NCSS with the cyclical variable </w:t>
      </w:r>
      <w:r w:rsidR="00023532">
        <w:t xml:space="preserve">(CLI) </w:t>
      </w:r>
      <w:r>
        <w:t xml:space="preserve">incorporated and the other is a multiplicative decomposition model built by the product of </w:t>
      </w:r>
      <w:r>
        <w:rPr>
          <w:rFonts w:hint="eastAsia"/>
          <w:lang w:eastAsia="zh-CN"/>
        </w:rPr>
        <w:t xml:space="preserve">the best </w:t>
      </w:r>
      <w:r>
        <w:t>ARIMA and cyclical factor (CLI).</w:t>
      </w:r>
      <w:r w:rsidR="00182463">
        <w:t xml:space="preserve"> </w:t>
      </w:r>
    </w:p>
    <w:p w14:paraId="1E4A1B12" w14:textId="0C65FB5D" w:rsidR="004F3433" w:rsidRDefault="004F3433" w:rsidP="00CF4A61">
      <w:pPr>
        <w:pStyle w:val="Heading3"/>
        <w:rPr>
          <w:szCs w:val="24"/>
        </w:rPr>
      </w:pPr>
      <w:r>
        <w:rPr>
          <w:szCs w:val="24"/>
        </w:rPr>
        <w:t>Model evaluation</w:t>
      </w:r>
    </w:p>
    <w:p w14:paraId="3BEA4144" w14:textId="1A89DD95" w:rsidR="00231A3A" w:rsidRDefault="00231A3A" w:rsidP="008559B8">
      <w:pPr>
        <w:autoSpaceDE w:val="0"/>
        <w:autoSpaceDN w:val="0"/>
        <w:adjustRightInd w:val="0"/>
        <w:spacing w:before="240"/>
        <w:jc w:val="both"/>
      </w:pPr>
      <w:r>
        <w:t>A good forecasting model should be evaluated on predictive ability, goodness of fit using the R</w:t>
      </w:r>
      <w:r w:rsidRPr="003B59EA">
        <w:rPr>
          <w:vertAlign w:val="superscript"/>
        </w:rPr>
        <w:t>2</w:t>
      </w:r>
      <w:r>
        <w:t xml:space="preserve"> value, mean absolute percentage error (MAPE), mean absolute error (MAE) or other fit diagnostics, normality tests on residuals, and a white noise test on those same residuals to make sure that no pattern is left. </w:t>
      </w:r>
      <w:r w:rsidRPr="00A46CC2">
        <w:t xml:space="preserve">The best fitting model is </w:t>
      </w:r>
      <w:r w:rsidR="00A74F04" w:rsidRPr="00A46CC2">
        <w:t xml:space="preserve">generally </w:t>
      </w:r>
      <w:r w:rsidRPr="00A46CC2">
        <w:t>selected with higher R</w:t>
      </w:r>
      <w:r w:rsidRPr="00A46CC2">
        <w:rPr>
          <w:vertAlign w:val="superscript"/>
        </w:rPr>
        <w:t>2</w:t>
      </w:r>
      <w:r w:rsidRPr="00A46CC2">
        <w:t xml:space="preserve"> value in </w:t>
      </w:r>
      <w:r w:rsidR="00A74F04" w:rsidRPr="00A46CC2">
        <w:t>the</w:t>
      </w:r>
      <w:r w:rsidRPr="00A46CC2">
        <w:t xml:space="preserve"> holdout data,</w:t>
      </w:r>
      <w:r w:rsidRPr="00321B2F">
        <w:t xml:space="preserve"> low</w:t>
      </w:r>
      <w:r>
        <w:t>er MAPE, normally distributed</w:t>
      </w:r>
      <w:r w:rsidRPr="00321B2F">
        <w:t xml:space="preserve"> </w:t>
      </w:r>
      <w:r>
        <w:t xml:space="preserve">residuals, and a passed </w:t>
      </w:r>
      <w:r w:rsidRPr="00321B2F">
        <w:t>white noise</w:t>
      </w:r>
      <w:r>
        <w:t xml:space="preserve"> test</w:t>
      </w:r>
      <w:r w:rsidRPr="00321B2F">
        <w:t>.</w:t>
      </w:r>
    </w:p>
    <w:p w14:paraId="220ECA92" w14:textId="054185C7" w:rsidR="00580E51" w:rsidRPr="00BE68C6" w:rsidRDefault="00580E51" w:rsidP="00BE68C6">
      <w:pPr>
        <w:pStyle w:val="Numberedlist"/>
        <w:numPr>
          <w:ilvl w:val="0"/>
          <w:numId w:val="46"/>
        </w:numPr>
        <w:spacing w:after="0"/>
        <w:rPr>
          <w:i/>
        </w:rPr>
      </w:pPr>
      <w:r w:rsidRPr="00BE68C6">
        <w:rPr>
          <w:i/>
        </w:rPr>
        <w:t>Pseudo R</w:t>
      </w:r>
      <w:r w:rsidRPr="00BE68C6">
        <w:rPr>
          <w:i/>
          <w:vertAlign w:val="superscript"/>
        </w:rPr>
        <w:t>2</w:t>
      </w:r>
    </w:p>
    <w:p w14:paraId="0F8FF75E" w14:textId="58B2025B" w:rsidR="009832D8" w:rsidRDefault="00CF4A61" w:rsidP="008559B8">
      <w:pPr>
        <w:autoSpaceDE w:val="0"/>
        <w:autoSpaceDN w:val="0"/>
        <w:adjustRightInd w:val="0"/>
        <w:spacing w:before="240"/>
        <w:jc w:val="both"/>
      </w:pPr>
      <w:r>
        <w:t xml:space="preserve">For evaluation of the time series methods, the pseudo </w:t>
      </w:r>
      <w:r w:rsidRPr="00321B2F">
        <w:t>R</w:t>
      </w:r>
      <w:r w:rsidRPr="009832D8">
        <w:rPr>
          <w:vertAlign w:val="superscript"/>
        </w:rPr>
        <w:t xml:space="preserve">2 </w:t>
      </w:r>
      <w:r>
        <w:t>for training and holdout da</w:t>
      </w:r>
      <w:r w:rsidR="00AC2E2B">
        <w:t>ta is calculated as standard</w:t>
      </w:r>
      <w:r>
        <w:t xml:space="preserve"> criteria to test the goodness of model fitting taking the form in</w:t>
      </w:r>
      <w:r w:rsidR="002928C3">
        <w:t xml:space="preserve"> equation </w:t>
      </w:r>
      <w:r w:rsidR="00687CE8">
        <w:t>(5):</w:t>
      </w:r>
    </w:p>
    <w:p w14:paraId="6221C80C" w14:textId="77856ECA" w:rsidR="00687CE8" w:rsidRDefault="00B428ED" w:rsidP="00687CE8">
      <w:pPr>
        <w:autoSpaceDE w:val="0"/>
        <w:autoSpaceDN w:val="0"/>
        <w:adjustRightInd w:val="0"/>
        <w:spacing w:before="240"/>
        <w:jc w:val="center"/>
      </w:pPr>
      <m:oMath>
        <m:sSubSup>
          <m:sSubSupPr>
            <m:ctrlPr>
              <w:rPr>
                <w:rFonts w:ascii="Cambria Math" w:hAnsi="Cambria Math"/>
                <w:i/>
              </w:rPr>
            </m:ctrlPr>
          </m:sSubSupPr>
          <m:e>
            <m:r>
              <w:rPr>
                <w:rFonts w:ascii="Cambria Math" w:hAnsi="Cambria Math"/>
              </w:rPr>
              <m:t>R</m:t>
            </m:r>
          </m:e>
          <m:sub>
            <m:r>
              <w:rPr>
                <w:rFonts w:ascii="Cambria Math" w:hAnsi="Cambria Math"/>
              </w:rPr>
              <m:t>pseudo</m:t>
            </m:r>
          </m:sub>
          <m:sup>
            <m:r>
              <w:rPr>
                <w:rFonts w:ascii="Cambria Math" w:hAnsi="Cambria Math"/>
              </w:rPr>
              <m:t>2</m:t>
            </m:r>
          </m:sup>
        </m:sSubSup>
        <m:r>
          <w:rPr>
            <w:rFonts w:ascii="Cambria Math" w:hAnsi="Cambria Math"/>
          </w:rPr>
          <m:t>=1-</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den>
        </m:f>
      </m:oMath>
      <w:r w:rsidR="00687CE8">
        <w:t xml:space="preserve">            </w:t>
      </w:r>
      <w:r w:rsidR="00687CE8" w:rsidRPr="00687CE8">
        <w:t>(5)</w:t>
      </w:r>
    </w:p>
    <w:p w14:paraId="63EB89D4" w14:textId="454A6D88" w:rsidR="00580E51" w:rsidRPr="00BE68C6" w:rsidRDefault="003B59EA" w:rsidP="00BE68C6">
      <w:pPr>
        <w:pStyle w:val="ListParagraph"/>
        <w:numPr>
          <w:ilvl w:val="0"/>
          <w:numId w:val="46"/>
        </w:numPr>
        <w:autoSpaceDE w:val="0"/>
        <w:autoSpaceDN w:val="0"/>
        <w:spacing w:before="240"/>
        <w:rPr>
          <w:i/>
        </w:rPr>
      </w:pPr>
      <w:r w:rsidRPr="00BE68C6">
        <w:rPr>
          <w:i/>
        </w:rPr>
        <w:t>M</w:t>
      </w:r>
      <w:r w:rsidR="00107003" w:rsidRPr="00BE68C6">
        <w:rPr>
          <w:i/>
        </w:rPr>
        <w:t>ean absolute percentage error</w:t>
      </w:r>
    </w:p>
    <w:p w14:paraId="6236E360" w14:textId="690C9481" w:rsidR="009832D8" w:rsidRDefault="00CA6AE3" w:rsidP="008559B8">
      <w:pPr>
        <w:autoSpaceDE w:val="0"/>
        <w:autoSpaceDN w:val="0"/>
        <w:adjustRightInd w:val="0"/>
        <w:spacing w:before="240"/>
        <w:jc w:val="both"/>
      </w:pPr>
      <w:r>
        <w:t>MAPE</w:t>
      </w:r>
      <w:r w:rsidR="009832D8">
        <w:t xml:space="preserve"> is </w:t>
      </w:r>
      <w:r w:rsidR="00CF4A61">
        <w:t>the other</w:t>
      </w:r>
      <w:r w:rsidR="00CF4A61" w:rsidRPr="00AC6D09">
        <w:t xml:space="preserve"> measure of accuracy of the time series model </w:t>
      </w:r>
      <w:r w:rsidR="00CF4A61">
        <w:t>fitting methods</w:t>
      </w:r>
      <w:r w:rsidR="00AC2E2B">
        <w:t xml:space="preserve"> as shown in </w:t>
      </w:r>
      <w:r w:rsidR="002928C3">
        <w:t xml:space="preserve">equation </w:t>
      </w:r>
      <w:r w:rsidR="00687CE8">
        <w:t>(6)</w:t>
      </w:r>
      <w:r w:rsidR="00CF4A61">
        <w:t xml:space="preserve"> </w:t>
      </w:r>
      <w:r w:rsidR="00B43C88">
        <w:fldChar w:fldCharType="begin"/>
      </w:r>
      <w:r w:rsidR="005039CD">
        <w:instrText xml:space="preserve"> ADDIN EN.CITE &lt;EndNote&gt;&lt;Cite&gt;&lt;Author&gt;Hanke&lt;/Author&gt;&lt;Year&gt;1998&lt;/Year&gt;&lt;RecNum&gt;43&lt;/RecNum&gt;&lt;DisplayText&gt;(Hanke, Reitsch and Wichern, 1998, Bowerman, O&amp;apos;Connell and Koehler, 2005)&lt;/DisplayText&gt;&lt;record&gt;&lt;rec-number&gt;43&lt;/rec-number&gt;&lt;foreign-keys&gt;&lt;key app="EN" db-id="saf2vspsbfs0xlevr2jppv9v9re0t0pfe99f" timestamp="1393007557"&gt;43&lt;/key&gt;&lt;/foreign-keys&gt;&lt;ref-type name="Book"&gt;6&lt;/ref-type&gt;&lt;contributors&gt;&lt;authors&gt;&lt;author&gt;Hanke, John E&lt;/author&gt;&lt;author&gt;Reitsch, Arthur G&lt;/author&gt;&lt;author&gt;Wichern, Dean W&lt;/author&gt;&lt;/authors&gt;&lt;/contributors&gt;&lt;titles&gt;&lt;title&gt;Business Forecasting&lt;/title&gt;&lt;/titles&gt;&lt;dates&gt;&lt;year&gt;1998&lt;/year&gt;&lt;/dates&gt;&lt;publisher&gt;Prentice Hall Upper Saddle River, NJ&lt;/publisher&gt;&lt;isbn&gt;0137817185&lt;/isbn&gt;&lt;urls&gt;&lt;/urls&gt;&lt;/record&gt;&lt;/Cite&gt;&lt;Cite&gt;&lt;Author&gt;Bowerman&lt;/Author&gt;&lt;Year&gt;2005&lt;/Year&gt;&lt;RecNum&gt;42&lt;/RecNum&gt;&lt;record&gt;&lt;rec-number&gt;42&lt;/rec-number&gt;&lt;foreign-keys&gt;&lt;key app="EN" db-id="saf2vspsbfs0xlevr2jppv9v9re0t0pfe99f" timestamp="1393007531"&gt;42&lt;/key&gt;&lt;/foreign-keys&gt;&lt;ref-type name="Book"&gt;6&lt;/ref-type&gt;&lt;contributors&gt;&lt;authors&gt;&lt;author&gt;Bowerman, Bruce L&lt;/author&gt;&lt;author&gt;O&amp;apos;Connell, Richard T&lt;/author&gt;&lt;author&gt;Koehler, Anne B&lt;/author&gt;&lt;/authors&gt;&lt;/contributors&gt;&lt;titles&gt;&lt;title&gt;Forecasting, Time Series, and Regression: An Applied Approach&lt;/title&gt;&lt;/titles&gt;&lt;dates&gt;&lt;year&gt;2005&lt;/year&gt;&lt;/dates&gt;&lt;publisher&gt;South-Western Pub&lt;/publisher&gt;&lt;isbn&gt;0534409776&lt;/isbn&gt;&lt;urls&gt;&lt;/urls&gt;&lt;/record&gt;&lt;/Cite&gt;&lt;/EndNote&gt;</w:instrText>
      </w:r>
      <w:r w:rsidR="00B43C88">
        <w:fldChar w:fldCharType="separate"/>
      </w:r>
      <w:r w:rsidR="007429BB">
        <w:rPr>
          <w:noProof/>
        </w:rPr>
        <w:t>(</w:t>
      </w:r>
      <w:hyperlink w:anchor="_ENREF_18" w:tooltip="Hanke, 1998 #43" w:history="1">
        <w:r w:rsidR="00463DDF">
          <w:rPr>
            <w:noProof/>
          </w:rPr>
          <w:t>Hanke, Reitsch and Wichern, 1998</w:t>
        </w:r>
      </w:hyperlink>
      <w:r w:rsidR="007429BB">
        <w:rPr>
          <w:noProof/>
        </w:rPr>
        <w:t xml:space="preserve">, </w:t>
      </w:r>
      <w:hyperlink w:anchor="_ENREF_7" w:tooltip="Bowerman, 2005 #42" w:history="1">
        <w:r w:rsidR="00463DDF">
          <w:rPr>
            <w:noProof/>
          </w:rPr>
          <w:t>Bowerman, O'Connell and Koehler, 2005</w:t>
        </w:r>
      </w:hyperlink>
      <w:r w:rsidR="007429BB">
        <w:rPr>
          <w:noProof/>
        </w:rPr>
        <w:t>)</w:t>
      </w:r>
      <w:r w:rsidR="00B43C88">
        <w:fldChar w:fldCharType="end"/>
      </w:r>
      <w:r w:rsidR="00273946">
        <w:t xml:space="preserve">. </w:t>
      </w:r>
      <w:r w:rsidR="00F20EC7">
        <w:t xml:space="preserve">This criterion is used to compare the model performance for </w:t>
      </w:r>
      <w:r w:rsidR="00E16012">
        <w:t>the specific</w:t>
      </w:r>
      <w:r w:rsidR="00F20EC7">
        <w:t xml:space="preserve"> dataset by using </w:t>
      </w:r>
      <w:r w:rsidR="00F20EC7">
        <w:rPr>
          <w:rFonts w:hint="eastAsia"/>
          <w:lang w:eastAsia="zh-CN"/>
        </w:rPr>
        <w:t>time series</w:t>
      </w:r>
      <w:r w:rsidR="00F20EC7">
        <w:t xml:space="preserve"> methods</w:t>
      </w:r>
      <w:r w:rsidR="007D4907">
        <w:t>,</w:t>
      </w:r>
      <w:r w:rsidR="00B43C88">
        <w:t xml:space="preserve"> since i</w:t>
      </w:r>
      <w:r w:rsidR="00AC2E2B">
        <w:t xml:space="preserve">t measures relative performance </w:t>
      </w:r>
      <w:r w:rsidR="00B43C88">
        <w:fldChar w:fldCharType="begin"/>
      </w:r>
      <w:r w:rsidR="006F2D5B">
        <w:instrText xml:space="preserve"> ADDIN EN.CITE &lt;EndNote&gt;&lt;Cite&gt;&lt;Author&gt;Chu&lt;/Author&gt;&lt;Year&gt;1998&lt;/Year&gt;&lt;RecNum&gt;41&lt;/RecNum&gt;&lt;DisplayText&gt;(Chu, 1998)&lt;/DisplayText&gt;&lt;record&gt;&lt;rec-number&gt;41&lt;/rec-number&gt;&lt;foreign-keys&gt;&lt;key app="EN" db-id="saf2vspsbfs0xlevr2jppv9v9re0t0pfe99f" timestamp="1393007383"&gt;41&lt;/key&gt;&lt;/foreign-keys&gt;&lt;ref-type name="Journal Article"&gt;17&lt;/ref-type&gt;&lt;contributors&gt;&lt;authors&gt;&lt;author&gt;Chu, Fong-Lin&lt;/author&gt;&lt;/authors&gt;&lt;/contributors&gt;&lt;titles&gt;&lt;title&gt;Forecasting Tourist Arrivals: Nonlinear Sine Wave or ARIMA?&lt;/title&gt;&lt;secondary-title&gt;Journal of Travel Research&lt;/secondary-title&gt;&lt;/titles&gt;&lt;periodical&gt;&lt;full-title&gt;Journal of Travel Research&lt;/full-title&gt;&lt;/periodical&gt;&lt;pages&gt;79-84&lt;/pages&gt;&lt;volume&gt;36&lt;/volume&gt;&lt;number&gt;3&lt;/number&gt;&lt;dates&gt;&lt;year&gt;1998&lt;/year&gt;&lt;/dates&gt;&lt;isbn&gt;0047-2875&lt;/isbn&gt;&lt;urls&gt;&lt;/urls&gt;&lt;/record&gt;&lt;/Cite&gt;&lt;/EndNote&gt;</w:instrText>
      </w:r>
      <w:r w:rsidR="00B43C88">
        <w:fldChar w:fldCharType="separate"/>
      </w:r>
      <w:r w:rsidR="007429BB">
        <w:rPr>
          <w:noProof/>
        </w:rPr>
        <w:t>(</w:t>
      </w:r>
      <w:hyperlink w:anchor="_ENREF_11" w:tooltip="Chu, 1998 #41" w:history="1">
        <w:r w:rsidR="00463DDF">
          <w:rPr>
            <w:noProof/>
          </w:rPr>
          <w:t>Chu, 1998</w:t>
        </w:r>
      </w:hyperlink>
      <w:r w:rsidR="007429BB">
        <w:rPr>
          <w:noProof/>
        </w:rPr>
        <w:t>)</w:t>
      </w:r>
      <w:r w:rsidR="00B43C88">
        <w:fldChar w:fldCharType="end"/>
      </w:r>
      <w:r w:rsidR="00B43C88">
        <w:t>.</w:t>
      </w:r>
    </w:p>
    <w:p w14:paraId="3E6084C3" w14:textId="3CFCB5B5" w:rsidR="00687CE8" w:rsidRDefault="00687CE8" w:rsidP="00687CE8">
      <w:pPr>
        <w:autoSpaceDE w:val="0"/>
        <w:autoSpaceDN w:val="0"/>
        <w:adjustRightInd w:val="0"/>
        <w:spacing w:before="240"/>
        <w:jc w:val="center"/>
      </w:pPr>
      <m:oMath>
        <m:r>
          <w:rPr>
            <w:rFonts w:ascii="Cambria Math" w:hAnsi="Cambria Math"/>
          </w:rPr>
          <w:lastRenderedPageBreak/>
          <m:t>MAPE=</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num>
                  <m:den>
                    <m:sSub>
                      <m:sSubPr>
                        <m:ctrlPr>
                          <w:rPr>
                            <w:rFonts w:ascii="Cambria Math" w:hAnsi="Cambria Math"/>
                            <w:i/>
                          </w:rPr>
                        </m:ctrlPr>
                      </m:sSubPr>
                      <m:e>
                        <m:r>
                          <w:rPr>
                            <w:rFonts w:ascii="Cambria Math" w:hAnsi="Cambria Math"/>
                          </w:rPr>
                          <m:t>y</m:t>
                        </m:r>
                      </m:e>
                      <m:sub>
                        <m:r>
                          <w:rPr>
                            <w:rFonts w:ascii="Cambria Math" w:hAnsi="Cambria Math"/>
                          </w:rPr>
                          <m:t>t</m:t>
                        </m:r>
                      </m:sub>
                    </m:sSub>
                  </m:den>
                </m:f>
              </m:e>
            </m:d>
          </m:e>
        </m:nary>
        <m:f>
          <m:fPr>
            <m:ctrlPr>
              <w:rPr>
                <w:rFonts w:ascii="Cambria Math" w:hAnsi="Cambria Math"/>
                <w:i/>
              </w:rPr>
            </m:ctrlPr>
          </m:fPr>
          <m:num>
            <m:r>
              <w:rPr>
                <w:rFonts w:ascii="Cambria Math" w:hAnsi="Cambria Math"/>
              </w:rPr>
              <m:t>100</m:t>
            </m:r>
          </m:num>
          <m:den>
            <m:r>
              <w:rPr>
                <w:rFonts w:ascii="Cambria Math" w:hAnsi="Cambria Math"/>
              </w:rPr>
              <m:t>n</m:t>
            </m:r>
          </m:den>
        </m:f>
        <m:r>
          <w:rPr>
            <w:rFonts w:ascii="Cambria Math" w:hAnsi="Cambria Math"/>
          </w:rPr>
          <m:t>%</m:t>
        </m:r>
      </m:oMath>
      <w:r w:rsidR="00CA1B0F">
        <w:t xml:space="preserve">            </w:t>
      </w:r>
      <w:r w:rsidRPr="00687CE8">
        <w:t>(6)</w:t>
      </w:r>
    </w:p>
    <w:p w14:paraId="23E32620" w14:textId="5A6C9260" w:rsidR="009F2FE2" w:rsidRPr="00BE68C6" w:rsidRDefault="002B6567" w:rsidP="00BE68C6">
      <w:pPr>
        <w:pStyle w:val="ListParagraph"/>
        <w:numPr>
          <w:ilvl w:val="0"/>
          <w:numId w:val="46"/>
        </w:numPr>
        <w:autoSpaceDE w:val="0"/>
        <w:autoSpaceDN w:val="0"/>
        <w:spacing w:before="240"/>
        <w:rPr>
          <w:i/>
        </w:rPr>
      </w:pPr>
      <w:r w:rsidRPr="00BE68C6">
        <w:rPr>
          <w:i/>
        </w:rPr>
        <w:t>Normality</w:t>
      </w:r>
      <w:r w:rsidR="009F2FE2" w:rsidRPr="00BE68C6">
        <w:rPr>
          <w:i/>
        </w:rPr>
        <w:t xml:space="preserve"> test</w:t>
      </w:r>
    </w:p>
    <w:p w14:paraId="6F96CC40" w14:textId="626BB354" w:rsidR="005E0E9E" w:rsidRDefault="00190D0F" w:rsidP="00BE68C6">
      <w:pPr>
        <w:spacing w:before="240"/>
        <w:jc w:val="both"/>
      </w:pPr>
      <w:r w:rsidRPr="00A2451B">
        <w:t xml:space="preserve">A good time series model should have normally distributed residuals. </w:t>
      </w:r>
      <w:r>
        <w:t>In this paper, normality of residuals is evaluated by t</w:t>
      </w:r>
      <w:r w:rsidRPr="00D116EA">
        <w:t xml:space="preserve">wo </w:t>
      </w:r>
      <w:r>
        <w:t xml:space="preserve">powerful </w:t>
      </w:r>
      <w:r w:rsidRPr="00D116EA">
        <w:t xml:space="preserve">normality tests: </w:t>
      </w:r>
      <w:r w:rsidRPr="00D116EA">
        <w:rPr>
          <w:color w:val="000000"/>
          <w:sz w:val="22"/>
          <w:szCs w:val="22"/>
        </w:rPr>
        <w:t>Shapiro-Wilk</w:t>
      </w:r>
      <w:r w:rsidRPr="0061152D">
        <w:rPr>
          <w:color w:val="000000"/>
          <w:sz w:val="22"/>
          <w:szCs w:val="22"/>
        </w:rPr>
        <w:t xml:space="preserve"> </w:t>
      </w:r>
      <w:r w:rsidRPr="001E2EBF">
        <w:rPr>
          <w:color w:val="000000"/>
          <w:sz w:val="22"/>
          <w:szCs w:val="22"/>
        </w:rPr>
        <w:fldChar w:fldCharType="begin"/>
      </w:r>
      <w:r w:rsidR="006F2D5B">
        <w:rPr>
          <w:color w:val="000000"/>
          <w:sz w:val="22"/>
          <w:szCs w:val="22"/>
        </w:rPr>
        <w:instrText xml:space="preserve"> ADDIN EN.CITE &lt;EndNote&gt;&lt;Cite&gt;&lt;Author&gt;Shapiro&lt;/Author&gt;&lt;Year&gt;1964&lt;/Year&gt;&lt;RecNum&gt;35&lt;/RecNum&gt;&lt;DisplayText&gt;(Shapiro and Wilk, 1964)&lt;/DisplayText&gt;&lt;record&gt;&lt;rec-number&gt;35&lt;/rec-number&gt;&lt;foreign-keys&gt;&lt;key app="EN" db-id="saf2vspsbfs0xlevr2jppv9v9re0t0pfe99f" timestamp="1392999214"&gt;35&lt;/key&gt;&lt;/foreign-keys&gt;&lt;ref-type name="Thesis"&gt;32&lt;/ref-type&gt;&lt;contributors&gt;&lt;authors&gt;&lt;author&gt;Shapiro, Samuel Sanford&lt;/author&gt;&lt;author&gt;Wilk, Martin B&lt;/author&gt;&lt;/authors&gt;&lt;/contributors&gt;&lt;titles&gt;&lt;title&gt;An Analysis of Variance Test for Normality (Complete Samples)&lt;/title&gt;&lt;/titles&gt;&lt;dates&gt;&lt;year&gt;1964&lt;/year&gt;&lt;/dates&gt;&lt;publisher&gt;JSTOR&lt;/publisher&gt;&lt;urls&gt;&lt;related-urls&gt;&lt;url&gt;http://webspace.ship.edu/pgmarr/Geo441/Readings/Shapiro%20and%20Wilk%201965%20-%20An%20Analysis%20of%20Variance%20Test%20for%20Normality.pdf&lt;/url&gt;&lt;/related-urls&gt;&lt;/urls&gt;&lt;/record&gt;&lt;/Cite&gt;&lt;/EndNote&gt;</w:instrText>
      </w:r>
      <w:r w:rsidRPr="001E2EBF">
        <w:rPr>
          <w:color w:val="000000"/>
          <w:sz w:val="22"/>
          <w:szCs w:val="22"/>
        </w:rPr>
        <w:fldChar w:fldCharType="separate"/>
      </w:r>
      <w:r w:rsidR="007429BB">
        <w:rPr>
          <w:noProof/>
          <w:color w:val="000000"/>
          <w:sz w:val="22"/>
          <w:szCs w:val="22"/>
        </w:rPr>
        <w:t>(</w:t>
      </w:r>
      <w:hyperlink w:anchor="_ENREF_33" w:tooltip="Shapiro, 1964 #35" w:history="1">
        <w:r w:rsidR="00463DDF">
          <w:rPr>
            <w:noProof/>
            <w:color w:val="000000"/>
            <w:sz w:val="22"/>
            <w:szCs w:val="22"/>
          </w:rPr>
          <w:t>Shapiro and Wilk, 1964</w:t>
        </w:r>
      </w:hyperlink>
      <w:r w:rsidR="007429BB">
        <w:rPr>
          <w:noProof/>
          <w:color w:val="000000"/>
          <w:sz w:val="22"/>
          <w:szCs w:val="22"/>
        </w:rPr>
        <w:t>)</w:t>
      </w:r>
      <w:r w:rsidRPr="001E2EBF">
        <w:rPr>
          <w:color w:val="000000"/>
          <w:sz w:val="22"/>
          <w:szCs w:val="22"/>
        </w:rPr>
        <w:fldChar w:fldCharType="end"/>
      </w:r>
      <w:r w:rsidRPr="001E2EBF">
        <w:rPr>
          <w:color w:val="000000"/>
          <w:sz w:val="22"/>
          <w:szCs w:val="22"/>
        </w:rPr>
        <w:t xml:space="preserve"> </w:t>
      </w:r>
      <w:r w:rsidRPr="008D45A3">
        <w:rPr>
          <w:color w:val="000000"/>
          <w:sz w:val="22"/>
          <w:szCs w:val="22"/>
        </w:rPr>
        <w:t xml:space="preserve">and D'Agostino Omnibus normality test </w:t>
      </w:r>
      <w:r w:rsidR="006F2D5B">
        <w:rPr>
          <w:color w:val="000000"/>
          <w:sz w:val="22"/>
          <w:szCs w:val="22"/>
        </w:rPr>
        <w:fldChar w:fldCharType="begin"/>
      </w:r>
      <w:r w:rsidR="006F2D5B">
        <w:rPr>
          <w:color w:val="000000"/>
          <w:sz w:val="22"/>
          <w:szCs w:val="22"/>
        </w:rPr>
        <w:instrText xml:space="preserve"> ADDIN EN.CITE &lt;EndNote&gt;&lt;Cite&gt;&lt;Author&gt;D&amp;apos;agostino&lt;/Author&gt;&lt;Year&gt;1990&lt;/Year&gt;&lt;RecNum&gt;48&lt;/RecNum&gt;&lt;DisplayText&gt;(D&amp;apos;agostino, Belanger and D&amp;apos;Agostino Jr, 1990)&lt;/DisplayText&gt;&lt;record&gt;&lt;rec-number&gt;48&lt;/rec-number&gt;&lt;foreign-keys&gt;&lt;key app="EN" db-id="saf2vspsbfs0xlevr2jppv9v9re0t0pfe99f" timestamp="1394031457"&gt;48&lt;/key&gt;&lt;/foreign-keys&gt;&lt;ref-type name="Journal Article"&gt;17&lt;/ref-type&gt;&lt;contributors&gt;&lt;authors&gt;&lt;author&gt;D&amp;apos;agostino, Ralph B&lt;/author&gt;&lt;author&gt;Belanger, Albert&lt;/author&gt;&lt;author&gt;D&amp;apos;Agostino Jr, Ralph B&lt;/author&gt;&lt;/authors&gt;&lt;/contributors&gt;&lt;titles&gt;&lt;title&gt;A Suggestion for Using Powerful and Informative Tests of Normality&lt;/title&gt;&lt;secondary-title&gt;The American Statistician&lt;/secondary-title&gt;&lt;/titles&gt;&lt;periodical&gt;&lt;full-title&gt;The American Statistician&lt;/full-title&gt;&lt;/periodical&gt;&lt;pages&gt;316-321&lt;/pages&gt;&lt;volume&gt;44&lt;/volume&gt;&lt;number&gt;4&lt;/number&gt;&lt;dates&gt;&lt;year&gt;1990&lt;/year&gt;&lt;/dates&gt;&lt;isbn&gt;0003-1305&lt;/isbn&gt;&lt;urls&gt;&lt;/urls&gt;&lt;/record&gt;&lt;/Cite&gt;&lt;/EndNote&gt;</w:instrText>
      </w:r>
      <w:r w:rsidR="006F2D5B">
        <w:rPr>
          <w:color w:val="000000"/>
          <w:sz w:val="22"/>
          <w:szCs w:val="22"/>
        </w:rPr>
        <w:fldChar w:fldCharType="separate"/>
      </w:r>
      <w:r w:rsidR="006F2D5B">
        <w:rPr>
          <w:noProof/>
          <w:color w:val="000000"/>
          <w:sz w:val="22"/>
          <w:szCs w:val="22"/>
        </w:rPr>
        <w:t>(</w:t>
      </w:r>
      <w:hyperlink w:anchor="_ENREF_12" w:tooltip="D'agostino, 1990 #48" w:history="1">
        <w:r w:rsidR="00463DDF">
          <w:rPr>
            <w:noProof/>
            <w:color w:val="000000"/>
            <w:sz w:val="22"/>
            <w:szCs w:val="22"/>
          </w:rPr>
          <w:t>D'agostino, Belanger and D'Agostino Jr, 1990</w:t>
        </w:r>
      </w:hyperlink>
      <w:r w:rsidR="006F2D5B">
        <w:rPr>
          <w:noProof/>
          <w:color w:val="000000"/>
          <w:sz w:val="22"/>
          <w:szCs w:val="22"/>
        </w:rPr>
        <w:t>)</w:t>
      </w:r>
      <w:r w:rsidR="006F2D5B">
        <w:rPr>
          <w:color w:val="000000"/>
          <w:sz w:val="22"/>
          <w:szCs w:val="22"/>
        </w:rPr>
        <w:fldChar w:fldCharType="end"/>
      </w:r>
      <w:r w:rsidR="006F2D5B">
        <w:rPr>
          <w:color w:val="000000"/>
          <w:sz w:val="22"/>
          <w:szCs w:val="22"/>
        </w:rPr>
        <w:t xml:space="preserve"> </w:t>
      </w:r>
      <w:r w:rsidRPr="00DF79B4">
        <w:t>in NCSS.</w:t>
      </w:r>
      <w:r>
        <w:t xml:space="preserve"> </w:t>
      </w:r>
    </w:p>
    <w:p w14:paraId="1395F9C6" w14:textId="77777777" w:rsidR="00190D0F" w:rsidRPr="00BE68C6" w:rsidRDefault="00190D0F" w:rsidP="00BE68C6">
      <w:pPr>
        <w:pStyle w:val="Numberedlist"/>
        <w:numPr>
          <w:ilvl w:val="0"/>
          <w:numId w:val="46"/>
        </w:numPr>
        <w:rPr>
          <w:i/>
        </w:rPr>
      </w:pPr>
      <w:r w:rsidRPr="00BE68C6">
        <w:rPr>
          <w:i/>
        </w:rPr>
        <w:t>White noise test</w:t>
      </w:r>
    </w:p>
    <w:p w14:paraId="67DFE661" w14:textId="702C598E" w:rsidR="00190D0F" w:rsidRDefault="00190D0F" w:rsidP="00BE68C6">
      <w:pPr>
        <w:spacing w:before="240"/>
        <w:jc w:val="both"/>
      </w:pPr>
      <w:r w:rsidRPr="00190D0F">
        <w:t>The white noise test is performed on the residuals to evaluate whether there might be some time series pattern remaining in the dataset not accounted for the model and result in independent residuals, random scatter, or no more time series pattern in residuals</w:t>
      </w:r>
      <w:r w:rsidR="00BC5367">
        <w:t xml:space="preserve"> </w:t>
      </w:r>
      <w:r w:rsidR="00BC5367">
        <w:fldChar w:fldCharType="begin"/>
      </w:r>
      <w:r w:rsidR="002E4CDB">
        <w:instrText xml:space="preserve"> ADDIN EN.CITE &lt;EndNote&gt;&lt;Cite&gt;&lt;Author&gt;Weisent&lt;/Author&gt;&lt;Year&gt;2010&lt;/Year&gt;&lt;RecNum&gt;87&lt;/RecNum&gt;&lt;DisplayText&gt;(Weisent, Seaver, Odoi and Rohrbach, 2010)&lt;/DisplayText&gt;&lt;record&gt;&lt;rec-number&gt;87&lt;/rec-number&gt;&lt;foreign-keys&gt;&lt;key app="EN" db-id="saf2vspsbfs0xlevr2jppv9v9re0t0pfe99f" timestamp="1396999254"&gt;87&lt;/key&gt;&lt;/foreign-keys&gt;&lt;ref-type name="Journal Article"&gt;17&lt;/ref-type&gt;&lt;contributors&gt;&lt;authors&gt;&lt;author&gt;Weisent, Jennifer&lt;/author&gt;&lt;author&gt;Seaver, William&lt;/author&gt;&lt;author&gt;Odoi, A&lt;/author&gt;&lt;author&gt;Rohrbach, B&lt;/author&gt;&lt;/authors&gt;&lt;/contributors&gt;&lt;titles&gt;&lt;title&gt;Comparison of Three Time-series Models for Predicting Campylobacteriosis Risk&lt;/title&gt;&lt;secondary-title&gt;Epidemiology and Infection&lt;/secondary-title&gt;&lt;/titles&gt;&lt;periodical&gt;&lt;full-title&gt;Epidemiology and infection&lt;/full-title&gt;&lt;/periodical&gt;&lt;pages&gt;898-906&lt;/pages&gt;&lt;volume&gt;138&lt;/volume&gt;&lt;number&gt;06&lt;/number&gt;&lt;dates&gt;&lt;year&gt;2010&lt;/year&gt;&lt;/dates&gt;&lt;isbn&gt;1469-4409&lt;/isbn&gt;&lt;urls&gt;&lt;/urls&gt;&lt;/record&gt;&lt;/Cite&gt;&lt;/EndNote&gt;</w:instrText>
      </w:r>
      <w:r w:rsidR="00BC5367">
        <w:fldChar w:fldCharType="separate"/>
      </w:r>
      <w:r w:rsidR="007429BB">
        <w:rPr>
          <w:noProof/>
        </w:rPr>
        <w:t>(</w:t>
      </w:r>
      <w:hyperlink w:anchor="_ENREF_39" w:tooltip="Weisent, 2010 #87" w:history="1">
        <w:r w:rsidR="00463DDF">
          <w:rPr>
            <w:noProof/>
          </w:rPr>
          <w:t>Weisent, Seaver, Odoi and Rohrbach, 2010</w:t>
        </w:r>
      </w:hyperlink>
      <w:r w:rsidR="007429BB">
        <w:rPr>
          <w:noProof/>
        </w:rPr>
        <w:t>)</w:t>
      </w:r>
      <w:r w:rsidR="00BC5367">
        <w:fldChar w:fldCharType="end"/>
      </w:r>
      <w:r w:rsidRPr="00190D0F">
        <w:t xml:space="preserve">. In practice, </w:t>
      </w:r>
      <w:r w:rsidRPr="00C52FB2">
        <w:t xml:space="preserve">the Q-statistic (also called Box-Pierce statistic or Ljung-Box statistic) is used as an objective diagnostic measure of white noise for a time series to compare whether the autocorrelations from residuals and white noise are statistically significantly different. </w:t>
      </w:r>
      <w:r w:rsidR="00F17EB3" w:rsidRPr="00C52FB2">
        <w:t xml:space="preserve">This test statistic is illustrated in equation </w:t>
      </w:r>
      <w:r w:rsidR="00E83602">
        <w:t>(7)</w:t>
      </w:r>
      <w:r w:rsidR="00A27D78" w:rsidRPr="00C52FB2">
        <w:t xml:space="preserve">; where </w:t>
      </w:r>
      <w:r w:rsidR="00A27D78" w:rsidRPr="00C52FB2">
        <w:rPr>
          <w:i/>
        </w:rPr>
        <w:t>k</w:t>
      </w:r>
      <w:r w:rsidR="00F17EB3" w:rsidRPr="00C52FB2">
        <w:t xml:space="preserve"> </w:t>
      </w:r>
      <w:r w:rsidR="00A27D78" w:rsidRPr="00C52FB2">
        <w:t xml:space="preserve">is selected to be about the lesser of two seasonal cycles, about one-fourth of the observations, or 24 when two seasonal cycles is much greater than 24. </w:t>
      </w:r>
      <w:r w:rsidRPr="00C52FB2">
        <w:t xml:space="preserve">In most cases, if a model is </w:t>
      </w:r>
      <w:r w:rsidRPr="00A46CC2">
        <w:t>lack</w:t>
      </w:r>
      <w:r w:rsidR="00A74F04" w:rsidRPr="00A46CC2">
        <w:t>ing in</w:t>
      </w:r>
      <w:r w:rsidRPr="00A46CC2">
        <w:t xml:space="preserve"> white noise,</w:t>
      </w:r>
      <w:r w:rsidRPr="00C52FB2">
        <w:t xml:space="preserve"> it means this model is deficient and has to be rectified  </w:t>
      </w:r>
      <w:r w:rsidRPr="00C52FB2">
        <w:fldChar w:fldCharType="begin"/>
      </w:r>
      <w:r w:rsidR="006F2D5B">
        <w:instrText xml:space="preserve"> ADDIN EN.CITE &lt;EndNote&gt;&lt;Cite&gt;&lt;Author&gt;DeLurgio&lt;/Author&gt;&lt;Year&gt;1998&lt;/Year&gt;&lt;RecNum&gt;31&lt;/RecNum&gt;&lt;DisplayText&gt;(DeLurgio, 1998)&lt;/DisplayText&gt;&lt;record&gt;&lt;rec-number&gt;31&lt;/rec-number&gt;&lt;foreign-keys&gt;&lt;key app="EN" db-id="saf2vspsbfs0xlevr2jppv9v9re0t0pfe99f" timestamp="1392994486"&gt;31&lt;/key&gt;&lt;/foreign-keys&gt;&lt;ref-type name="Book"&gt;6&lt;/ref-type&gt;&lt;contributors&gt;&lt;authors&gt;&lt;author&gt;DeLurgio, Stephen A&lt;/author&gt;&lt;/authors&gt;&lt;/contributors&gt;&lt;titles&gt;&lt;title&gt;Forecasting Principles and Applications&lt;/title&gt;&lt;/titles&gt;&lt;edition&gt;1st&lt;/edition&gt;&lt;dates&gt;&lt;year&gt;1998&lt;/year&gt;&lt;/dates&gt;&lt;publisher&gt;McGraw-Hill/Irwin, New York&lt;/publisher&gt;&lt;isbn&gt;0071159983&lt;/isbn&gt;&lt;urls&gt;&lt;/urls&gt;&lt;/record&gt;&lt;/Cite&gt;&lt;/EndNote&gt;</w:instrText>
      </w:r>
      <w:r w:rsidRPr="00C52FB2">
        <w:fldChar w:fldCharType="separate"/>
      </w:r>
      <w:r w:rsidR="007429BB">
        <w:rPr>
          <w:noProof/>
        </w:rPr>
        <w:t>(</w:t>
      </w:r>
      <w:hyperlink w:anchor="_ENREF_13" w:tooltip="DeLurgio, 1998 #31" w:history="1">
        <w:r w:rsidR="00463DDF">
          <w:rPr>
            <w:noProof/>
          </w:rPr>
          <w:t>DeLurgio, 1998</w:t>
        </w:r>
      </w:hyperlink>
      <w:r w:rsidR="007429BB">
        <w:rPr>
          <w:noProof/>
        </w:rPr>
        <w:t>)</w:t>
      </w:r>
      <w:r w:rsidRPr="00C52FB2">
        <w:fldChar w:fldCharType="end"/>
      </w:r>
      <w:r w:rsidRPr="00C52FB2">
        <w:t>.</w:t>
      </w:r>
      <w:r>
        <w:t xml:space="preserve"> </w:t>
      </w:r>
    </w:p>
    <w:p w14:paraId="5EA58380" w14:textId="3798F8A5" w:rsidR="00F17EB3" w:rsidRDefault="00E83602" w:rsidP="00687CE8">
      <w:pPr>
        <w:spacing w:before="240"/>
        <w:jc w:val="center"/>
      </w:pPr>
      <m:oMath>
        <m:r>
          <w:rPr>
            <w:rFonts w:ascii="Cambria Math" w:hAnsi="Cambria Math"/>
          </w:rPr>
          <m:t>Q=n(n+2)</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r>
                  <w:rPr>
                    <w:rFonts w:ascii="Cambria Math" w:hAnsi="Cambria Math"/>
                  </w:rPr>
                  <m:t>ACF</m:t>
                </m:r>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2</m:t>
                    </m:r>
                  </m:sup>
                </m:sSup>
              </m:num>
              <m:den>
                <m:r>
                  <w:rPr>
                    <w:rFonts w:ascii="Cambria Math" w:hAnsi="Cambria Math"/>
                  </w:rPr>
                  <m:t>n-i</m:t>
                </m:r>
              </m:den>
            </m:f>
          </m:e>
        </m:nary>
      </m:oMath>
      <w:r>
        <w:t xml:space="preserve">            </w:t>
      </w:r>
      <w:r w:rsidRPr="00E83602">
        <w:rPr>
          <w:color w:val="000000" w:themeColor="text1"/>
        </w:rPr>
        <w:t>(</w:t>
      </w:r>
      <w:r w:rsidR="00687CE8">
        <w:rPr>
          <w:color w:val="000000" w:themeColor="text1"/>
        </w:rPr>
        <w:t>7</w:t>
      </w:r>
      <w:r w:rsidRPr="00E83602">
        <w:rPr>
          <w:color w:val="000000" w:themeColor="text1"/>
        </w:rPr>
        <w:t>)</w:t>
      </w:r>
    </w:p>
    <w:p w14:paraId="26E5C99E" w14:textId="17B50643" w:rsidR="00E3127D" w:rsidRDefault="00E3127D" w:rsidP="00E3127D">
      <w:pPr>
        <w:pStyle w:val="Heading1"/>
      </w:pPr>
      <w:r>
        <w:t>Results</w:t>
      </w:r>
      <w:r w:rsidR="009F2FE2">
        <w:t xml:space="preserve"> and Discussion</w:t>
      </w:r>
    </w:p>
    <w:p w14:paraId="58746A72" w14:textId="458C064D" w:rsidR="00E3127D" w:rsidRPr="00237CCD" w:rsidRDefault="00E3127D" w:rsidP="00E3127D">
      <w:pPr>
        <w:pStyle w:val="Heading1"/>
        <w:rPr>
          <w:i/>
        </w:rPr>
      </w:pPr>
      <w:r>
        <w:rPr>
          <w:i/>
        </w:rPr>
        <w:t xml:space="preserve">Temporal patterns of employ </w:t>
      </w:r>
      <w:r w:rsidR="00E25E84" w:rsidRPr="00E25E84">
        <w:rPr>
          <w:i/>
        </w:rPr>
        <w:t>turnover</w:t>
      </w:r>
      <w:r w:rsidR="00C668DA">
        <w:rPr>
          <w:i/>
        </w:rPr>
        <w:t xml:space="preserve"> and </w:t>
      </w:r>
      <w:r w:rsidR="00C668DA" w:rsidRPr="00C668DA">
        <w:rPr>
          <w:i/>
        </w:rPr>
        <w:t>outlier identification</w:t>
      </w:r>
    </w:p>
    <w:p w14:paraId="0A668BA5" w14:textId="5202AA7E" w:rsidR="00A30394" w:rsidRDefault="00A30394" w:rsidP="00262F60">
      <w:pPr>
        <w:spacing w:before="240"/>
        <w:jc w:val="both"/>
      </w:pPr>
      <w:r w:rsidRPr="00010667">
        <w:t>Th</w:t>
      </w:r>
      <w:r>
        <w:t>e</w:t>
      </w:r>
      <w:r w:rsidRPr="00010667">
        <w:t xml:space="preserve"> time based</w:t>
      </w:r>
      <w:r>
        <w:rPr>
          <w:rFonts w:hint="eastAsia"/>
          <w:lang w:eastAsia="zh-CN"/>
        </w:rPr>
        <w:t xml:space="preserve"> </w:t>
      </w:r>
      <w:r w:rsidR="00F944F8">
        <w:rPr>
          <w:lang w:eastAsia="zh-CN"/>
        </w:rPr>
        <w:t>turnover</w:t>
      </w:r>
      <w:r w:rsidRPr="00010667">
        <w:t xml:space="preserve"> </w:t>
      </w:r>
      <w:r>
        <w:rPr>
          <w:rFonts w:hint="eastAsia"/>
          <w:lang w:eastAsia="zh-CN"/>
        </w:rPr>
        <w:t>series</w:t>
      </w:r>
      <w:r w:rsidRPr="00010667">
        <w:t xml:space="preserve"> was restructured in a format so that it could be analysed to observe patterns like trend or seasonality and understand any inherent time series in the data </w:t>
      </w:r>
      <w:r w:rsidRPr="00010667">
        <w:lastRenderedPageBreak/>
        <w:t>for further investigation in that direction.</w:t>
      </w:r>
      <w:r w:rsidR="002A58D6">
        <w:t xml:space="preserve"> </w:t>
      </w:r>
      <w:r>
        <w:t xml:space="preserve">As </w:t>
      </w:r>
      <w:r w:rsidRPr="00D14C17">
        <w:t xml:space="preserve">shown in </w:t>
      </w:r>
      <w:r w:rsidRPr="00B91850">
        <w:fldChar w:fldCharType="begin"/>
      </w:r>
      <w:r w:rsidRPr="00B91850">
        <w:instrText xml:space="preserve"> REF _Ref352059704 \h </w:instrText>
      </w:r>
      <w:r w:rsidR="00B91850" w:rsidRPr="00B91850">
        <w:instrText xml:space="preserve"> \* MERGEFORMAT </w:instrText>
      </w:r>
      <w:r w:rsidRPr="00B91850">
        <w:fldChar w:fldCharType="separate"/>
      </w:r>
      <w:r w:rsidR="007B7CEE" w:rsidRPr="007B7CEE">
        <w:t xml:space="preserve">Figure </w:t>
      </w:r>
      <w:r w:rsidR="007B7CEE" w:rsidRPr="007B7CEE">
        <w:rPr>
          <w:noProof/>
        </w:rPr>
        <w:t>1</w:t>
      </w:r>
      <w:r w:rsidRPr="00B91850">
        <w:fldChar w:fldCharType="end"/>
      </w:r>
      <w:r w:rsidRPr="00B91850">
        <w:t xml:space="preserve"> </w:t>
      </w:r>
      <w:r>
        <w:rPr>
          <w:rFonts w:hint="eastAsia"/>
          <w:lang w:eastAsia="zh-CN"/>
        </w:rPr>
        <w:t>(a)</w:t>
      </w:r>
      <w:r>
        <w:t>, there is obvious seasonality pattern in the series</w:t>
      </w:r>
      <w:r w:rsidRPr="00D14C17">
        <w:t xml:space="preserve">. </w:t>
      </w:r>
      <w:r w:rsidRPr="00672B79">
        <w:t xml:space="preserve">The box plot for </w:t>
      </w:r>
      <w:r w:rsidRPr="00E25E84">
        <w:t>turnover</w:t>
      </w:r>
      <w:r w:rsidRPr="00672B79">
        <w:t xml:space="preserve"> </w:t>
      </w:r>
      <w:r>
        <w:rPr>
          <w:rFonts w:hint="eastAsia"/>
          <w:lang w:eastAsia="zh-CN"/>
        </w:rPr>
        <w:t>series</w:t>
      </w:r>
      <w:r w:rsidRPr="00672B79">
        <w:t xml:space="preserve"> </w:t>
      </w:r>
      <w:r>
        <w:t xml:space="preserve">from ANOVA test </w:t>
      </w:r>
      <w:r w:rsidRPr="00672B79">
        <w:t>confirm</w:t>
      </w:r>
      <w:r>
        <w:t>ed</w:t>
      </w:r>
      <w:r w:rsidRPr="00672B79">
        <w:t xml:space="preserve"> this seasonality</w:t>
      </w:r>
      <w:r>
        <w:t xml:space="preserve"> pattern</w:t>
      </w:r>
      <w:r>
        <w:rPr>
          <w:rFonts w:hint="eastAsia"/>
          <w:lang w:eastAsia="zh-CN"/>
        </w:rPr>
        <w:t>.</w:t>
      </w:r>
      <w:r w:rsidRPr="00672B79">
        <w:t xml:space="preserve"> </w:t>
      </w:r>
      <w:r>
        <w:t xml:space="preserve">In addition, </w:t>
      </w:r>
      <w:r>
        <w:rPr>
          <w:noProof/>
        </w:rPr>
        <w:t>t</w:t>
      </w:r>
      <w:r w:rsidRPr="00D14C17">
        <w:rPr>
          <w:noProof/>
        </w:rPr>
        <w:t xml:space="preserve">here is a decreasing trend from </w:t>
      </w:r>
      <w:r>
        <w:rPr>
          <w:noProof/>
        </w:rPr>
        <w:t>January</w:t>
      </w:r>
      <w:r w:rsidRPr="00D14C17">
        <w:rPr>
          <w:noProof/>
        </w:rPr>
        <w:t xml:space="preserve"> to November</w:t>
      </w:r>
      <w:r>
        <w:rPr>
          <w:rFonts w:hint="eastAsia"/>
          <w:noProof/>
          <w:lang w:eastAsia="zh-CN"/>
        </w:rPr>
        <w:t xml:space="preserve"> </w:t>
      </w:r>
      <w:r w:rsidRPr="00D14C17">
        <w:rPr>
          <w:noProof/>
        </w:rPr>
        <w:t xml:space="preserve">as shown in </w:t>
      </w:r>
      <w:r w:rsidRPr="00B91850">
        <w:rPr>
          <w:noProof/>
        </w:rPr>
        <w:fldChar w:fldCharType="begin"/>
      </w:r>
      <w:r w:rsidRPr="00B91850">
        <w:rPr>
          <w:noProof/>
        </w:rPr>
        <w:instrText xml:space="preserve"> REF _Ref352059704 \h </w:instrText>
      </w:r>
      <w:r w:rsidR="00B91850" w:rsidRPr="00B91850">
        <w:rPr>
          <w:noProof/>
        </w:rPr>
        <w:instrText xml:space="preserve"> \* MERGEFORMAT </w:instrText>
      </w:r>
      <w:r w:rsidRPr="00B91850">
        <w:rPr>
          <w:noProof/>
        </w:rPr>
      </w:r>
      <w:r w:rsidRPr="00B91850">
        <w:rPr>
          <w:noProof/>
        </w:rPr>
        <w:fldChar w:fldCharType="separate"/>
      </w:r>
      <w:r w:rsidR="007B7CEE" w:rsidRPr="007B7CEE">
        <w:t xml:space="preserve">Figure </w:t>
      </w:r>
      <w:r w:rsidR="007B7CEE" w:rsidRPr="007B7CEE">
        <w:rPr>
          <w:noProof/>
        </w:rPr>
        <w:t>1</w:t>
      </w:r>
      <w:r w:rsidRPr="00B91850">
        <w:rPr>
          <w:noProof/>
        </w:rPr>
        <w:fldChar w:fldCharType="end"/>
      </w:r>
      <w:r w:rsidRPr="00B91850">
        <w:rPr>
          <w:rFonts w:hint="eastAsia"/>
          <w:noProof/>
          <w:lang w:eastAsia="zh-CN"/>
        </w:rPr>
        <w:t xml:space="preserve"> </w:t>
      </w:r>
      <w:r>
        <w:rPr>
          <w:rFonts w:hint="eastAsia"/>
          <w:noProof/>
          <w:lang w:eastAsia="zh-CN"/>
        </w:rPr>
        <w:t>(b),</w:t>
      </w:r>
      <w:r>
        <w:rPr>
          <w:rFonts w:hint="eastAsia"/>
          <w:lang w:eastAsia="zh-CN"/>
        </w:rPr>
        <w:t xml:space="preserve"> </w:t>
      </w:r>
      <w:r w:rsidRPr="00D14C17">
        <w:rPr>
          <w:noProof/>
        </w:rPr>
        <w:t xml:space="preserve">and then the trend line rises up in </w:t>
      </w:r>
      <w:r>
        <w:rPr>
          <w:noProof/>
        </w:rPr>
        <w:t>December</w:t>
      </w:r>
      <w:r w:rsidRPr="00D14C17">
        <w:rPr>
          <w:noProof/>
        </w:rPr>
        <w:t>. The</w:t>
      </w:r>
      <w:r>
        <w:rPr>
          <w:noProof/>
        </w:rPr>
        <w:t xml:space="preserve"> points with year label in </w:t>
      </w:r>
      <w:r w:rsidRPr="00B91850">
        <w:rPr>
          <w:noProof/>
        </w:rPr>
        <w:fldChar w:fldCharType="begin"/>
      </w:r>
      <w:r w:rsidRPr="00B91850">
        <w:rPr>
          <w:noProof/>
        </w:rPr>
        <w:instrText xml:space="preserve"> REF _Ref352059704 \h </w:instrText>
      </w:r>
      <w:r w:rsidR="00B91850" w:rsidRPr="00B91850">
        <w:rPr>
          <w:noProof/>
        </w:rPr>
        <w:instrText xml:space="preserve"> \* MERGEFORMAT </w:instrText>
      </w:r>
      <w:r w:rsidRPr="00B91850">
        <w:rPr>
          <w:noProof/>
        </w:rPr>
      </w:r>
      <w:r w:rsidRPr="00B91850">
        <w:rPr>
          <w:noProof/>
        </w:rPr>
        <w:fldChar w:fldCharType="separate"/>
      </w:r>
      <w:r w:rsidR="007B7CEE" w:rsidRPr="007B7CEE">
        <w:t xml:space="preserve">Figure </w:t>
      </w:r>
      <w:r w:rsidR="007B7CEE" w:rsidRPr="007B7CEE">
        <w:rPr>
          <w:noProof/>
        </w:rPr>
        <w:t>1</w:t>
      </w:r>
      <w:r w:rsidRPr="00B91850">
        <w:rPr>
          <w:noProof/>
        </w:rPr>
        <w:fldChar w:fldCharType="end"/>
      </w:r>
      <w:r w:rsidRPr="00B91850">
        <w:rPr>
          <w:noProof/>
        </w:rPr>
        <w:t xml:space="preserve"> </w:t>
      </w:r>
      <w:r>
        <w:rPr>
          <w:noProof/>
        </w:rPr>
        <w:t>(b) are</w:t>
      </w:r>
      <w:r w:rsidRPr="00D14C17">
        <w:rPr>
          <w:noProof/>
        </w:rPr>
        <w:t xml:space="preserve"> </w:t>
      </w:r>
      <w:r>
        <w:rPr>
          <w:noProof/>
        </w:rPr>
        <w:t xml:space="preserve">considered as </w:t>
      </w:r>
      <w:r w:rsidRPr="00D14C17">
        <w:rPr>
          <w:noProof/>
        </w:rPr>
        <w:t>outliers</w:t>
      </w:r>
      <w:r>
        <w:rPr>
          <w:noProof/>
        </w:rPr>
        <w:t>, since they are beyond the upper whiskers.</w:t>
      </w:r>
      <w:r w:rsidR="00AE7789">
        <w:rPr>
          <w:noProof/>
        </w:rPr>
        <w:t xml:space="preserve"> </w:t>
      </w:r>
      <w:r w:rsidR="00C5127C">
        <w:rPr>
          <w:lang w:eastAsia="zh-CN"/>
        </w:rPr>
        <w:t xml:space="preserve">After </w:t>
      </w:r>
      <w:r>
        <w:rPr>
          <w:lang w:eastAsia="zh-CN"/>
        </w:rPr>
        <w:t>all ARIMA models</w:t>
      </w:r>
      <w:r w:rsidR="00C5127C">
        <w:rPr>
          <w:lang w:eastAsia="zh-CN"/>
        </w:rPr>
        <w:t xml:space="preserve"> were tested</w:t>
      </w:r>
      <w:r>
        <w:rPr>
          <w:lang w:eastAsia="zh-CN"/>
        </w:rPr>
        <w:t xml:space="preserve">, three outliers appeared in SPC chart (as shown </w:t>
      </w:r>
      <w:r w:rsidR="005B61C6">
        <w:rPr>
          <w:lang w:eastAsia="zh-CN"/>
        </w:rPr>
        <w:t xml:space="preserve">in </w:t>
      </w:r>
      <w:r w:rsidRPr="00B91850">
        <w:rPr>
          <w:lang w:eastAsia="zh-CN"/>
        </w:rPr>
        <w:fldChar w:fldCharType="begin"/>
      </w:r>
      <w:r w:rsidRPr="00B91850">
        <w:rPr>
          <w:lang w:eastAsia="zh-CN"/>
        </w:rPr>
        <w:instrText xml:space="preserve"> REF _Ref379889769 \h </w:instrText>
      </w:r>
      <w:r w:rsidR="00B91850" w:rsidRPr="00B91850">
        <w:rPr>
          <w:lang w:eastAsia="zh-CN"/>
        </w:rPr>
        <w:instrText xml:space="preserve"> \* MERGEFORMAT </w:instrText>
      </w:r>
      <w:r w:rsidRPr="00B91850">
        <w:rPr>
          <w:lang w:eastAsia="zh-CN"/>
        </w:rPr>
      </w:r>
      <w:r w:rsidRPr="00B91850">
        <w:rPr>
          <w:lang w:eastAsia="zh-CN"/>
        </w:rPr>
        <w:fldChar w:fldCharType="separate"/>
      </w:r>
      <w:r w:rsidR="007B7CEE" w:rsidRPr="007B7CEE">
        <w:t xml:space="preserve">Figure </w:t>
      </w:r>
      <w:r w:rsidR="007B7CEE" w:rsidRPr="007B7CEE">
        <w:rPr>
          <w:noProof/>
        </w:rPr>
        <w:t>2</w:t>
      </w:r>
      <w:r w:rsidRPr="00B91850">
        <w:rPr>
          <w:lang w:eastAsia="zh-CN"/>
        </w:rPr>
        <w:fldChar w:fldCharType="end"/>
      </w:r>
      <w:r>
        <w:rPr>
          <w:lang w:eastAsia="zh-CN"/>
        </w:rPr>
        <w:t>)</w:t>
      </w:r>
      <w:r w:rsidR="00E03B97">
        <w:rPr>
          <w:lang w:eastAsia="zh-CN"/>
        </w:rPr>
        <w:t>; and two of these three were also flagged by the box plot analysis</w:t>
      </w:r>
      <w:r w:rsidR="00216AE6">
        <w:rPr>
          <w:lang w:eastAsia="zh-CN"/>
        </w:rPr>
        <w:t xml:space="preserve">. </w:t>
      </w:r>
      <w:r>
        <w:t>Combin</w:t>
      </w:r>
      <w:r w:rsidR="00E03B97">
        <w:t>in</w:t>
      </w:r>
      <w:r>
        <w:t xml:space="preserve">g the outliers identified by ANOVA test and SPC, </w:t>
      </w:r>
      <w:r>
        <w:rPr>
          <w:lang w:eastAsia="zh-CN"/>
        </w:rPr>
        <w:t>7</w:t>
      </w:r>
      <w:r>
        <w:rPr>
          <w:rFonts w:hint="eastAsia"/>
          <w:lang w:eastAsia="zh-CN"/>
        </w:rPr>
        <w:t xml:space="preserve"> </w:t>
      </w:r>
      <w:r>
        <w:t xml:space="preserve">outliers are smoothed to </w:t>
      </w:r>
      <w:r w:rsidR="00E03B97">
        <w:t xml:space="preserve">soften </w:t>
      </w:r>
      <w:r>
        <w:t>the</w:t>
      </w:r>
      <w:r w:rsidR="00E03B97">
        <w:t>ir</w:t>
      </w:r>
      <w:r>
        <w:t xml:space="preserve"> impact</w:t>
      </w:r>
      <w:r w:rsidR="00E03B97">
        <w:t>.</w:t>
      </w:r>
      <w:r w:rsidR="00EA528E">
        <w:t xml:space="preserve"> </w:t>
      </w:r>
      <w:r w:rsidR="00E03B97">
        <w:t>T</w:t>
      </w:r>
      <w:r>
        <w:t xml:space="preserve">he outliers include the </w:t>
      </w:r>
      <w:r w:rsidRPr="00E25E84">
        <w:t>turnover</w:t>
      </w:r>
      <w:r>
        <w:t xml:space="preserve"> number</w:t>
      </w:r>
      <w:r w:rsidR="00E03B97">
        <w:t>s</w:t>
      </w:r>
      <w:r>
        <w:t xml:space="preserve"> </w:t>
      </w:r>
      <w:r w:rsidR="00E03B97">
        <w:t>for</w:t>
      </w:r>
      <w:r>
        <w:t xml:space="preserve"> December 2001, March 2008, April 2008, May 2008, June 2008, August 2008, and September 2008. </w:t>
      </w:r>
      <w:r w:rsidR="004025E8" w:rsidRPr="00A23BCF">
        <w:t>Whenever one has outliers, one needs to investigate the cause. For instance, December 2001 is a 9/11 lag impact on job hiring with stronger background checking and increased retiring</w:t>
      </w:r>
      <w:r w:rsidR="00DD66E8" w:rsidRPr="00A23BCF">
        <w:t>/hiring</w:t>
      </w:r>
      <w:r w:rsidR="004025E8" w:rsidRPr="00A23BCF">
        <w:t xml:space="preserve">. The outliers in 2008 reflect </w:t>
      </w:r>
      <w:r w:rsidR="00AE7789" w:rsidRPr="00A23BCF">
        <w:t xml:space="preserve">the downsize policy in the organization, </w:t>
      </w:r>
      <w:r w:rsidR="004025E8" w:rsidRPr="00A23BCF">
        <w:t>the uncertainty of the presidential election and spin-offs.</w:t>
      </w:r>
      <w:r w:rsidR="004025E8">
        <w:t xml:space="preserve"> </w:t>
      </w:r>
    </w:p>
    <w:p w14:paraId="40D95558" w14:textId="2D2E9BC5" w:rsidR="00272F53" w:rsidRDefault="006E279F" w:rsidP="009D42AA">
      <w:pPr>
        <w:jc w:val="center"/>
      </w:pPr>
      <w:r w:rsidRPr="006E279F">
        <w:rPr>
          <w:noProof/>
          <w:lang w:val="en-US" w:eastAsia="zh-CN"/>
        </w:rPr>
        <w:drawing>
          <wp:inline distT="0" distB="0" distL="0" distR="0" wp14:anchorId="362D25AC" wp14:editId="12823686">
            <wp:extent cx="6122505" cy="3305100"/>
            <wp:effectExtent l="0" t="0" r="0" b="0"/>
            <wp:docPr id="9" name="Picture 9" descr="C:\Users\julia\Dropbox\Timeseries paper\figure\FIG1_TSBOXPLOT_FINAL_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a\Dropbox\Timeseries paper\figure\FIG1_TSBOXPLOT_FINAL_2.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5202" cy="3311954"/>
                    </a:xfrm>
                    <a:prstGeom prst="rect">
                      <a:avLst/>
                    </a:prstGeom>
                    <a:noFill/>
                    <a:ln>
                      <a:noFill/>
                    </a:ln>
                  </pic:spPr>
                </pic:pic>
              </a:graphicData>
            </a:graphic>
          </wp:inline>
        </w:drawing>
      </w:r>
      <w:r w:rsidR="00D1171F">
        <w:rPr>
          <w:noProof/>
          <w:lang w:val="en-US" w:eastAsia="zh-CN"/>
        </w:rPr>
        <mc:AlternateContent>
          <mc:Choice Requires="wps">
            <w:drawing>
              <wp:anchor distT="0" distB="0" distL="114300" distR="114300" simplePos="0" relativeHeight="251656704" behindDoc="0" locked="0" layoutInCell="1" allowOverlap="1" wp14:anchorId="4C8E25D4" wp14:editId="542926C3">
                <wp:simplePos x="0" y="0"/>
                <wp:positionH relativeFrom="column">
                  <wp:posOffset>3691890</wp:posOffset>
                </wp:positionH>
                <wp:positionV relativeFrom="paragraph">
                  <wp:posOffset>2204720</wp:posOffset>
                </wp:positionV>
                <wp:extent cx="800100" cy="304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001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900B60" w14:textId="6C678F96" w:rsidR="003530DC" w:rsidRPr="00D1171F" w:rsidRDefault="003530DC">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8E25D4" id="_x0000_t202" coordsize="21600,21600" o:spt="202" path="m,l,21600r21600,l21600,xe">
                <v:stroke joinstyle="miter"/>
                <v:path gradientshapeok="t" o:connecttype="rect"/>
              </v:shapetype>
              <v:shape id="Text Box 12" o:spid="_x0000_s1026" type="#_x0000_t202" style="position:absolute;left:0;text-align:left;margin-left:290.7pt;margin-top:173.6pt;width:63pt;height:2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" filled="f" stroked="f" strokeweight=".5pt">
                <v:textbox>
                  <w:txbxContent>
                    <w:p w14:paraId="43900B60" w14:textId="6C678F96" w:rsidR="003530DC" w:rsidRPr="00D1171F" w:rsidRDefault="003530DC">
                      <w:pPr>
                        <w:rPr>
                          <w:lang w:val="en-US"/>
                        </w:rPr>
                      </w:pPr>
                    </w:p>
                  </w:txbxContent>
                </v:textbox>
              </v:shape>
            </w:pict>
          </mc:Fallback>
        </mc:AlternateContent>
      </w:r>
    </w:p>
    <w:p w14:paraId="6CABEC14" w14:textId="75A98205" w:rsidR="00272F53" w:rsidRPr="00502D09" w:rsidRDefault="00272F53" w:rsidP="00507F8F">
      <w:pPr>
        <w:pStyle w:val="Caption"/>
        <w:spacing w:before="240" w:after="0" w:line="360" w:lineRule="auto"/>
        <w:rPr>
          <w:rFonts w:ascii="Times New Roman" w:hAnsi="Times New Roman"/>
          <w:b w:val="0"/>
          <w:color w:val="auto"/>
          <w:sz w:val="24"/>
          <w:szCs w:val="24"/>
        </w:rPr>
      </w:pPr>
      <w:bookmarkStart w:id="3" w:name="_Ref352059704"/>
      <w:bookmarkStart w:id="4" w:name="_Ref352059448"/>
      <w:bookmarkStart w:id="5" w:name="_Ref379530119"/>
      <w:r w:rsidRPr="00502D09">
        <w:rPr>
          <w:rFonts w:ascii="Times New Roman" w:hAnsi="Times New Roman"/>
          <w:b w:val="0"/>
          <w:color w:val="auto"/>
          <w:sz w:val="24"/>
          <w:szCs w:val="24"/>
        </w:rPr>
        <w:t xml:space="preserve">Figure </w:t>
      </w:r>
      <w:r w:rsidRPr="00502D09">
        <w:rPr>
          <w:rFonts w:ascii="Times New Roman" w:hAnsi="Times New Roman"/>
          <w:b w:val="0"/>
          <w:color w:val="auto"/>
          <w:sz w:val="24"/>
          <w:szCs w:val="24"/>
        </w:rPr>
        <w:fldChar w:fldCharType="begin"/>
      </w:r>
      <w:r w:rsidRPr="00502D09">
        <w:rPr>
          <w:rFonts w:ascii="Times New Roman" w:hAnsi="Times New Roman"/>
          <w:b w:val="0"/>
          <w:color w:val="auto"/>
          <w:sz w:val="24"/>
          <w:szCs w:val="24"/>
        </w:rPr>
        <w:instrText xml:space="preserve"> SEQ Figure \* ARABIC </w:instrText>
      </w:r>
      <w:r w:rsidRPr="00502D09">
        <w:rPr>
          <w:rFonts w:ascii="Times New Roman" w:hAnsi="Times New Roman"/>
          <w:b w:val="0"/>
          <w:color w:val="auto"/>
          <w:sz w:val="24"/>
          <w:szCs w:val="24"/>
        </w:rPr>
        <w:fldChar w:fldCharType="separate"/>
      </w:r>
      <w:r w:rsidR="007B7CEE">
        <w:rPr>
          <w:rFonts w:ascii="Times New Roman" w:hAnsi="Times New Roman"/>
          <w:b w:val="0"/>
          <w:noProof/>
          <w:color w:val="auto"/>
          <w:sz w:val="24"/>
          <w:szCs w:val="24"/>
        </w:rPr>
        <w:t>1</w:t>
      </w:r>
      <w:r w:rsidRPr="00502D09">
        <w:rPr>
          <w:rFonts w:ascii="Times New Roman" w:hAnsi="Times New Roman"/>
          <w:b w:val="0"/>
          <w:color w:val="auto"/>
          <w:sz w:val="24"/>
          <w:szCs w:val="24"/>
        </w:rPr>
        <w:fldChar w:fldCharType="end"/>
      </w:r>
      <w:bookmarkEnd w:id="3"/>
      <w:r w:rsidR="00502D09">
        <w:rPr>
          <w:rFonts w:ascii="Times New Roman" w:hAnsi="Times New Roman"/>
          <w:b w:val="0"/>
          <w:color w:val="auto"/>
          <w:sz w:val="24"/>
          <w:szCs w:val="24"/>
        </w:rPr>
        <w:t xml:space="preserve">. </w:t>
      </w:r>
      <w:r w:rsidRPr="00502D09">
        <w:rPr>
          <w:rFonts w:ascii="Times New Roman" w:hAnsi="Times New Roman"/>
          <w:b w:val="0"/>
          <w:color w:val="auto"/>
          <w:sz w:val="24"/>
          <w:szCs w:val="24"/>
        </w:rPr>
        <w:t xml:space="preserve">(a) Monthly </w:t>
      </w:r>
      <w:r w:rsidR="00E25E84" w:rsidRPr="00502D09">
        <w:rPr>
          <w:rFonts w:ascii="Times New Roman" w:hAnsi="Times New Roman"/>
          <w:b w:val="0"/>
          <w:color w:val="auto"/>
          <w:sz w:val="24"/>
          <w:szCs w:val="24"/>
        </w:rPr>
        <w:t>turnover</w:t>
      </w:r>
      <w:r w:rsidRPr="00502D09">
        <w:rPr>
          <w:rFonts w:ascii="Times New Roman" w:hAnsi="Times New Roman"/>
          <w:b w:val="0"/>
          <w:color w:val="auto"/>
          <w:sz w:val="24"/>
          <w:szCs w:val="24"/>
        </w:rPr>
        <w:t xml:space="preserve"> </w:t>
      </w:r>
      <w:r w:rsidR="000922A0" w:rsidRPr="00502D09">
        <w:rPr>
          <w:rFonts w:ascii="Times New Roman" w:hAnsi="Times New Roman" w:hint="eastAsia"/>
          <w:b w:val="0"/>
          <w:color w:val="auto"/>
          <w:sz w:val="24"/>
          <w:szCs w:val="24"/>
        </w:rPr>
        <w:t>series</w:t>
      </w:r>
      <w:r w:rsidR="000922A0" w:rsidRPr="00502D09">
        <w:rPr>
          <w:rFonts w:ascii="Times New Roman" w:hAnsi="Times New Roman"/>
          <w:b w:val="0"/>
          <w:color w:val="auto"/>
          <w:sz w:val="24"/>
          <w:szCs w:val="24"/>
        </w:rPr>
        <w:t xml:space="preserve"> </w:t>
      </w:r>
      <w:r w:rsidRPr="00502D09">
        <w:rPr>
          <w:rFonts w:ascii="Times New Roman" w:hAnsi="Times New Roman"/>
          <w:b w:val="0"/>
          <w:color w:val="auto"/>
          <w:sz w:val="24"/>
          <w:szCs w:val="24"/>
        </w:rPr>
        <w:t xml:space="preserve">plotted over </w:t>
      </w:r>
      <w:bookmarkEnd w:id="4"/>
      <w:r w:rsidRPr="00502D09">
        <w:rPr>
          <w:rFonts w:ascii="Times New Roman" w:hAnsi="Times New Roman"/>
          <w:b w:val="0"/>
          <w:color w:val="auto"/>
          <w:sz w:val="24"/>
          <w:szCs w:val="24"/>
        </w:rPr>
        <w:t>time and (b) box plot</w:t>
      </w:r>
      <w:bookmarkEnd w:id="5"/>
      <w:r w:rsidRPr="00502D09">
        <w:rPr>
          <w:rFonts w:ascii="Times New Roman" w:hAnsi="Times New Roman"/>
          <w:b w:val="0"/>
          <w:color w:val="auto"/>
          <w:sz w:val="24"/>
          <w:szCs w:val="24"/>
        </w:rPr>
        <w:t xml:space="preserve"> </w:t>
      </w:r>
      <w:r w:rsidR="00DB0F5F" w:rsidRPr="00502D09">
        <w:rPr>
          <w:rFonts w:ascii="Times New Roman" w:hAnsi="Times New Roman"/>
          <w:b w:val="0"/>
          <w:color w:val="auto"/>
          <w:sz w:val="24"/>
          <w:szCs w:val="24"/>
        </w:rPr>
        <w:t>of turnover data</w:t>
      </w:r>
      <w:r w:rsidR="00CC29FD">
        <w:rPr>
          <w:rFonts w:ascii="Times New Roman" w:hAnsi="Times New Roman"/>
          <w:b w:val="0"/>
          <w:color w:val="auto"/>
          <w:sz w:val="24"/>
          <w:szCs w:val="24"/>
        </w:rPr>
        <w:t>.</w:t>
      </w:r>
    </w:p>
    <w:p w14:paraId="434B2A46" w14:textId="097DD1B4" w:rsidR="000A5E03" w:rsidRDefault="0044794A" w:rsidP="000A5E03">
      <w:pPr>
        <w:keepNext/>
      </w:pPr>
      <w:r>
        <w:rPr>
          <w:noProof/>
          <w:lang w:val="en-US" w:eastAsia="zh-CN"/>
        </w:rPr>
        <w:lastRenderedPageBreak/>
        <w:drawing>
          <wp:inline distT="0" distB="0" distL="0" distR="0" wp14:anchorId="0A912728" wp14:editId="147395FB">
            <wp:extent cx="5305425" cy="3328989"/>
            <wp:effectExtent l="0" t="0" r="0" b="50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A8CB6AD" w14:textId="3E7DE0BD" w:rsidR="00272F53" w:rsidRDefault="000A5E03" w:rsidP="00507F8F">
      <w:pPr>
        <w:pStyle w:val="Caption"/>
        <w:spacing w:before="240" w:after="0" w:line="360" w:lineRule="auto"/>
        <w:rPr>
          <w:rFonts w:ascii="Times New Roman" w:hAnsi="Times New Roman"/>
          <w:b w:val="0"/>
          <w:color w:val="auto"/>
          <w:sz w:val="24"/>
          <w:szCs w:val="24"/>
        </w:rPr>
      </w:pPr>
      <w:bookmarkStart w:id="6" w:name="_Ref379889769"/>
      <w:r w:rsidRPr="00502D09">
        <w:rPr>
          <w:rFonts w:ascii="Times New Roman" w:hAnsi="Times New Roman"/>
          <w:b w:val="0"/>
          <w:color w:val="auto"/>
          <w:sz w:val="24"/>
          <w:szCs w:val="24"/>
        </w:rPr>
        <w:t xml:space="preserve">Figure </w:t>
      </w:r>
      <w:r w:rsidRPr="00502D09">
        <w:rPr>
          <w:rFonts w:ascii="Times New Roman" w:hAnsi="Times New Roman"/>
          <w:b w:val="0"/>
          <w:color w:val="auto"/>
          <w:sz w:val="24"/>
          <w:szCs w:val="24"/>
        </w:rPr>
        <w:fldChar w:fldCharType="begin"/>
      </w:r>
      <w:r w:rsidRPr="00502D09">
        <w:rPr>
          <w:rFonts w:ascii="Times New Roman" w:hAnsi="Times New Roman"/>
          <w:b w:val="0"/>
          <w:color w:val="auto"/>
          <w:sz w:val="24"/>
          <w:szCs w:val="24"/>
        </w:rPr>
        <w:instrText xml:space="preserve"> SEQ Figure \* ARABIC </w:instrText>
      </w:r>
      <w:r w:rsidRPr="00502D09">
        <w:rPr>
          <w:rFonts w:ascii="Times New Roman" w:hAnsi="Times New Roman"/>
          <w:b w:val="0"/>
          <w:color w:val="auto"/>
          <w:sz w:val="24"/>
          <w:szCs w:val="24"/>
        </w:rPr>
        <w:fldChar w:fldCharType="separate"/>
      </w:r>
      <w:r w:rsidR="007B7CEE">
        <w:rPr>
          <w:rFonts w:ascii="Times New Roman" w:hAnsi="Times New Roman"/>
          <w:b w:val="0"/>
          <w:noProof/>
          <w:color w:val="auto"/>
          <w:sz w:val="24"/>
          <w:szCs w:val="24"/>
        </w:rPr>
        <w:t>2</w:t>
      </w:r>
      <w:r w:rsidRPr="00502D09">
        <w:rPr>
          <w:rFonts w:ascii="Times New Roman" w:hAnsi="Times New Roman"/>
          <w:b w:val="0"/>
          <w:color w:val="auto"/>
          <w:sz w:val="24"/>
          <w:szCs w:val="24"/>
        </w:rPr>
        <w:fldChar w:fldCharType="end"/>
      </w:r>
      <w:bookmarkEnd w:id="6"/>
      <w:r w:rsidR="00502D09">
        <w:rPr>
          <w:rFonts w:ascii="Times New Roman" w:hAnsi="Times New Roman"/>
          <w:b w:val="0"/>
          <w:color w:val="auto"/>
          <w:sz w:val="24"/>
          <w:szCs w:val="24"/>
        </w:rPr>
        <w:t xml:space="preserve">. </w:t>
      </w:r>
      <w:r w:rsidRPr="00502D09">
        <w:rPr>
          <w:rFonts w:ascii="Times New Roman" w:hAnsi="Times New Roman"/>
          <w:b w:val="0"/>
          <w:color w:val="auto"/>
          <w:sz w:val="24"/>
          <w:szCs w:val="24"/>
        </w:rPr>
        <w:t xml:space="preserve">SPC </w:t>
      </w:r>
      <w:r w:rsidR="00672B79" w:rsidRPr="00502D09">
        <w:rPr>
          <w:rFonts w:ascii="Times New Roman" w:hAnsi="Times New Roman" w:hint="eastAsia"/>
          <w:b w:val="0"/>
          <w:color w:val="auto"/>
          <w:sz w:val="24"/>
          <w:szCs w:val="24"/>
        </w:rPr>
        <w:t>c</w:t>
      </w:r>
      <w:r w:rsidRPr="00502D09">
        <w:rPr>
          <w:rFonts w:ascii="Times New Roman" w:hAnsi="Times New Roman"/>
          <w:b w:val="0"/>
          <w:color w:val="auto"/>
          <w:sz w:val="24"/>
          <w:szCs w:val="24"/>
        </w:rPr>
        <w:t xml:space="preserve">hart for </w:t>
      </w:r>
      <w:r w:rsidR="00672B79" w:rsidRPr="00502D09">
        <w:rPr>
          <w:rFonts w:ascii="Times New Roman" w:hAnsi="Times New Roman" w:hint="eastAsia"/>
          <w:b w:val="0"/>
          <w:color w:val="auto"/>
          <w:sz w:val="24"/>
          <w:szCs w:val="24"/>
        </w:rPr>
        <w:t>s</w:t>
      </w:r>
      <w:r w:rsidRPr="00502D09">
        <w:rPr>
          <w:rFonts w:ascii="Times New Roman" w:hAnsi="Times New Roman"/>
          <w:b w:val="0"/>
          <w:color w:val="auto"/>
          <w:sz w:val="24"/>
          <w:szCs w:val="24"/>
        </w:rPr>
        <w:t xml:space="preserve">tandardized </w:t>
      </w:r>
      <w:r w:rsidR="00672B79" w:rsidRPr="00502D09">
        <w:rPr>
          <w:rFonts w:ascii="Times New Roman" w:hAnsi="Times New Roman" w:hint="eastAsia"/>
          <w:b w:val="0"/>
          <w:color w:val="auto"/>
          <w:sz w:val="24"/>
          <w:szCs w:val="24"/>
        </w:rPr>
        <w:t>r</w:t>
      </w:r>
      <w:r w:rsidRPr="00502D09">
        <w:rPr>
          <w:rFonts w:ascii="Times New Roman" w:hAnsi="Times New Roman"/>
          <w:b w:val="0"/>
          <w:color w:val="auto"/>
          <w:sz w:val="24"/>
          <w:szCs w:val="24"/>
        </w:rPr>
        <w:t>esiduals</w:t>
      </w:r>
      <w:r w:rsidR="00CC29FD">
        <w:rPr>
          <w:rFonts w:ascii="Times New Roman" w:hAnsi="Times New Roman"/>
          <w:b w:val="0"/>
          <w:color w:val="auto"/>
          <w:sz w:val="24"/>
          <w:szCs w:val="24"/>
        </w:rPr>
        <w:t>.</w:t>
      </w:r>
    </w:p>
    <w:p w14:paraId="640126F7" w14:textId="77777777" w:rsidR="007049B4" w:rsidRPr="007049B4" w:rsidRDefault="007049B4" w:rsidP="007049B4">
      <w:pPr>
        <w:rPr>
          <w:lang w:val="en-US" w:eastAsia="zh-CN"/>
        </w:rPr>
      </w:pPr>
    </w:p>
    <w:p w14:paraId="5635E153" w14:textId="585E45EB" w:rsidR="00E03B97" w:rsidRDefault="00916432" w:rsidP="00143DF2">
      <w:pPr>
        <w:ind w:firstLine="720"/>
        <w:jc w:val="both"/>
      </w:pPr>
      <w:bookmarkStart w:id="7" w:name="_Ref378240592"/>
      <w:r w:rsidRPr="0046522F">
        <w:t xml:space="preserve">The ACF and PACF plots for the </w:t>
      </w:r>
      <w:r w:rsidRPr="00E25E84">
        <w:t>turnover</w:t>
      </w:r>
      <w:r w:rsidRPr="0046522F">
        <w:t xml:space="preserve"> </w:t>
      </w:r>
      <w:r>
        <w:rPr>
          <w:rFonts w:hint="eastAsia"/>
          <w:lang w:eastAsia="zh-CN"/>
        </w:rPr>
        <w:t>series</w:t>
      </w:r>
      <w:r w:rsidRPr="0046522F">
        <w:t xml:space="preserve"> are shown in</w:t>
      </w:r>
      <w:r w:rsidRPr="00B91850">
        <w:t xml:space="preserve"> </w:t>
      </w:r>
      <w:r w:rsidR="000D66B7" w:rsidRPr="00B91850">
        <w:fldChar w:fldCharType="begin"/>
      </w:r>
      <w:r w:rsidR="000D66B7" w:rsidRPr="00B91850">
        <w:instrText xml:space="preserve"> REF _Ref380769361 \h </w:instrText>
      </w:r>
      <w:r w:rsidR="00B91850" w:rsidRPr="00B91850">
        <w:instrText xml:space="preserve"> \* MERGEFORMAT </w:instrText>
      </w:r>
      <w:r w:rsidR="000D66B7" w:rsidRPr="00B91850">
        <w:fldChar w:fldCharType="separate"/>
      </w:r>
      <w:r w:rsidR="007B7CEE" w:rsidRPr="007B7CEE">
        <w:t xml:space="preserve">Figure </w:t>
      </w:r>
      <w:r w:rsidR="007B7CEE" w:rsidRPr="007B7CEE">
        <w:rPr>
          <w:noProof/>
        </w:rPr>
        <w:t>3</w:t>
      </w:r>
      <w:r w:rsidR="000D66B7" w:rsidRPr="00B91850">
        <w:fldChar w:fldCharType="end"/>
      </w:r>
      <w:r w:rsidR="00143DF2">
        <w:t xml:space="preserve"> (a, b). </w:t>
      </w:r>
      <w:r w:rsidR="00E03B97" w:rsidRPr="0046522F">
        <w:t xml:space="preserve">The </w:t>
      </w:r>
      <w:r w:rsidR="00E03B97">
        <w:t>pattern</w:t>
      </w:r>
      <w:r w:rsidR="00BC7C32">
        <w:t xml:space="preserve"> of unsmoothed data</w:t>
      </w:r>
      <w:r w:rsidR="00E03B97">
        <w:t xml:space="preserve"> in </w:t>
      </w:r>
      <w:r w:rsidR="00E03B97" w:rsidRPr="0046522F">
        <w:t xml:space="preserve">the ACF </w:t>
      </w:r>
      <w:r w:rsidR="00E03B97">
        <w:t xml:space="preserve">and PACF hints at ARIMA(1,0,1) with some type of seasonality, but the </w:t>
      </w:r>
      <w:r w:rsidR="00034D83">
        <w:t xml:space="preserve">seasonal </w:t>
      </w:r>
      <w:r w:rsidR="00E03B97">
        <w:t>pattern is not obvious.</w:t>
      </w:r>
    </w:p>
    <w:p w14:paraId="4F17EF62" w14:textId="5DCD69A4" w:rsidR="001B1530" w:rsidRDefault="001B1530" w:rsidP="00502D09">
      <w:pPr>
        <w:ind w:firstLine="720"/>
      </w:pPr>
      <w:r w:rsidRPr="009D42AA">
        <w:rPr>
          <w:noProof/>
          <w:lang w:val="en-US" w:eastAsia="zh-CN"/>
        </w:rPr>
        <w:drawing>
          <wp:inline distT="0" distB="0" distL="0" distR="0" wp14:anchorId="2C5AA693" wp14:editId="1FB6F63D">
            <wp:extent cx="5396865" cy="2392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tif"/>
                    <pic:cNvPicPr/>
                  </pic:nvPicPr>
                  <pic:blipFill>
                    <a:blip r:embed="rId11">
                      <a:extLst>
                        <a:ext uri="{28A0092B-C50C-407E-A947-70E740481C1C}">
                          <a14:useLocalDpi xmlns:a14="http://schemas.microsoft.com/office/drawing/2010/main" val="0"/>
                        </a:ext>
                      </a:extLst>
                    </a:blip>
                    <a:stretch>
                      <a:fillRect/>
                    </a:stretch>
                  </pic:blipFill>
                  <pic:spPr>
                    <a:xfrm>
                      <a:off x="0" y="0"/>
                      <a:ext cx="5396865" cy="2392680"/>
                    </a:xfrm>
                    <a:prstGeom prst="rect">
                      <a:avLst/>
                    </a:prstGeom>
                  </pic:spPr>
                </pic:pic>
              </a:graphicData>
            </a:graphic>
          </wp:inline>
        </w:drawing>
      </w:r>
    </w:p>
    <w:p w14:paraId="1BF1C075" w14:textId="66F6D15B" w:rsidR="001817F8" w:rsidRPr="00502D09" w:rsidRDefault="001817F8" w:rsidP="00507F8F">
      <w:pPr>
        <w:pStyle w:val="Caption"/>
        <w:spacing w:before="240" w:after="0" w:line="360" w:lineRule="auto"/>
        <w:rPr>
          <w:rFonts w:ascii="Times New Roman" w:hAnsi="Times New Roman"/>
          <w:b w:val="0"/>
          <w:color w:val="auto"/>
          <w:sz w:val="24"/>
          <w:szCs w:val="24"/>
        </w:rPr>
      </w:pPr>
      <w:bookmarkStart w:id="8" w:name="_Ref380769361"/>
      <w:r w:rsidRPr="00502D09">
        <w:rPr>
          <w:rFonts w:ascii="Times New Roman" w:hAnsi="Times New Roman"/>
          <w:b w:val="0"/>
          <w:color w:val="auto"/>
          <w:sz w:val="24"/>
          <w:szCs w:val="24"/>
        </w:rPr>
        <w:t xml:space="preserve">Figure </w:t>
      </w:r>
      <w:r w:rsidRPr="00502D09">
        <w:rPr>
          <w:rFonts w:ascii="Times New Roman" w:hAnsi="Times New Roman"/>
          <w:b w:val="0"/>
          <w:color w:val="auto"/>
          <w:sz w:val="24"/>
          <w:szCs w:val="24"/>
        </w:rPr>
        <w:fldChar w:fldCharType="begin"/>
      </w:r>
      <w:r w:rsidRPr="00502D09">
        <w:rPr>
          <w:rFonts w:ascii="Times New Roman" w:hAnsi="Times New Roman"/>
          <w:b w:val="0"/>
          <w:color w:val="auto"/>
          <w:sz w:val="24"/>
          <w:szCs w:val="24"/>
        </w:rPr>
        <w:instrText xml:space="preserve"> SEQ Figure \* ARABIC </w:instrText>
      </w:r>
      <w:r w:rsidRPr="00502D09">
        <w:rPr>
          <w:rFonts w:ascii="Times New Roman" w:hAnsi="Times New Roman"/>
          <w:b w:val="0"/>
          <w:color w:val="auto"/>
          <w:sz w:val="24"/>
          <w:szCs w:val="24"/>
        </w:rPr>
        <w:fldChar w:fldCharType="separate"/>
      </w:r>
      <w:r w:rsidR="007B7CEE">
        <w:rPr>
          <w:rFonts w:ascii="Times New Roman" w:hAnsi="Times New Roman"/>
          <w:b w:val="0"/>
          <w:noProof/>
          <w:color w:val="auto"/>
          <w:sz w:val="24"/>
          <w:szCs w:val="24"/>
        </w:rPr>
        <w:t>3</w:t>
      </w:r>
      <w:r w:rsidRPr="00502D09">
        <w:rPr>
          <w:rFonts w:ascii="Times New Roman" w:hAnsi="Times New Roman"/>
          <w:b w:val="0"/>
          <w:color w:val="auto"/>
          <w:sz w:val="24"/>
          <w:szCs w:val="24"/>
        </w:rPr>
        <w:fldChar w:fldCharType="end"/>
      </w:r>
      <w:bookmarkEnd w:id="7"/>
      <w:bookmarkEnd w:id="8"/>
      <w:r w:rsidR="00502D09">
        <w:rPr>
          <w:rFonts w:ascii="Times New Roman" w:hAnsi="Times New Roman"/>
          <w:b w:val="0"/>
          <w:color w:val="auto"/>
          <w:sz w:val="24"/>
          <w:szCs w:val="24"/>
        </w:rPr>
        <w:t xml:space="preserve">. </w:t>
      </w:r>
      <w:r w:rsidRPr="00502D09">
        <w:rPr>
          <w:rFonts w:ascii="Times New Roman" w:hAnsi="Times New Roman"/>
          <w:b w:val="0"/>
          <w:color w:val="auto"/>
          <w:sz w:val="24"/>
          <w:szCs w:val="24"/>
        </w:rPr>
        <w:t>(a) Autocorrelation and (b) partial autocorrelation plots</w:t>
      </w:r>
      <w:r w:rsidR="00CC29FD">
        <w:rPr>
          <w:rFonts w:ascii="Times New Roman" w:hAnsi="Times New Roman"/>
          <w:b w:val="0"/>
          <w:color w:val="auto"/>
          <w:sz w:val="24"/>
          <w:szCs w:val="24"/>
        </w:rPr>
        <w:t>.</w:t>
      </w:r>
    </w:p>
    <w:p w14:paraId="480B72FA" w14:textId="03210318" w:rsidR="00D226AA" w:rsidRDefault="00D226AA" w:rsidP="005B2A4A">
      <w:pPr>
        <w:pStyle w:val="Heading1"/>
        <w:rPr>
          <w:i/>
        </w:rPr>
      </w:pPr>
      <w:r>
        <w:rPr>
          <w:i/>
        </w:rPr>
        <w:lastRenderedPageBreak/>
        <w:t xml:space="preserve">Cross-correlations </w:t>
      </w:r>
    </w:p>
    <w:p w14:paraId="47591D00" w14:textId="7B78D7C7" w:rsidR="00312347" w:rsidRPr="00312347" w:rsidRDefault="00A30394" w:rsidP="002A6056">
      <w:pPr>
        <w:spacing w:before="240"/>
        <w:jc w:val="both"/>
        <w:rPr>
          <w:sz w:val="20"/>
          <w:szCs w:val="20"/>
          <w:lang w:eastAsia="zh-CN"/>
        </w:rPr>
      </w:pPr>
      <w:r>
        <w:rPr>
          <w:lang w:eastAsia="zh-CN"/>
        </w:rPr>
        <w:t xml:space="preserve">The cross-correlation is employed between turnover series and CLI series to identify significant </w:t>
      </w:r>
      <w:r w:rsidR="00E03B97">
        <w:rPr>
          <w:lang w:eastAsia="zh-CN"/>
        </w:rPr>
        <w:t xml:space="preserve">lag </w:t>
      </w:r>
      <w:r>
        <w:rPr>
          <w:lang w:eastAsia="zh-CN"/>
        </w:rPr>
        <w:t xml:space="preserve">correlations. </w:t>
      </w:r>
      <w:r w:rsidR="00E03B97">
        <w:rPr>
          <w:lang w:eastAsia="zh-CN"/>
        </w:rPr>
        <w:t>T</w:t>
      </w:r>
      <w:r>
        <w:rPr>
          <w:lang w:eastAsia="zh-CN"/>
        </w:rPr>
        <w:t>he cross-correlation</w:t>
      </w:r>
      <w:r w:rsidR="00E03B97">
        <w:rPr>
          <w:lang w:eastAsia="zh-CN"/>
        </w:rPr>
        <w:t>s</w:t>
      </w:r>
      <w:r>
        <w:rPr>
          <w:lang w:eastAsia="zh-CN"/>
        </w:rPr>
        <w:t xml:space="preserve"> between first differences</w:t>
      </w:r>
      <w:r w:rsidR="00E03B97">
        <w:rPr>
          <w:lang w:eastAsia="zh-CN"/>
        </w:rPr>
        <w:t xml:space="preserve"> for turnover and the CLI series were examined</w:t>
      </w:r>
      <w:r>
        <w:rPr>
          <w:lang w:eastAsia="zh-CN"/>
        </w:rPr>
        <w:t xml:space="preserve"> </w:t>
      </w:r>
      <w:r>
        <w:rPr>
          <w:lang w:eastAsia="zh-CN"/>
        </w:rPr>
        <w:fldChar w:fldCharType="begin"/>
      </w:r>
      <w:r w:rsidR="006F2D5B">
        <w:rPr>
          <w:lang w:eastAsia="zh-CN"/>
        </w:rPr>
        <w:instrText xml:space="preserve"> ADDIN EN.CITE &lt;EndNote&gt;&lt;Cite&gt;&lt;Author&gt;DeLurgio&lt;/Author&gt;&lt;Year&gt;1998&lt;/Year&gt;&lt;RecNum&gt;31&lt;/RecNum&gt;&lt;DisplayText&gt;(DeLurgio, 1998)&lt;/DisplayText&gt;&lt;record&gt;&lt;rec-number&gt;31&lt;/rec-number&gt;&lt;foreign-keys&gt;&lt;key app="EN" db-id="saf2vspsbfs0xlevr2jppv9v9re0t0pfe99f" timestamp="1392994486"&gt;31&lt;/key&gt;&lt;/foreign-keys&gt;&lt;ref-type name="Book"&gt;6&lt;/ref-type&gt;&lt;contributors&gt;&lt;authors&gt;&lt;author&gt;DeLurgio, Stephen A&lt;/author&gt;&lt;/authors&gt;&lt;/contributors&gt;&lt;titles&gt;&lt;title&gt;Forecasting Principles and Applications&lt;/title&gt;&lt;/titles&gt;&lt;edition&gt;1st&lt;/edition&gt;&lt;dates&gt;&lt;year&gt;1998&lt;/year&gt;&lt;/dates&gt;&lt;publisher&gt;McGraw-Hill/Irwin, New York&lt;/publisher&gt;&lt;isbn&gt;0071159983&lt;/isbn&gt;&lt;urls&gt;&lt;/urls&gt;&lt;/record&gt;&lt;/Cite&gt;&lt;/EndNote&gt;</w:instrText>
      </w:r>
      <w:r>
        <w:rPr>
          <w:lang w:eastAsia="zh-CN"/>
        </w:rPr>
        <w:fldChar w:fldCharType="separate"/>
      </w:r>
      <w:r w:rsidR="007429BB">
        <w:rPr>
          <w:noProof/>
          <w:lang w:eastAsia="zh-CN"/>
        </w:rPr>
        <w:t>(</w:t>
      </w:r>
      <w:hyperlink w:anchor="_ENREF_13" w:tooltip="DeLurgio, 1998 #31" w:history="1">
        <w:r w:rsidR="00463DDF">
          <w:rPr>
            <w:noProof/>
            <w:lang w:eastAsia="zh-CN"/>
          </w:rPr>
          <w:t>DeLurgio, 1998</w:t>
        </w:r>
      </w:hyperlink>
      <w:r w:rsidR="007429BB">
        <w:rPr>
          <w:noProof/>
          <w:lang w:eastAsia="zh-CN"/>
        </w:rPr>
        <w:t>)</w:t>
      </w:r>
      <w:r>
        <w:rPr>
          <w:lang w:eastAsia="zh-CN"/>
        </w:rPr>
        <w:fldChar w:fldCharType="end"/>
      </w:r>
      <w:r w:rsidR="00E03B97">
        <w:rPr>
          <w:lang w:eastAsia="zh-CN"/>
        </w:rPr>
        <w:t>,</w:t>
      </w:r>
      <w:r>
        <w:rPr>
          <w:lang w:eastAsia="zh-CN"/>
        </w:rPr>
        <w:t xml:space="preserve"> and </w:t>
      </w:r>
      <w:r w:rsidR="00E03B97">
        <w:rPr>
          <w:lang w:eastAsia="zh-CN"/>
        </w:rPr>
        <w:t>a</w:t>
      </w:r>
      <w:r>
        <w:rPr>
          <w:lang w:eastAsia="zh-CN"/>
        </w:rPr>
        <w:t xml:space="preserve"> “pre-whitening” process for </w:t>
      </w:r>
      <w:r w:rsidR="00E03B97">
        <w:rPr>
          <w:lang w:eastAsia="zh-CN"/>
        </w:rPr>
        <w:t xml:space="preserve">the </w:t>
      </w:r>
      <w:r>
        <w:rPr>
          <w:lang w:eastAsia="zh-CN"/>
        </w:rPr>
        <w:t xml:space="preserve">two series </w:t>
      </w:r>
      <w:r w:rsidR="00E03B97">
        <w:rPr>
          <w:lang w:eastAsia="zh-CN"/>
        </w:rPr>
        <w:t xml:space="preserve">was used </w:t>
      </w:r>
      <w:r>
        <w:rPr>
          <w:lang w:eastAsia="zh-CN"/>
        </w:rPr>
        <w:t>to identify the cross-correlation</w:t>
      </w:r>
      <w:r w:rsidR="00EA528E">
        <w:rPr>
          <w:lang w:eastAsia="zh-CN"/>
        </w:rPr>
        <w:t xml:space="preserve"> patt</w:t>
      </w:r>
      <w:r w:rsidR="00E03B97">
        <w:rPr>
          <w:lang w:eastAsia="zh-CN"/>
        </w:rPr>
        <w:t>ern</w:t>
      </w:r>
      <w:r w:rsidR="00350D4F">
        <w:rPr>
          <w:lang w:eastAsia="zh-CN"/>
        </w:rPr>
        <w:t>s</w:t>
      </w:r>
      <w:r w:rsidR="00463DDF">
        <w:rPr>
          <w:lang w:eastAsia="zh-CN"/>
        </w:rPr>
        <w:t xml:space="preserve"> </w:t>
      </w:r>
      <w:r w:rsidR="00463DDF">
        <w:rPr>
          <w:lang w:eastAsia="zh-CN"/>
        </w:rPr>
        <w:fldChar w:fldCharType="begin">
          <w:fldData xml:space="preserve">PEVuZE5vdGU+PENpdGU+PEF1dGhvcj5Cb3g8L0F1dGhvcj48WWVhcj4xOTcwPC9ZZWFyPjxSZWNO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</w:fldData>
        </w:fldChar>
      </w:r>
      <w:r w:rsidR="00463DDF">
        <w:rPr>
          <w:lang w:eastAsia="zh-CN"/>
        </w:rPr>
        <w:instrText xml:space="preserve"> ADDIN EN.CITE </w:instrText>
      </w:r>
      <w:r w:rsidR="00463DDF">
        <w:rPr>
          <w:lang w:eastAsia="zh-CN"/>
        </w:rPr>
        <w:fldChar w:fldCharType="begin">
          <w:fldData xml:space="preserve">PEVuZE5vdGU+PENpdGU+PEF1dGhvcj5Cb3g8L0F1dGhvcj48WWVhcj4xOTcwPC9ZZWFyPjxSZWNO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</w:fldData>
        </w:fldChar>
      </w:r>
      <w:r w:rsidR="00463DDF">
        <w:rPr>
          <w:lang w:eastAsia="zh-CN"/>
        </w:rPr>
        <w:instrText xml:space="preserve"> ADDIN EN.CITE.DATA </w:instrText>
      </w:r>
      <w:r w:rsidR="00463DDF">
        <w:rPr>
          <w:lang w:eastAsia="zh-CN"/>
        </w:rPr>
      </w:r>
      <w:r w:rsidR="00463DDF">
        <w:rPr>
          <w:lang w:eastAsia="zh-CN"/>
        </w:rPr>
        <w:fldChar w:fldCharType="end"/>
      </w:r>
      <w:r w:rsidR="00463DDF">
        <w:rPr>
          <w:lang w:eastAsia="zh-CN"/>
        </w:rPr>
      </w:r>
      <w:r w:rsidR="00463DDF">
        <w:rPr>
          <w:lang w:eastAsia="zh-CN"/>
        </w:rPr>
        <w:fldChar w:fldCharType="separate"/>
      </w:r>
      <w:r w:rsidR="00463DDF">
        <w:rPr>
          <w:noProof/>
          <w:lang w:eastAsia="zh-CN"/>
        </w:rPr>
        <w:t>(</w:t>
      </w:r>
      <w:hyperlink w:anchor="_ENREF_9" w:tooltip="Box, 1970 #29" w:history="1">
        <w:r w:rsidR="00463DDF">
          <w:rPr>
            <w:noProof/>
            <w:lang w:eastAsia="zh-CN"/>
          </w:rPr>
          <w:t>Box et al., 1970</w:t>
        </w:r>
      </w:hyperlink>
      <w:r w:rsidR="00463DDF">
        <w:rPr>
          <w:noProof/>
          <w:lang w:eastAsia="zh-CN"/>
        </w:rPr>
        <w:t xml:space="preserve">, </w:t>
      </w:r>
      <w:hyperlink w:anchor="_ENREF_8" w:tooltip="Bowie, 1981 #45" w:history="1">
        <w:r w:rsidR="00463DDF">
          <w:rPr>
            <w:noProof/>
            <w:lang w:eastAsia="zh-CN"/>
          </w:rPr>
          <w:t>Bowie and Prothero, 1981</w:t>
        </w:r>
      </w:hyperlink>
      <w:r w:rsidR="00463DDF">
        <w:rPr>
          <w:noProof/>
          <w:lang w:eastAsia="zh-CN"/>
        </w:rPr>
        <w:t xml:space="preserve">, </w:t>
      </w:r>
      <w:hyperlink w:anchor="_ENREF_14" w:tooltip="Department of Sciences at Pennsylvania State University, 2014 #47" w:history="1">
        <w:r w:rsidR="00463DDF">
          <w:rPr>
            <w:noProof/>
            <w:lang w:eastAsia="zh-CN"/>
          </w:rPr>
          <w:t>Department of Sciences at Pennsylvania State University, 2014</w:t>
        </w:r>
      </w:hyperlink>
      <w:r w:rsidR="00463DDF">
        <w:rPr>
          <w:noProof/>
          <w:lang w:eastAsia="zh-CN"/>
        </w:rPr>
        <w:t>)</w:t>
      </w:r>
      <w:r w:rsidR="00463DDF">
        <w:rPr>
          <w:lang w:eastAsia="zh-CN"/>
        </w:rPr>
        <w:fldChar w:fldCharType="end"/>
      </w:r>
      <w:r w:rsidR="0050715E">
        <w:rPr>
          <w:lang w:eastAsia="zh-CN"/>
        </w:rPr>
        <w:t>.</w:t>
      </w:r>
      <w:r w:rsidR="00D85925">
        <w:rPr>
          <w:lang w:eastAsia="zh-CN"/>
        </w:rPr>
        <w:t xml:space="preserve"> </w:t>
      </w:r>
      <w:r>
        <w:rPr>
          <w:lang w:eastAsia="zh-CN"/>
        </w:rPr>
        <w:t>Based all these calculation,</w:t>
      </w:r>
      <w:r>
        <w:rPr>
          <w:rFonts w:hint="eastAsia"/>
          <w:lang w:eastAsia="zh-CN"/>
        </w:rPr>
        <w:t xml:space="preserve"> CCFs from</w:t>
      </w:r>
      <w:r>
        <w:rPr>
          <w:lang w:eastAsia="zh-CN"/>
        </w:rPr>
        <w:t xml:space="preserve"> </w:t>
      </w:r>
      <w:r>
        <w:t xml:space="preserve">Lag 0 to Lag 8 </w:t>
      </w:r>
      <w:r>
        <w:rPr>
          <w:rFonts w:hint="eastAsia"/>
          <w:lang w:eastAsia="zh-CN"/>
        </w:rPr>
        <w:t>are</w:t>
      </w:r>
      <w:r>
        <w:t xml:space="preserve"> statistically </w:t>
      </w:r>
      <w:r w:rsidRPr="007861E7">
        <w:t>significant</w:t>
      </w:r>
      <w:r>
        <w:t xml:space="preserve">, which indicates that the </w:t>
      </w:r>
      <w:r w:rsidRPr="00E25E84">
        <w:t>turnover</w:t>
      </w:r>
      <w:r>
        <w:t xml:space="preserve"> </w:t>
      </w:r>
      <w:r>
        <w:rPr>
          <w:rFonts w:hint="eastAsia"/>
          <w:lang w:eastAsia="zh-CN"/>
        </w:rPr>
        <w:t>series</w:t>
      </w:r>
      <w:r>
        <w:t xml:space="preserve"> has statistically significant correlation with CLI and its 8 lags. The CLI and its 8 lags are applied into the </w:t>
      </w:r>
      <w:r>
        <w:rPr>
          <w:rFonts w:hint="eastAsia"/>
          <w:lang w:eastAsia="zh-CN"/>
        </w:rPr>
        <w:t>dynamic regression,</w:t>
      </w:r>
      <w:r>
        <w:t xml:space="preserve"> decomposition</w:t>
      </w:r>
      <w:r>
        <w:rPr>
          <w:rFonts w:hint="eastAsia"/>
          <w:lang w:eastAsia="zh-CN"/>
        </w:rPr>
        <w:t>,</w:t>
      </w:r>
      <w:r>
        <w:t xml:space="preserve"> and </w:t>
      </w:r>
      <w:r>
        <w:rPr>
          <w:rFonts w:hint="eastAsia"/>
          <w:lang w:eastAsia="zh-CN"/>
        </w:rPr>
        <w:t>ARIMA</w:t>
      </w:r>
      <w:r>
        <w:t xml:space="preserve"> model respectively as cyclical factor</w:t>
      </w:r>
      <w:r>
        <w:rPr>
          <w:rFonts w:hint="eastAsia"/>
          <w:lang w:eastAsia="zh-CN"/>
        </w:rPr>
        <w:t xml:space="preserve"> </w:t>
      </w:r>
      <w:r>
        <w:t xml:space="preserve">for forecasting.  </w:t>
      </w:r>
    </w:p>
    <w:p w14:paraId="207F1B54" w14:textId="77777777" w:rsidR="003255D1" w:rsidRDefault="003255D1" w:rsidP="003255D1">
      <w:pPr>
        <w:pStyle w:val="Heading1"/>
        <w:rPr>
          <w:i/>
        </w:rPr>
      </w:pPr>
      <w:r>
        <w:rPr>
          <w:i/>
        </w:rPr>
        <w:t>Forecasting results and comparisons</w:t>
      </w:r>
    </w:p>
    <w:p w14:paraId="070E3D62" w14:textId="5B367A7E" w:rsidR="00C00436" w:rsidRDefault="00C00436" w:rsidP="002A6056">
      <w:pPr>
        <w:spacing w:before="240"/>
        <w:jc w:val="both"/>
      </w:pPr>
      <w:r>
        <w:t>Forecasting evaluations for the</w:t>
      </w:r>
      <w:r w:rsidR="007861E7" w:rsidRPr="009D42AA">
        <w:t xml:space="preserve"> univariate time </w:t>
      </w:r>
      <w:r w:rsidR="007861E7" w:rsidRPr="00F40512">
        <w:t>series m</w:t>
      </w:r>
      <w:r w:rsidR="00A46CC2" w:rsidRPr="00F40512">
        <w:t>odels are provided in the</w:t>
      </w:r>
      <w:r w:rsidR="007D3933" w:rsidRPr="00F40512">
        <w:t xml:space="preserve"> </w:t>
      </w:r>
      <w:r w:rsidR="00CC5A20" w:rsidRPr="00F40512">
        <w:t xml:space="preserve">Appendix </w:t>
      </w:r>
      <w:r w:rsidR="007D3933" w:rsidRPr="00F40512">
        <w:fldChar w:fldCharType="begin"/>
      </w:r>
      <w:r w:rsidR="007D3933" w:rsidRPr="00F40512">
        <w:instrText xml:space="preserve"> REF _Ref380749009 \h </w:instrText>
      </w:r>
      <w:r w:rsidR="00EE2FA3" w:rsidRPr="00F40512">
        <w:instrText xml:space="preserve"> \* MERGEFORMAT </w:instrText>
      </w:r>
      <w:r w:rsidR="007D3933" w:rsidRPr="00F40512">
        <w:fldChar w:fldCharType="separate"/>
      </w:r>
      <w:r w:rsidR="007B7CEE" w:rsidRPr="007B7CEE">
        <w:t xml:space="preserve">Table A. </w:t>
      </w:r>
      <w:r w:rsidR="007B7CEE" w:rsidRPr="007B7CEE">
        <w:rPr>
          <w:noProof/>
        </w:rPr>
        <w:t>1</w:t>
      </w:r>
      <w:r w:rsidR="007D3933" w:rsidRPr="00F40512">
        <w:fldChar w:fldCharType="end"/>
      </w:r>
      <w:r w:rsidR="007D3933" w:rsidRPr="00F40512">
        <w:t xml:space="preserve">, </w:t>
      </w:r>
      <w:r w:rsidR="007D3933" w:rsidRPr="00F40512">
        <w:fldChar w:fldCharType="begin"/>
      </w:r>
      <w:r w:rsidR="007D3933" w:rsidRPr="00F40512">
        <w:instrText xml:space="preserve"> REF _Ref388011007 \h </w:instrText>
      </w:r>
      <w:r w:rsidR="00EE2FA3" w:rsidRPr="00F40512">
        <w:instrText xml:space="preserve"> \* MERGEFORMAT </w:instrText>
      </w:r>
      <w:r w:rsidR="007D3933" w:rsidRPr="00F40512">
        <w:fldChar w:fldCharType="separate"/>
      </w:r>
      <w:r w:rsidR="007B7CEE" w:rsidRPr="007B7CEE">
        <w:t xml:space="preserve">Table A. </w:t>
      </w:r>
      <w:r w:rsidR="007B7CEE" w:rsidRPr="007B7CEE">
        <w:rPr>
          <w:noProof/>
        </w:rPr>
        <w:t>2</w:t>
      </w:r>
      <w:r w:rsidR="007D3933" w:rsidRPr="00F40512">
        <w:fldChar w:fldCharType="end"/>
      </w:r>
      <w:r w:rsidR="007D3933" w:rsidRPr="00F40512">
        <w:t xml:space="preserve">, </w:t>
      </w:r>
      <w:r w:rsidR="007D3933" w:rsidRPr="00F40512">
        <w:fldChar w:fldCharType="begin"/>
      </w:r>
      <w:r w:rsidR="007D3933" w:rsidRPr="00F40512">
        <w:instrText xml:space="preserve"> REF _Ref380749024 \h </w:instrText>
      </w:r>
      <w:r w:rsidR="00EE2FA3" w:rsidRPr="00F40512">
        <w:instrText xml:space="preserve"> \* MERGEFORMAT </w:instrText>
      </w:r>
      <w:r w:rsidR="007D3933" w:rsidRPr="00F40512">
        <w:fldChar w:fldCharType="separate"/>
      </w:r>
      <w:r w:rsidR="007B7CEE" w:rsidRPr="007B7CEE">
        <w:t xml:space="preserve">Table A. </w:t>
      </w:r>
      <w:r w:rsidR="007B7CEE" w:rsidRPr="007B7CEE">
        <w:rPr>
          <w:noProof/>
        </w:rPr>
        <w:t>3</w:t>
      </w:r>
      <w:r w:rsidR="007D3933" w:rsidRPr="00F40512">
        <w:fldChar w:fldCharType="end"/>
      </w:r>
      <w:r w:rsidR="007D3933" w:rsidRPr="00F40512">
        <w:t xml:space="preserve">, and </w:t>
      </w:r>
      <w:r w:rsidR="007D3933" w:rsidRPr="00F40512">
        <w:fldChar w:fldCharType="begin"/>
      </w:r>
      <w:r w:rsidR="007D3933" w:rsidRPr="00F40512">
        <w:instrText xml:space="preserve"> REF _Ref380749045 \h </w:instrText>
      </w:r>
      <w:r w:rsidR="00EE2FA3" w:rsidRPr="00F40512">
        <w:instrText xml:space="preserve"> \* MERGEFORMAT </w:instrText>
      </w:r>
      <w:r w:rsidR="007D3933" w:rsidRPr="00F40512">
        <w:fldChar w:fldCharType="separate"/>
      </w:r>
      <w:r w:rsidR="007B7CEE" w:rsidRPr="00246650">
        <w:t xml:space="preserve">Table A. </w:t>
      </w:r>
      <w:r w:rsidR="007B7CEE">
        <w:rPr>
          <w:noProof/>
        </w:rPr>
        <w:t>4</w:t>
      </w:r>
      <w:r w:rsidR="007D3933" w:rsidRPr="00F40512">
        <w:fldChar w:fldCharType="end"/>
      </w:r>
      <w:r w:rsidR="00980B3C" w:rsidRPr="00F40512">
        <w:t>.</w:t>
      </w:r>
      <w:r w:rsidR="00980B3C">
        <w:t xml:space="preserve"> </w:t>
      </w:r>
      <w:r w:rsidR="000D66B7">
        <w:t xml:space="preserve">Based on the </w:t>
      </w:r>
      <w:r w:rsidR="007861E7" w:rsidRPr="009D42AA">
        <w:t xml:space="preserve">evaluation statistics, </w:t>
      </w:r>
      <w:r w:rsidR="002350F4">
        <w:t>8</w:t>
      </w:r>
      <w:r w:rsidR="007861E7" w:rsidRPr="009D42AA">
        <w:t xml:space="preserve"> models are selected </w:t>
      </w:r>
      <w:r w:rsidR="002350F4">
        <w:t xml:space="preserve">because of </w:t>
      </w:r>
      <w:r w:rsidR="007861E7" w:rsidRPr="009D42AA">
        <w:t xml:space="preserve">an acceptable </w:t>
      </w:r>
      <w:r w:rsidR="007861E7" w:rsidRPr="009D42AA">
        <w:rPr>
          <w:rFonts w:eastAsia="MS Mincho"/>
          <w:bCs/>
        </w:rPr>
        <w:t>R</w:t>
      </w:r>
      <w:r w:rsidR="007861E7" w:rsidRPr="009D42AA">
        <w:rPr>
          <w:rFonts w:eastAsia="MS Mincho"/>
          <w:bCs/>
          <w:vertAlign w:val="superscript"/>
        </w:rPr>
        <w:t>2</w:t>
      </w:r>
      <w:r w:rsidR="007861E7" w:rsidRPr="009D42AA">
        <w:rPr>
          <w:rFonts w:eastAsia="MS Mincho"/>
          <w:bCs/>
        </w:rPr>
        <w:t xml:space="preserve"> </w:t>
      </w:r>
      <w:r w:rsidR="007861E7" w:rsidRPr="00F40512">
        <w:t xml:space="preserve">value </w:t>
      </w:r>
      <w:r w:rsidR="00350D4F" w:rsidRPr="00F40512">
        <w:t>for</w:t>
      </w:r>
      <w:r w:rsidR="00EA528E" w:rsidRPr="00F40512">
        <w:t xml:space="preserve"> </w:t>
      </w:r>
      <w:r w:rsidR="00FE60EC" w:rsidRPr="00F40512">
        <w:t>the</w:t>
      </w:r>
      <w:r w:rsidR="007861E7" w:rsidRPr="009D42AA">
        <w:t xml:space="preserve"> training and holdout data</w:t>
      </w:r>
      <w:r w:rsidR="002350F4">
        <w:t xml:space="preserve"> </w:t>
      </w:r>
      <w:r w:rsidR="00350D4F">
        <w:t>as well as</w:t>
      </w:r>
      <w:r w:rsidR="007861E7" w:rsidRPr="009D42AA">
        <w:t xml:space="preserve"> their residual statistics </w:t>
      </w:r>
      <w:r w:rsidR="00350D4F">
        <w:t xml:space="preserve">that </w:t>
      </w:r>
      <w:r w:rsidR="007861E7" w:rsidRPr="009D42AA">
        <w:t>are the optimum among the other models</w:t>
      </w:r>
      <w:r w:rsidR="000E5120">
        <w:t xml:space="preserve"> (</w:t>
      </w:r>
      <w:r w:rsidR="00A46CC2">
        <w:t xml:space="preserve">as shown in </w:t>
      </w:r>
      <w:r w:rsidR="008B26C8" w:rsidRPr="008B26C8">
        <w:fldChar w:fldCharType="begin"/>
      </w:r>
      <w:r w:rsidR="008B26C8" w:rsidRPr="008B26C8">
        <w:instrText xml:space="preserve"> REF _Ref384807887 \h  \* MERGEFORMAT </w:instrText>
      </w:r>
      <w:r w:rsidR="008B26C8" w:rsidRPr="008B26C8">
        <w:fldChar w:fldCharType="separate"/>
      </w:r>
      <w:r w:rsidR="007B7CEE" w:rsidRPr="007B7CEE">
        <w:t xml:space="preserve">Table </w:t>
      </w:r>
      <w:r w:rsidR="007B7CEE" w:rsidRPr="007B7CEE">
        <w:rPr>
          <w:noProof/>
        </w:rPr>
        <w:t>2</w:t>
      </w:r>
      <w:r w:rsidR="008B26C8" w:rsidRPr="008B26C8">
        <w:fldChar w:fldCharType="end"/>
      </w:r>
      <w:r w:rsidR="000E5120">
        <w:t>).</w:t>
      </w:r>
      <w:r w:rsidR="00350D4F">
        <w:t xml:space="preserve"> </w:t>
      </w:r>
      <w:r w:rsidR="007861E7" w:rsidRPr="009D42AA">
        <w:t xml:space="preserve"> On average, the holdout R</w:t>
      </w:r>
      <w:r w:rsidR="007861E7" w:rsidRPr="009D42AA">
        <w:rPr>
          <w:vertAlign w:val="superscript"/>
        </w:rPr>
        <w:t>2</w:t>
      </w:r>
      <w:r w:rsidR="007861E7" w:rsidRPr="009D42AA">
        <w:t xml:space="preserve"> value of these models is 0.51 (range from 0.40 to 0.59). </w:t>
      </w:r>
    </w:p>
    <w:p w14:paraId="6E1D8B1C" w14:textId="7E6EB1E5" w:rsidR="001F6C16" w:rsidRDefault="001F6C16" w:rsidP="001F6C16">
      <w:pPr>
        <w:pStyle w:val="Heading3"/>
        <w:rPr>
          <w:szCs w:val="24"/>
        </w:rPr>
      </w:pPr>
      <w:r>
        <w:rPr>
          <w:szCs w:val="24"/>
        </w:rPr>
        <w:t>Univariate methods (without external variables)</w:t>
      </w:r>
    </w:p>
    <w:p w14:paraId="0C432F5C" w14:textId="597925B0" w:rsidR="00753CE3" w:rsidRDefault="007861E7" w:rsidP="002A6056">
      <w:pPr>
        <w:spacing w:before="240"/>
        <w:jc w:val="both"/>
      </w:pPr>
      <w:r w:rsidRPr="009D42AA">
        <w:rPr>
          <w:rFonts w:hint="eastAsia"/>
        </w:rPr>
        <w:t>T</w:t>
      </w:r>
      <w:r w:rsidRPr="009D42AA">
        <w:t xml:space="preserve">he regression model with </w:t>
      </w:r>
      <w:r w:rsidR="002350F4">
        <w:t xml:space="preserve">additive trend and seasonality </w:t>
      </w:r>
      <w:r w:rsidRPr="009D42AA">
        <w:t>has the highest holdout R</w:t>
      </w:r>
      <w:r w:rsidRPr="009D42AA">
        <w:rPr>
          <w:vertAlign w:val="superscript"/>
        </w:rPr>
        <w:t>2</w:t>
      </w:r>
      <w:r w:rsidR="002350F4">
        <w:t xml:space="preserve"> (0.57) among the univariate </w:t>
      </w:r>
      <w:r w:rsidRPr="009D42AA">
        <w:t>models</w:t>
      </w:r>
      <w:r w:rsidR="001F6C16">
        <w:t xml:space="preserve"> without external variables</w:t>
      </w:r>
      <w:r w:rsidRPr="009D42AA">
        <w:t>, indicating the model’s ability to explain 5</w:t>
      </w:r>
      <w:r w:rsidR="002350F4">
        <w:t>7</w:t>
      </w:r>
      <w:r w:rsidRPr="009D42AA">
        <w:t xml:space="preserve">% </w:t>
      </w:r>
      <w:r w:rsidR="00350D4F">
        <w:t xml:space="preserve">of the </w:t>
      </w:r>
      <w:r w:rsidRPr="009D42AA">
        <w:t>total varia</w:t>
      </w:r>
      <w:r w:rsidR="00350D4F">
        <w:t>tion</w:t>
      </w:r>
      <w:r w:rsidRPr="009D42AA">
        <w:t xml:space="preserve"> of the holdout </w:t>
      </w:r>
      <w:r w:rsidR="00350D4F">
        <w:t>sample</w:t>
      </w:r>
      <w:r w:rsidRPr="009D42AA">
        <w:t>. I</w:t>
      </w:r>
      <w:r w:rsidRPr="009D42AA">
        <w:rPr>
          <w:rFonts w:hint="eastAsia"/>
        </w:rPr>
        <w:t xml:space="preserve">t is </w:t>
      </w:r>
      <w:r w:rsidR="002350F4">
        <w:t xml:space="preserve">statistically </w:t>
      </w:r>
      <w:r w:rsidRPr="009D42AA">
        <w:t>significant (P&lt;0.05) for the model and coefficients.</w:t>
      </w:r>
      <w:r w:rsidRPr="009D42AA">
        <w:rPr>
          <w:rFonts w:hint="eastAsia"/>
        </w:rPr>
        <w:t xml:space="preserve"> </w:t>
      </w:r>
      <w:r w:rsidRPr="009D42AA">
        <w:t xml:space="preserve">However, the residuals are </w:t>
      </w:r>
      <w:r w:rsidR="00350D4F">
        <w:t>not</w:t>
      </w:r>
      <w:r w:rsidRPr="009D42AA">
        <w:rPr>
          <w:rFonts w:hint="eastAsia"/>
        </w:rPr>
        <w:t xml:space="preserve"> </w:t>
      </w:r>
      <w:r w:rsidRPr="009D42AA">
        <w:t xml:space="preserve">normally distributed </w:t>
      </w:r>
      <w:r w:rsidR="00350D4F">
        <w:t xml:space="preserve">and did </w:t>
      </w:r>
      <w:r w:rsidRPr="009D42AA">
        <w:rPr>
          <w:rFonts w:hint="eastAsia"/>
        </w:rPr>
        <w:t>no</w:t>
      </w:r>
      <w:r w:rsidR="00350D4F">
        <w:t xml:space="preserve">t </w:t>
      </w:r>
      <w:r w:rsidRPr="009D42AA">
        <w:t xml:space="preserve">passed white noise test. </w:t>
      </w:r>
      <w:bookmarkStart w:id="9" w:name="_Ref379467244"/>
      <w:bookmarkStart w:id="10" w:name="_Ref380770127"/>
    </w:p>
    <w:p w14:paraId="109B6545" w14:textId="597925B0" w:rsidR="00CD1D02" w:rsidRPr="00CD1D02" w:rsidRDefault="00CD1D02" w:rsidP="004B7860">
      <w:pPr>
        <w:pStyle w:val="Caption"/>
        <w:keepNext/>
        <w:spacing w:before="240" w:after="0" w:line="360" w:lineRule="auto"/>
        <w:rPr>
          <w:rFonts w:ascii="Times New Roman" w:hAnsi="Times New Roman"/>
          <w:b w:val="0"/>
          <w:color w:val="auto"/>
          <w:sz w:val="24"/>
          <w:szCs w:val="24"/>
        </w:rPr>
      </w:pPr>
      <w:bookmarkStart w:id="11" w:name="_Ref384807887"/>
      <w:bookmarkEnd w:id="9"/>
      <w:bookmarkEnd w:id="10"/>
      <w:r w:rsidRPr="00CD1D02">
        <w:rPr>
          <w:rFonts w:ascii="Times New Roman" w:hAnsi="Times New Roman"/>
          <w:b w:val="0"/>
          <w:color w:val="auto"/>
          <w:sz w:val="24"/>
          <w:szCs w:val="24"/>
        </w:rPr>
        <w:lastRenderedPageBreak/>
        <w:t xml:space="preserve">Table </w:t>
      </w:r>
      <w:r w:rsidRPr="00CD1D02">
        <w:rPr>
          <w:rFonts w:ascii="Times New Roman" w:hAnsi="Times New Roman"/>
          <w:b w:val="0"/>
          <w:color w:val="auto"/>
          <w:sz w:val="24"/>
          <w:szCs w:val="24"/>
        </w:rPr>
        <w:fldChar w:fldCharType="begin"/>
      </w:r>
      <w:r w:rsidRPr="00CD1D02">
        <w:rPr>
          <w:rFonts w:ascii="Times New Roman" w:hAnsi="Times New Roman"/>
          <w:b w:val="0"/>
          <w:color w:val="auto"/>
          <w:sz w:val="24"/>
          <w:szCs w:val="24"/>
        </w:rPr>
        <w:instrText xml:space="preserve"> SEQ Table \* ARABIC </w:instrText>
      </w:r>
      <w:r w:rsidRPr="00CD1D02">
        <w:rPr>
          <w:rFonts w:ascii="Times New Roman" w:hAnsi="Times New Roman"/>
          <w:b w:val="0"/>
          <w:color w:val="auto"/>
          <w:sz w:val="24"/>
          <w:szCs w:val="24"/>
        </w:rPr>
        <w:fldChar w:fldCharType="separate"/>
      </w:r>
      <w:r w:rsidR="007B7CEE">
        <w:rPr>
          <w:rFonts w:ascii="Times New Roman" w:hAnsi="Times New Roman"/>
          <w:b w:val="0"/>
          <w:noProof/>
          <w:color w:val="auto"/>
          <w:sz w:val="24"/>
          <w:szCs w:val="24"/>
        </w:rPr>
        <w:t>2</w:t>
      </w:r>
      <w:r w:rsidRPr="00CD1D02">
        <w:rPr>
          <w:rFonts w:ascii="Times New Roman" w:hAnsi="Times New Roman"/>
          <w:b w:val="0"/>
          <w:color w:val="auto"/>
          <w:sz w:val="24"/>
          <w:szCs w:val="24"/>
        </w:rPr>
        <w:fldChar w:fldCharType="end"/>
      </w:r>
      <w:bookmarkEnd w:id="11"/>
      <w:r w:rsidRPr="00CD1D02">
        <w:rPr>
          <w:rFonts w:ascii="Times New Roman" w:hAnsi="Times New Roman"/>
          <w:b w:val="0"/>
          <w:color w:val="auto"/>
          <w:sz w:val="24"/>
          <w:szCs w:val="24"/>
        </w:rPr>
        <w:t>. Statistics for selected time series models.</w:t>
      </w:r>
    </w:p>
    <w:tbl>
      <w:tblPr>
        <w:tblW w:w="5086" w:type="pct"/>
        <w:jc w:val="center"/>
        <w:tblLayout w:type="fixed"/>
        <w:tblLook w:val="04A0" w:firstRow="1" w:lastRow="0" w:firstColumn="1" w:lastColumn="0" w:noHBand="0" w:noVBand="1"/>
      </w:tblPr>
      <w:tblGrid>
        <w:gridCol w:w="1204"/>
        <w:gridCol w:w="550"/>
        <w:gridCol w:w="3223"/>
        <w:gridCol w:w="737"/>
        <w:gridCol w:w="923"/>
        <w:gridCol w:w="829"/>
        <w:gridCol w:w="1291"/>
        <w:gridCol w:w="639"/>
      </w:tblGrid>
      <w:tr w:rsidR="003B75D6" w:rsidRPr="001C3C31" w14:paraId="1BB33E06" w14:textId="77777777" w:rsidTr="009415E6">
        <w:trPr>
          <w:trHeight w:val="330"/>
          <w:jc w:val="center"/>
        </w:trPr>
        <w:tc>
          <w:tcPr>
            <w:tcW w:w="641" w:type="pct"/>
            <w:tcBorders>
              <w:top w:val="single" w:sz="4" w:space="0" w:color="auto"/>
              <w:left w:val="nil"/>
              <w:bottom w:val="single" w:sz="4" w:space="0" w:color="auto"/>
              <w:right w:val="nil"/>
            </w:tcBorders>
            <w:shd w:val="clear" w:color="auto" w:fill="auto"/>
            <w:vAlign w:val="center"/>
            <w:hideMark/>
          </w:tcPr>
          <w:p w14:paraId="2FF5AEB6" w14:textId="77777777" w:rsidR="00D40386" w:rsidRPr="001C3C31" w:rsidRDefault="00D40386" w:rsidP="008F6C6A">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Method</w:t>
            </w:r>
          </w:p>
        </w:tc>
        <w:tc>
          <w:tcPr>
            <w:tcW w:w="293" w:type="pct"/>
            <w:tcBorders>
              <w:top w:val="single" w:sz="4" w:space="0" w:color="auto"/>
              <w:left w:val="nil"/>
              <w:bottom w:val="single" w:sz="4" w:space="0" w:color="auto"/>
              <w:right w:val="nil"/>
            </w:tcBorders>
            <w:shd w:val="clear" w:color="auto" w:fill="auto"/>
            <w:vAlign w:val="center"/>
            <w:hideMark/>
          </w:tcPr>
          <w:p w14:paraId="7F3C5188" w14:textId="77777777" w:rsidR="00D40386" w:rsidRPr="001C3C31" w:rsidRDefault="00D40386" w:rsidP="008F6C6A">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w:t>
            </w:r>
          </w:p>
        </w:tc>
        <w:tc>
          <w:tcPr>
            <w:tcW w:w="1715" w:type="pct"/>
            <w:tcBorders>
              <w:top w:val="single" w:sz="4" w:space="0" w:color="auto"/>
              <w:left w:val="nil"/>
              <w:bottom w:val="single" w:sz="4" w:space="0" w:color="auto"/>
              <w:right w:val="nil"/>
            </w:tcBorders>
            <w:shd w:val="clear" w:color="auto" w:fill="auto"/>
            <w:noWrap/>
            <w:vAlign w:val="center"/>
            <w:hideMark/>
          </w:tcPr>
          <w:p w14:paraId="4810D14E" w14:textId="77777777" w:rsidR="00D40386" w:rsidRPr="001C3C31" w:rsidRDefault="00D40386" w:rsidP="008F6C6A">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Model</w:t>
            </w:r>
          </w:p>
        </w:tc>
        <w:tc>
          <w:tcPr>
            <w:tcW w:w="392" w:type="pct"/>
            <w:tcBorders>
              <w:top w:val="single" w:sz="4" w:space="0" w:color="auto"/>
              <w:left w:val="nil"/>
              <w:bottom w:val="single" w:sz="4" w:space="0" w:color="auto"/>
              <w:right w:val="nil"/>
            </w:tcBorders>
            <w:shd w:val="clear" w:color="auto" w:fill="auto"/>
            <w:noWrap/>
            <w:vAlign w:val="center"/>
            <w:hideMark/>
          </w:tcPr>
          <w:p w14:paraId="483A83C3" w14:textId="77777777" w:rsidR="00D40386" w:rsidRPr="001C3C31" w:rsidRDefault="00D40386" w:rsidP="008F6C6A">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Pred.</w:t>
            </w:r>
            <w:r w:rsidRPr="001C3C31">
              <w:rPr>
                <w:rFonts w:eastAsia="Times New Roman"/>
                <w:color w:val="000000"/>
                <w:sz w:val="20"/>
                <w:szCs w:val="20"/>
                <w:vertAlign w:val="superscript"/>
                <w:lang w:val="en-US" w:eastAsia="zh-CN"/>
              </w:rPr>
              <w:t>1</w:t>
            </w:r>
            <w:r w:rsidRPr="001C3C31">
              <w:rPr>
                <w:rFonts w:eastAsia="Times New Roman"/>
                <w:color w:val="000000"/>
                <w:sz w:val="20"/>
                <w:szCs w:val="20"/>
                <w:lang w:val="en-US" w:eastAsia="zh-CN"/>
              </w:rPr>
              <w:t xml:space="preserve"> R</w:t>
            </w:r>
            <w:r w:rsidRPr="001C3C31">
              <w:rPr>
                <w:rFonts w:eastAsia="Times New Roman"/>
                <w:color w:val="000000"/>
                <w:sz w:val="20"/>
                <w:szCs w:val="20"/>
                <w:vertAlign w:val="superscript"/>
                <w:lang w:val="en-US" w:eastAsia="zh-CN"/>
              </w:rPr>
              <w:t>2</w:t>
            </w:r>
          </w:p>
        </w:tc>
        <w:tc>
          <w:tcPr>
            <w:tcW w:w="491" w:type="pct"/>
            <w:tcBorders>
              <w:top w:val="single" w:sz="4" w:space="0" w:color="auto"/>
              <w:left w:val="nil"/>
              <w:bottom w:val="single" w:sz="4" w:space="0" w:color="auto"/>
              <w:right w:val="nil"/>
            </w:tcBorders>
            <w:shd w:val="clear" w:color="auto" w:fill="auto"/>
            <w:noWrap/>
            <w:vAlign w:val="center"/>
            <w:hideMark/>
          </w:tcPr>
          <w:p w14:paraId="07DDB54C" w14:textId="77777777" w:rsidR="00D40386" w:rsidRPr="001C3C31" w:rsidRDefault="00D40386" w:rsidP="008F6C6A">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Holdout R</w:t>
            </w:r>
            <w:r w:rsidRPr="001C3C31">
              <w:rPr>
                <w:rFonts w:eastAsia="Times New Roman"/>
                <w:color w:val="000000"/>
                <w:sz w:val="20"/>
                <w:szCs w:val="20"/>
                <w:vertAlign w:val="superscript"/>
                <w:lang w:val="en-US" w:eastAsia="zh-CN"/>
              </w:rPr>
              <w:t>2</w:t>
            </w:r>
          </w:p>
        </w:tc>
        <w:tc>
          <w:tcPr>
            <w:tcW w:w="441" w:type="pct"/>
            <w:tcBorders>
              <w:top w:val="single" w:sz="4" w:space="0" w:color="auto"/>
              <w:left w:val="nil"/>
              <w:bottom w:val="single" w:sz="4" w:space="0" w:color="auto"/>
              <w:right w:val="nil"/>
            </w:tcBorders>
            <w:shd w:val="clear" w:color="auto" w:fill="auto"/>
            <w:noWrap/>
            <w:vAlign w:val="center"/>
            <w:hideMark/>
          </w:tcPr>
          <w:p w14:paraId="5F80D5D6" w14:textId="77777777" w:rsidR="00D40386" w:rsidRPr="001C3C31" w:rsidRDefault="00D40386" w:rsidP="008F6C6A">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MAPE</w:t>
            </w:r>
          </w:p>
        </w:tc>
        <w:tc>
          <w:tcPr>
            <w:tcW w:w="687" w:type="pct"/>
            <w:tcBorders>
              <w:top w:val="single" w:sz="4" w:space="0" w:color="auto"/>
              <w:left w:val="nil"/>
              <w:bottom w:val="single" w:sz="4" w:space="0" w:color="auto"/>
              <w:right w:val="nil"/>
            </w:tcBorders>
            <w:shd w:val="clear" w:color="auto" w:fill="auto"/>
            <w:noWrap/>
            <w:vAlign w:val="center"/>
            <w:hideMark/>
          </w:tcPr>
          <w:p w14:paraId="6C98598B" w14:textId="77777777" w:rsidR="00D40386" w:rsidRPr="001C3C31" w:rsidRDefault="00D40386" w:rsidP="008F6C6A">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Normality</w:t>
            </w:r>
            <w:r w:rsidRPr="001C3C31">
              <w:rPr>
                <w:rFonts w:eastAsia="Times New Roman"/>
                <w:color w:val="000000"/>
                <w:sz w:val="20"/>
                <w:szCs w:val="20"/>
                <w:vertAlign w:val="superscript"/>
                <w:lang w:val="en-US" w:eastAsia="zh-CN"/>
              </w:rPr>
              <w:t>2</w:t>
            </w:r>
          </w:p>
        </w:tc>
        <w:tc>
          <w:tcPr>
            <w:tcW w:w="340" w:type="pct"/>
            <w:tcBorders>
              <w:top w:val="single" w:sz="4" w:space="0" w:color="auto"/>
              <w:left w:val="nil"/>
              <w:bottom w:val="single" w:sz="4" w:space="0" w:color="auto"/>
              <w:right w:val="nil"/>
            </w:tcBorders>
            <w:shd w:val="clear" w:color="auto" w:fill="auto"/>
            <w:noWrap/>
            <w:vAlign w:val="center"/>
            <w:hideMark/>
          </w:tcPr>
          <w:p w14:paraId="2BB00B6E" w14:textId="77777777" w:rsidR="00D40386" w:rsidRPr="001C3C31" w:rsidRDefault="00D40386" w:rsidP="008F6C6A">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WN</w:t>
            </w:r>
            <w:r w:rsidRPr="001C3C31">
              <w:rPr>
                <w:rFonts w:eastAsia="Times New Roman"/>
                <w:color w:val="000000"/>
                <w:sz w:val="20"/>
                <w:szCs w:val="20"/>
                <w:vertAlign w:val="superscript"/>
                <w:lang w:val="en-US" w:eastAsia="zh-CN"/>
              </w:rPr>
              <w:t>3</w:t>
            </w:r>
          </w:p>
        </w:tc>
      </w:tr>
      <w:tr w:rsidR="003B75D6" w:rsidRPr="001C3C31" w14:paraId="6BDB0E23" w14:textId="77777777" w:rsidTr="009415E6">
        <w:trPr>
          <w:trHeight w:val="315"/>
          <w:jc w:val="center"/>
        </w:trPr>
        <w:tc>
          <w:tcPr>
            <w:tcW w:w="641" w:type="pct"/>
            <w:vMerge w:val="restart"/>
            <w:tcBorders>
              <w:top w:val="single" w:sz="4" w:space="0" w:color="auto"/>
              <w:left w:val="nil"/>
              <w:bottom w:val="single" w:sz="8" w:space="0" w:color="000000"/>
              <w:right w:val="nil"/>
            </w:tcBorders>
            <w:shd w:val="clear" w:color="auto" w:fill="auto"/>
            <w:vAlign w:val="center"/>
            <w:hideMark/>
          </w:tcPr>
          <w:p w14:paraId="465F3576" w14:textId="495B6F84" w:rsidR="00D40386" w:rsidRPr="001C3C31" w:rsidRDefault="00D40386" w:rsidP="008F6C6A">
            <w:pPr>
              <w:spacing w:line="240" w:lineRule="auto"/>
              <w:rPr>
                <w:rFonts w:eastAsia="Times New Roman"/>
                <w:color w:val="000000"/>
                <w:sz w:val="20"/>
                <w:szCs w:val="20"/>
                <w:lang w:val="en-US" w:eastAsia="zh-CN"/>
              </w:rPr>
            </w:pPr>
            <w:r w:rsidRPr="001C3C31">
              <w:rPr>
                <w:rFonts w:eastAsia="Times New Roman"/>
                <w:color w:val="000000"/>
                <w:sz w:val="20"/>
                <w:szCs w:val="20"/>
                <w:lang w:val="en-US" w:eastAsia="zh-CN"/>
              </w:rPr>
              <w:t>Univariate</w:t>
            </w:r>
            <w:r w:rsidR="003B75D6">
              <w:rPr>
                <w:rFonts w:eastAsia="Times New Roman"/>
                <w:color w:val="000000"/>
                <w:sz w:val="20"/>
                <w:szCs w:val="20"/>
                <w:lang w:val="en-US" w:eastAsia="zh-CN"/>
              </w:rPr>
              <w:t xml:space="preserve"> </w:t>
            </w:r>
            <w:r w:rsidR="00EA528E">
              <w:rPr>
                <w:rFonts w:eastAsia="Times New Roman"/>
                <w:color w:val="000000"/>
                <w:sz w:val="20"/>
                <w:szCs w:val="20"/>
                <w:lang w:val="en-US" w:eastAsia="zh-CN"/>
              </w:rPr>
              <w:t>without external variable</w:t>
            </w:r>
            <w:r w:rsidRPr="001C3C31">
              <w:rPr>
                <w:rFonts w:eastAsia="Times New Roman"/>
                <w:color w:val="000000"/>
                <w:sz w:val="20"/>
                <w:szCs w:val="20"/>
                <w:lang w:val="en-US" w:eastAsia="zh-CN"/>
              </w:rPr>
              <w:t xml:space="preserve"> </w:t>
            </w:r>
          </w:p>
        </w:tc>
        <w:tc>
          <w:tcPr>
            <w:tcW w:w="293" w:type="pct"/>
            <w:tcBorders>
              <w:top w:val="single" w:sz="4" w:space="0" w:color="auto"/>
              <w:left w:val="nil"/>
              <w:bottom w:val="nil"/>
              <w:right w:val="nil"/>
            </w:tcBorders>
            <w:shd w:val="clear" w:color="auto" w:fill="auto"/>
            <w:vAlign w:val="center"/>
            <w:hideMark/>
          </w:tcPr>
          <w:p w14:paraId="4D92BC12" w14:textId="77777777" w:rsidR="00D40386" w:rsidRPr="001C3C31" w:rsidRDefault="00D40386" w:rsidP="008F6C6A">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U</w:t>
            </w:r>
            <w:r w:rsidRPr="001C3C31">
              <w:rPr>
                <w:rFonts w:eastAsia="Times New Roman"/>
                <w:color w:val="000000"/>
                <w:sz w:val="20"/>
                <w:szCs w:val="20"/>
                <w:lang w:val="en-US" w:eastAsia="zh-CN"/>
              </w:rPr>
              <w:t>1</w:t>
            </w:r>
          </w:p>
        </w:tc>
        <w:tc>
          <w:tcPr>
            <w:tcW w:w="1715" w:type="pct"/>
            <w:tcBorders>
              <w:top w:val="single" w:sz="4" w:space="0" w:color="auto"/>
              <w:left w:val="nil"/>
              <w:bottom w:val="nil"/>
              <w:right w:val="nil"/>
            </w:tcBorders>
            <w:shd w:val="clear" w:color="auto" w:fill="auto"/>
            <w:noWrap/>
            <w:vAlign w:val="center"/>
            <w:hideMark/>
          </w:tcPr>
          <w:p w14:paraId="1145CDF7" w14:textId="77777777" w:rsidR="00D40386" w:rsidRPr="001C3C31" w:rsidRDefault="00D40386" w:rsidP="008F6C6A">
            <w:pPr>
              <w:spacing w:line="240" w:lineRule="auto"/>
              <w:rPr>
                <w:rFonts w:eastAsia="Times New Roman"/>
                <w:color w:val="000000"/>
                <w:sz w:val="20"/>
                <w:szCs w:val="20"/>
                <w:lang w:val="en-US" w:eastAsia="zh-CN"/>
              </w:rPr>
            </w:pPr>
            <w:r w:rsidRPr="001C3C31">
              <w:rPr>
                <w:rFonts w:eastAsia="Times New Roman"/>
                <w:color w:val="000000"/>
                <w:sz w:val="20"/>
                <w:szCs w:val="20"/>
                <w:lang w:val="en-US" w:eastAsia="zh-CN"/>
              </w:rPr>
              <w:t>Regression with additive trend and seasonality</w:t>
            </w:r>
          </w:p>
        </w:tc>
        <w:tc>
          <w:tcPr>
            <w:tcW w:w="392" w:type="pct"/>
            <w:tcBorders>
              <w:top w:val="single" w:sz="4" w:space="0" w:color="auto"/>
              <w:left w:val="nil"/>
              <w:bottom w:val="nil"/>
              <w:right w:val="nil"/>
            </w:tcBorders>
            <w:shd w:val="clear" w:color="auto" w:fill="auto"/>
            <w:noWrap/>
            <w:vAlign w:val="center"/>
            <w:hideMark/>
          </w:tcPr>
          <w:p w14:paraId="3DFB44E3" w14:textId="77777777" w:rsidR="00D40386" w:rsidRPr="001C3C31" w:rsidRDefault="00D40386" w:rsidP="008F6C6A">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0.51</w:t>
            </w:r>
          </w:p>
        </w:tc>
        <w:tc>
          <w:tcPr>
            <w:tcW w:w="491" w:type="pct"/>
            <w:tcBorders>
              <w:top w:val="single" w:sz="4" w:space="0" w:color="auto"/>
              <w:left w:val="nil"/>
              <w:bottom w:val="nil"/>
              <w:right w:val="nil"/>
            </w:tcBorders>
            <w:shd w:val="clear" w:color="auto" w:fill="auto"/>
            <w:vAlign w:val="center"/>
            <w:hideMark/>
          </w:tcPr>
          <w:p w14:paraId="6B8E8F3B" w14:textId="77777777" w:rsidR="00D40386" w:rsidRPr="001C3C31" w:rsidRDefault="00D40386" w:rsidP="008F6C6A">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0.57</w:t>
            </w:r>
          </w:p>
        </w:tc>
        <w:tc>
          <w:tcPr>
            <w:tcW w:w="441" w:type="pct"/>
            <w:tcBorders>
              <w:top w:val="single" w:sz="4" w:space="0" w:color="auto"/>
              <w:left w:val="nil"/>
              <w:bottom w:val="nil"/>
              <w:right w:val="nil"/>
            </w:tcBorders>
            <w:shd w:val="clear" w:color="auto" w:fill="auto"/>
            <w:noWrap/>
            <w:vAlign w:val="center"/>
            <w:hideMark/>
          </w:tcPr>
          <w:p w14:paraId="5719B14F" w14:textId="77777777" w:rsidR="00D40386" w:rsidRPr="001C3C31" w:rsidRDefault="00D40386" w:rsidP="008F6C6A">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26.15</w:t>
            </w:r>
          </w:p>
        </w:tc>
        <w:tc>
          <w:tcPr>
            <w:tcW w:w="687" w:type="pct"/>
            <w:tcBorders>
              <w:top w:val="single" w:sz="4" w:space="0" w:color="auto"/>
              <w:left w:val="nil"/>
              <w:bottom w:val="nil"/>
              <w:right w:val="nil"/>
            </w:tcBorders>
            <w:shd w:val="clear" w:color="auto" w:fill="auto"/>
            <w:noWrap/>
            <w:vAlign w:val="center"/>
            <w:hideMark/>
          </w:tcPr>
          <w:p w14:paraId="0FB40CAD" w14:textId="77777777" w:rsidR="00D40386" w:rsidRPr="001C3C31" w:rsidRDefault="00D40386" w:rsidP="008F6C6A">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No</w:t>
            </w:r>
          </w:p>
        </w:tc>
        <w:tc>
          <w:tcPr>
            <w:tcW w:w="340" w:type="pct"/>
            <w:tcBorders>
              <w:top w:val="single" w:sz="4" w:space="0" w:color="auto"/>
              <w:left w:val="nil"/>
              <w:bottom w:val="nil"/>
              <w:right w:val="nil"/>
            </w:tcBorders>
            <w:shd w:val="clear" w:color="auto" w:fill="auto"/>
            <w:noWrap/>
            <w:vAlign w:val="center"/>
            <w:hideMark/>
          </w:tcPr>
          <w:p w14:paraId="09570EAF" w14:textId="77777777" w:rsidR="00D40386" w:rsidRPr="001C3C31" w:rsidRDefault="00D40386" w:rsidP="008F6C6A">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No</w:t>
            </w:r>
          </w:p>
        </w:tc>
      </w:tr>
      <w:tr w:rsidR="003B75D6" w:rsidRPr="001C3C31" w14:paraId="6D3FC062" w14:textId="77777777" w:rsidTr="00CD1D02">
        <w:trPr>
          <w:trHeight w:val="315"/>
          <w:jc w:val="center"/>
        </w:trPr>
        <w:tc>
          <w:tcPr>
            <w:tcW w:w="641" w:type="pct"/>
            <w:vMerge/>
            <w:tcBorders>
              <w:top w:val="nil"/>
              <w:left w:val="nil"/>
              <w:bottom w:val="single" w:sz="8" w:space="0" w:color="000000"/>
              <w:right w:val="nil"/>
            </w:tcBorders>
            <w:vAlign w:val="center"/>
            <w:hideMark/>
          </w:tcPr>
          <w:p w14:paraId="4DBA4841" w14:textId="77777777" w:rsidR="00D40386" w:rsidRPr="001C3C31" w:rsidRDefault="00D40386" w:rsidP="008F6C6A">
            <w:pPr>
              <w:spacing w:line="240" w:lineRule="auto"/>
              <w:rPr>
                <w:rFonts w:eastAsia="Times New Roman"/>
                <w:color w:val="000000"/>
                <w:sz w:val="20"/>
                <w:szCs w:val="20"/>
                <w:lang w:val="en-US" w:eastAsia="zh-CN"/>
              </w:rPr>
            </w:pPr>
          </w:p>
        </w:tc>
        <w:tc>
          <w:tcPr>
            <w:tcW w:w="293" w:type="pct"/>
            <w:tcBorders>
              <w:top w:val="nil"/>
              <w:left w:val="nil"/>
              <w:bottom w:val="nil"/>
              <w:right w:val="nil"/>
            </w:tcBorders>
            <w:shd w:val="clear" w:color="auto" w:fill="auto"/>
            <w:vAlign w:val="center"/>
            <w:hideMark/>
          </w:tcPr>
          <w:p w14:paraId="7E72C2E5" w14:textId="77777777" w:rsidR="00D40386" w:rsidRPr="001C3C31" w:rsidRDefault="00D40386" w:rsidP="008F6C6A">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U</w:t>
            </w:r>
            <w:r w:rsidRPr="001C3C31">
              <w:rPr>
                <w:rFonts w:eastAsia="Times New Roman"/>
                <w:color w:val="000000"/>
                <w:sz w:val="20"/>
                <w:szCs w:val="20"/>
                <w:lang w:val="en-US" w:eastAsia="zh-CN"/>
              </w:rPr>
              <w:t>2</w:t>
            </w:r>
          </w:p>
        </w:tc>
        <w:tc>
          <w:tcPr>
            <w:tcW w:w="1715" w:type="pct"/>
            <w:tcBorders>
              <w:top w:val="nil"/>
              <w:left w:val="nil"/>
              <w:right w:val="nil"/>
            </w:tcBorders>
            <w:shd w:val="clear" w:color="auto" w:fill="auto"/>
            <w:noWrap/>
            <w:vAlign w:val="center"/>
            <w:hideMark/>
          </w:tcPr>
          <w:p w14:paraId="13ABD0DE" w14:textId="77777777" w:rsidR="00D40386" w:rsidRPr="001C3C31" w:rsidRDefault="00D40386" w:rsidP="008F6C6A">
            <w:pPr>
              <w:spacing w:line="240" w:lineRule="auto"/>
              <w:rPr>
                <w:rFonts w:eastAsia="Times New Roman"/>
                <w:color w:val="000000"/>
                <w:sz w:val="20"/>
                <w:szCs w:val="20"/>
                <w:lang w:val="en-US" w:eastAsia="zh-CN"/>
              </w:rPr>
            </w:pPr>
            <w:r w:rsidRPr="001C3C31">
              <w:rPr>
                <w:rFonts w:eastAsia="Times New Roman"/>
                <w:color w:val="000000"/>
                <w:sz w:val="20"/>
                <w:szCs w:val="20"/>
                <w:lang w:val="en-US" w:eastAsia="zh-CN"/>
              </w:rPr>
              <w:t>Regression with additive trend, seasonality and intervention</w:t>
            </w:r>
            <w:r w:rsidRPr="001C3C31">
              <w:rPr>
                <w:rFonts w:eastAsia="Times New Roman"/>
                <w:color w:val="000000"/>
                <w:sz w:val="20"/>
                <w:szCs w:val="20"/>
                <w:vertAlign w:val="superscript"/>
                <w:lang w:val="en-US" w:eastAsia="zh-CN"/>
              </w:rPr>
              <w:t>4</w:t>
            </w:r>
            <w:r w:rsidRPr="001C3C31">
              <w:rPr>
                <w:rFonts w:eastAsia="Times New Roman"/>
                <w:color w:val="000000"/>
                <w:sz w:val="20"/>
                <w:szCs w:val="20"/>
                <w:lang w:val="en-US" w:eastAsia="zh-CN"/>
              </w:rPr>
              <w:t xml:space="preserve"> </w:t>
            </w:r>
          </w:p>
        </w:tc>
        <w:tc>
          <w:tcPr>
            <w:tcW w:w="392" w:type="pct"/>
            <w:tcBorders>
              <w:top w:val="nil"/>
              <w:left w:val="nil"/>
              <w:right w:val="nil"/>
            </w:tcBorders>
            <w:shd w:val="clear" w:color="auto" w:fill="auto"/>
            <w:noWrap/>
            <w:vAlign w:val="center"/>
            <w:hideMark/>
          </w:tcPr>
          <w:p w14:paraId="417889EC" w14:textId="77777777" w:rsidR="00D40386" w:rsidRPr="001C3C31" w:rsidRDefault="00D40386" w:rsidP="008F6C6A">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0.72</w:t>
            </w:r>
          </w:p>
        </w:tc>
        <w:tc>
          <w:tcPr>
            <w:tcW w:w="491" w:type="pct"/>
            <w:tcBorders>
              <w:top w:val="nil"/>
              <w:left w:val="nil"/>
              <w:right w:val="nil"/>
            </w:tcBorders>
            <w:shd w:val="clear" w:color="auto" w:fill="auto"/>
            <w:vAlign w:val="center"/>
            <w:hideMark/>
          </w:tcPr>
          <w:p w14:paraId="48500231" w14:textId="77777777" w:rsidR="00D40386" w:rsidRPr="001C3C31" w:rsidRDefault="00D40386" w:rsidP="008F6C6A">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0.52</w:t>
            </w:r>
          </w:p>
        </w:tc>
        <w:tc>
          <w:tcPr>
            <w:tcW w:w="441" w:type="pct"/>
            <w:tcBorders>
              <w:top w:val="nil"/>
              <w:left w:val="nil"/>
              <w:right w:val="nil"/>
            </w:tcBorders>
            <w:shd w:val="clear" w:color="auto" w:fill="auto"/>
            <w:noWrap/>
            <w:vAlign w:val="center"/>
            <w:hideMark/>
          </w:tcPr>
          <w:p w14:paraId="4070FB60" w14:textId="77777777" w:rsidR="00D40386" w:rsidRPr="001C3C31" w:rsidRDefault="00D40386" w:rsidP="008F6C6A">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22.84</w:t>
            </w:r>
          </w:p>
        </w:tc>
        <w:tc>
          <w:tcPr>
            <w:tcW w:w="687" w:type="pct"/>
            <w:tcBorders>
              <w:top w:val="nil"/>
              <w:left w:val="nil"/>
              <w:right w:val="nil"/>
            </w:tcBorders>
            <w:shd w:val="clear" w:color="auto" w:fill="auto"/>
            <w:noWrap/>
            <w:vAlign w:val="center"/>
            <w:hideMark/>
          </w:tcPr>
          <w:p w14:paraId="49686917" w14:textId="77777777" w:rsidR="00D40386" w:rsidRPr="001C3C31" w:rsidRDefault="00D40386" w:rsidP="008F6C6A">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Yes</w:t>
            </w:r>
          </w:p>
        </w:tc>
        <w:tc>
          <w:tcPr>
            <w:tcW w:w="340" w:type="pct"/>
            <w:tcBorders>
              <w:top w:val="nil"/>
              <w:left w:val="nil"/>
              <w:right w:val="nil"/>
            </w:tcBorders>
            <w:shd w:val="clear" w:color="auto" w:fill="auto"/>
            <w:noWrap/>
            <w:vAlign w:val="center"/>
            <w:hideMark/>
          </w:tcPr>
          <w:p w14:paraId="459481AE" w14:textId="77777777" w:rsidR="00D40386" w:rsidRPr="001C3C31" w:rsidRDefault="00D40386" w:rsidP="008F6C6A">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No</w:t>
            </w:r>
          </w:p>
        </w:tc>
      </w:tr>
      <w:tr w:rsidR="003B75D6" w:rsidRPr="001C3C31" w14:paraId="3CD8641F" w14:textId="77777777" w:rsidTr="00CD1D02">
        <w:trPr>
          <w:trHeight w:val="330"/>
          <w:jc w:val="center"/>
        </w:trPr>
        <w:tc>
          <w:tcPr>
            <w:tcW w:w="641" w:type="pct"/>
            <w:vMerge/>
            <w:tcBorders>
              <w:top w:val="nil"/>
              <w:left w:val="nil"/>
              <w:bottom w:val="single" w:sz="8" w:space="0" w:color="000000"/>
              <w:right w:val="nil"/>
            </w:tcBorders>
            <w:vAlign w:val="center"/>
            <w:hideMark/>
          </w:tcPr>
          <w:p w14:paraId="41C45714" w14:textId="77777777" w:rsidR="00D40386" w:rsidRPr="001C3C31" w:rsidRDefault="00D40386" w:rsidP="008F6C6A">
            <w:pPr>
              <w:spacing w:line="240" w:lineRule="auto"/>
              <w:rPr>
                <w:rFonts w:eastAsia="Times New Roman"/>
                <w:color w:val="000000"/>
                <w:sz w:val="20"/>
                <w:szCs w:val="20"/>
                <w:lang w:val="en-US" w:eastAsia="zh-CN"/>
              </w:rPr>
            </w:pPr>
          </w:p>
        </w:tc>
        <w:tc>
          <w:tcPr>
            <w:tcW w:w="293" w:type="pct"/>
            <w:tcBorders>
              <w:top w:val="nil"/>
              <w:left w:val="nil"/>
              <w:bottom w:val="nil"/>
              <w:right w:val="nil"/>
            </w:tcBorders>
            <w:shd w:val="clear" w:color="auto" w:fill="auto"/>
            <w:vAlign w:val="center"/>
            <w:hideMark/>
          </w:tcPr>
          <w:p w14:paraId="244D6E43" w14:textId="77777777" w:rsidR="00D40386" w:rsidRPr="001C3C31" w:rsidRDefault="00D40386" w:rsidP="008F6C6A">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U</w:t>
            </w:r>
            <w:r w:rsidRPr="001C3C31">
              <w:rPr>
                <w:rFonts w:eastAsia="Times New Roman"/>
                <w:color w:val="000000"/>
                <w:sz w:val="20"/>
                <w:szCs w:val="20"/>
                <w:lang w:val="en-US" w:eastAsia="zh-CN"/>
              </w:rPr>
              <w:t>3</w:t>
            </w:r>
          </w:p>
        </w:tc>
        <w:tc>
          <w:tcPr>
            <w:tcW w:w="1715" w:type="pct"/>
            <w:tcBorders>
              <w:top w:val="nil"/>
              <w:left w:val="nil"/>
              <w:right w:val="nil"/>
            </w:tcBorders>
            <w:shd w:val="clear" w:color="auto" w:fill="auto"/>
            <w:noWrap/>
            <w:vAlign w:val="center"/>
            <w:hideMark/>
          </w:tcPr>
          <w:p w14:paraId="498BCB91" w14:textId="77777777" w:rsidR="00D40386" w:rsidRPr="001C3C31" w:rsidRDefault="00D40386" w:rsidP="008F6C6A">
            <w:pPr>
              <w:spacing w:line="240" w:lineRule="auto"/>
              <w:rPr>
                <w:rFonts w:eastAsia="Times New Roman"/>
                <w:color w:val="000000"/>
                <w:sz w:val="20"/>
                <w:szCs w:val="20"/>
                <w:lang w:val="en-US" w:eastAsia="zh-CN"/>
              </w:rPr>
            </w:pPr>
            <w:r w:rsidRPr="001C3C31">
              <w:rPr>
                <w:rFonts w:eastAsia="Times New Roman"/>
                <w:color w:val="000000"/>
                <w:sz w:val="20"/>
                <w:szCs w:val="20"/>
                <w:lang w:val="en-US" w:eastAsia="zh-CN"/>
              </w:rPr>
              <w:t>Decomposition</w:t>
            </w:r>
          </w:p>
        </w:tc>
        <w:tc>
          <w:tcPr>
            <w:tcW w:w="392" w:type="pct"/>
            <w:tcBorders>
              <w:top w:val="nil"/>
              <w:left w:val="nil"/>
              <w:right w:val="nil"/>
            </w:tcBorders>
            <w:shd w:val="clear" w:color="auto" w:fill="auto"/>
            <w:noWrap/>
            <w:vAlign w:val="center"/>
            <w:hideMark/>
          </w:tcPr>
          <w:p w14:paraId="130D619B" w14:textId="77777777" w:rsidR="00D40386" w:rsidRPr="001C3C31" w:rsidRDefault="00D40386" w:rsidP="008F6C6A">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0.65</w:t>
            </w:r>
          </w:p>
        </w:tc>
        <w:tc>
          <w:tcPr>
            <w:tcW w:w="491" w:type="pct"/>
            <w:tcBorders>
              <w:top w:val="nil"/>
              <w:left w:val="nil"/>
              <w:right w:val="nil"/>
            </w:tcBorders>
            <w:shd w:val="clear" w:color="auto" w:fill="auto"/>
            <w:vAlign w:val="center"/>
            <w:hideMark/>
          </w:tcPr>
          <w:p w14:paraId="03662851" w14:textId="77777777" w:rsidR="00D40386" w:rsidRPr="001C3C31" w:rsidRDefault="00D40386" w:rsidP="008F6C6A">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0.54</w:t>
            </w:r>
          </w:p>
        </w:tc>
        <w:tc>
          <w:tcPr>
            <w:tcW w:w="441" w:type="pct"/>
            <w:tcBorders>
              <w:top w:val="nil"/>
              <w:left w:val="nil"/>
              <w:right w:val="nil"/>
            </w:tcBorders>
            <w:shd w:val="clear" w:color="auto" w:fill="auto"/>
            <w:noWrap/>
            <w:vAlign w:val="center"/>
            <w:hideMark/>
          </w:tcPr>
          <w:p w14:paraId="012556F7" w14:textId="77777777" w:rsidR="00D40386" w:rsidRPr="001C3C31" w:rsidRDefault="00D40386" w:rsidP="008F6C6A">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17.97</w:t>
            </w:r>
          </w:p>
        </w:tc>
        <w:tc>
          <w:tcPr>
            <w:tcW w:w="687" w:type="pct"/>
            <w:tcBorders>
              <w:top w:val="nil"/>
              <w:left w:val="nil"/>
              <w:right w:val="nil"/>
            </w:tcBorders>
            <w:shd w:val="clear" w:color="auto" w:fill="auto"/>
            <w:noWrap/>
            <w:vAlign w:val="center"/>
            <w:hideMark/>
          </w:tcPr>
          <w:p w14:paraId="1085E34D" w14:textId="77777777" w:rsidR="00D40386" w:rsidRPr="001C3C31" w:rsidRDefault="00D40386" w:rsidP="008F6C6A">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Yes</w:t>
            </w:r>
          </w:p>
        </w:tc>
        <w:tc>
          <w:tcPr>
            <w:tcW w:w="340" w:type="pct"/>
            <w:tcBorders>
              <w:top w:val="nil"/>
              <w:left w:val="nil"/>
              <w:right w:val="nil"/>
            </w:tcBorders>
            <w:shd w:val="clear" w:color="auto" w:fill="auto"/>
            <w:noWrap/>
            <w:vAlign w:val="center"/>
            <w:hideMark/>
          </w:tcPr>
          <w:p w14:paraId="7B6DC2D5" w14:textId="77777777" w:rsidR="00D40386" w:rsidRPr="001C3C31" w:rsidRDefault="00D40386" w:rsidP="008F6C6A">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Yes</w:t>
            </w:r>
          </w:p>
        </w:tc>
      </w:tr>
      <w:tr w:rsidR="003B75D6" w:rsidRPr="001C3C31" w14:paraId="0DFA5E34" w14:textId="77777777" w:rsidTr="00CD1D02">
        <w:trPr>
          <w:trHeight w:val="300"/>
          <w:jc w:val="center"/>
        </w:trPr>
        <w:tc>
          <w:tcPr>
            <w:tcW w:w="641" w:type="pct"/>
            <w:vMerge/>
            <w:tcBorders>
              <w:top w:val="nil"/>
              <w:left w:val="nil"/>
              <w:bottom w:val="single" w:sz="8" w:space="0" w:color="000000"/>
              <w:right w:val="nil"/>
            </w:tcBorders>
            <w:vAlign w:val="center"/>
            <w:hideMark/>
          </w:tcPr>
          <w:p w14:paraId="5485C95C" w14:textId="77777777" w:rsidR="00D40386" w:rsidRPr="001C3C31" w:rsidRDefault="00D40386" w:rsidP="008F6C6A">
            <w:pPr>
              <w:spacing w:line="240" w:lineRule="auto"/>
              <w:rPr>
                <w:rFonts w:eastAsia="Times New Roman"/>
                <w:color w:val="000000"/>
                <w:sz w:val="20"/>
                <w:szCs w:val="20"/>
                <w:lang w:val="en-US" w:eastAsia="zh-CN"/>
              </w:rPr>
            </w:pPr>
          </w:p>
        </w:tc>
        <w:tc>
          <w:tcPr>
            <w:tcW w:w="293" w:type="pct"/>
            <w:tcBorders>
              <w:top w:val="nil"/>
              <w:left w:val="nil"/>
              <w:bottom w:val="nil"/>
              <w:right w:val="nil"/>
            </w:tcBorders>
            <w:shd w:val="clear" w:color="auto" w:fill="auto"/>
            <w:vAlign w:val="center"/>
            <w:hideMark/>
          </w:tcPr>
          <w:p w14:paraId="2B8AAEEE" w14:textId="77777777" w:rsidR="00D40386" w:rsidRPr="001C3C31" w:rsidRDefault="00D40386" w:rsidP="008F6C6A">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U</w:t>
            </w:r>
            <w:r w:rsidRPr="001C3C31">
              <w:rPr>
                <w:rFonts w:eastAsia="Times New Roman"/>
                <w:color w:val="000000"/>
                <w:sz w:val="20"/>
                <w:szCs w:val="20"/>
                <w:lang w:val="en-US" w:eastAsia="zh-CN"/>
              </w:rPr>
              <w:t>4</w:t>
            </w:r>
          </w:p>
        </w:tc>
        <w:tc>
          <w:tcPr>
            <w:tcW w:w="1715" w:type="pct"/>
            <w:tcBorders>
              <w:top w:val="nil"/>
              <w:left w:val="nil"/>
              <w:right w:val="nil"/>
            </w:tcBorders>
            <w:shd w:val="clear" w:color="auto" w:fill="auto"/>
            <w:noWrap/>
            <w:vAlign w:val="center"/>
            <w:hideMark/>
          </w:tcPr>
          <w:p w14:paraId="0265B881" w14:textId="77777777" w:rsidR="00D40386" w:rsidRPr="001C3C31" w:rsidRDefault="00D40386" w:rsidP="008F6C6A">
            <w:pPr>
              <w:spacing w:line="240" w:lineRule="auto"/>
              <w:rPr>
                <w:rFonts w:eastAsia="Times New Roman"/>
                <w:color w:val="000000"/>
                <w:sz w:val="20"/>
                <w:szCs w:val="20"/>
                <w:lang w:val="en-US" w:eastAsia="zh-CN"/>
              </w:rPr>
            </w:pPr>
            <w:r>
              <w:rPr>
                <w:rFonts w:eastAsia="Times New Roman"/>
                <w:color w:val="000000"/>
                <w:sz w:val="20"/>
                <w:szCs w:val="20"/>
                <w:lang w:val="en-US" w:eastAsia="zh-CN"/>
              </w:rPr>
              <w:t>WES with additive trend and seasonality</w:t>
            </w:r>
          </w:p>
        </w:tc>
        <w:tc>
          <w:tcPr>
            <w:tcW w:w="392" w:type="pct"/>
            <w:tcBorders>
              <w:top w:val="nil"/>
              <w:left w:val="nil"/>
              <w:right w:val="nil"/>
            </w:tcBorders>
            <w:shd w:val="clear" w:color="auto" w:fill="auto"/>
            <w:noWrap/>
            <w:vAlign w:val="center"/>
            <w:hideMark/>
          </w:tcPr>
          <w:p w14:paraId="1363F0C0" w14:textId="77777777" w:rsidR="00D40386" w:rsidRPr="001C3C31" w:rsidRDefault="00D40386" w:rsidP="008F6C6A">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0.52</w:t>
            </w:r>
          </w:p>
        </w:tc>
        <w:tc>
          <w:tcPr>
            <w:tcW w:w="491" w:type="pct"/>
            <w:tcBorders>
              <w:top w:val="nil"/>
              <w:left w:val="nil"/>
              <w:right w:val="nil"/>
            </w:tcBorders>
            <w:shd w:val="clear" w:color="auto" w:fill="auto"/>
            <w:vAlign w:val="center"/>
            <w:hideMark/>
          </w:tcPr>
          <w:p w14:paraId="7C17BEF4" w14:textId="77777777" w:rsidR="00D40386" w:rsidRPr="001C3C31" w:rsidRDefault="00D40386" w:rsidP="008F6C6A">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0.52</w:t>
            </w:r>
          </w:p>
        </w:tc>
        <w:tc>
          <w:tcPr>
            <w:tcW w:w="441" w:type="pct"/>
            <w:tcBorders>
              <w:top w:val="nil"/>
              <w:left w:val="nil"/>
              <w:right w:val="nil"/>
            </w:tcBorders>
            <w:shd w:val="clear" w:color="auto" w:fill="auto"/>
            <w:noWrap/>
            <w:vAlign w:val="center"/>
            <w:hideMark/>
          </w:tcPr>
          <w:p w14:paraId="3605993E" w14:textId="77777777" w:rsidR="00D40386" w:rsidRPr="001C3C31" w:rsidRDefault="00D40386" w:rsidP="008F6C6A">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20.65</w:t>
            </w:r>
          </w:p>
        </w:tc>
        <w:tc>
          <w:tcPr>
            <w:tcW w:w="687" w:type="pct"/>
            <w:tcBorders>
              <w:top w:val="nil"/>
              <w:left w:val="nil"/>
              <w:right w:val="nil"/>
            </w:tcBorders>
            <w:shd w:val="clear" w:color="auto" w:fill="auto"/>
            <w:noWrap/>
            <w:vAlign w:val="center"/>
            <w:hideMark/>
          </w:tcPr>
          <w:p w14:paraId="0FD4AA15" w14:textId="77777777" w:rsidR="00D40386" w:rsidRPr="001C3C31" w:rsidRDefault="00D40386" w:rsidP="008F6C6A">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Yes</w:t>
            </w:r>
          </w:p>
        </w:tc>
        <w:tc>
          <w:tcPr>
            <w:tcW w:w="340" w:type="pct"/>
            <w:tcBorders>
              <w:top w:val="nil"/>
              <w:left w:val="nil"/>
              <w:right w:val="nil"/>
            </w:tcBorders>
            <w:shd w:val="clear" w:color="auto" w:fill="auto"/>
            <w:noWrap/>
            <w:vAlign w:val="center"/>
            <w:hideMark/>
          </w:tcPr>
          <w:p w14:paraId="6C8D90D6" w14:textId="77777777" w:rsidR="00D40386" w:rsidRPr="001C3C31" w:rsidRDefault="00D40386" w:rsidP="008F6C6A">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Yes</w:t>
            </w:r>
          </w:p>
        </w:tc>
      </w:tr>
      <w:tr w:rsidR="003B75D6" w:rsidRPr="001C3C31" w14:paraId="184310C7" w14:textId="77777777" w:rsidTr="009415E6">
        <w:trPr>
          <w:trHeight w:val="315"/>
          <w:jc w:val="center"/>
        </w:trPr>
        <w:tc>
          <w:tcPr>
            <w:tcW w:w="641" w:type="pct"/>
            <w:vMerge/>
            <w:tcBorders>
              <w:top w:val="nil"/>
              <w:left w:val="nil"/>
              <w:bottom w:val="single" w:sz="4" w:space="0" w:color="auto"/>
              <w:right w:val="nil"/>
            </w:tcBorders>
            <w:vAlign w:val="center"/>
            <w:hideMark/>
          </w:tcPr>
          <w:p w14:paraId="58FC9920" w14:textId="77777777" w:rsidR="00D40386" w:rsidRPr="001C3C31" w:rsidRDefault="00D40386" w:rsidP="008F6C6A">
            <w:pPr>
              <w:spacing w:line="240" w:lineRule="auto"/>
              <w:rPr>
                <w:rFonts w:eastAsia="Times New Roman"/>
                <w:color w:val="000000"/>
                <w:sz w:val="20"/>
                <w:szCs w:val="20"/>
                <w:lang w:val="en-US" w:eastAsia="zh-CN"/>
              </w:rPr>
            </w:pPr>
          </w:p>
        </w:tc>
        <w:tc>
          <w:tcPr>
            <w:tcW w:w="293" w:type="pct"/>
            <w:tcBorders>
              <w:top w:val="nil"/>
              <w:left w:val="nil"/>
              <w:bottom w:val="single" w:sz="4" w:space="0" w:color="auto"/>
              <w:right w:val="nil"/>
            </w:tcBorders>
            <w:shd w:val="clear" w:color="auto" w:fill="auto"/>
            <w:vAlign w:val="center"/>
            <w:hideMark/>
          </w:tcPr>
          <w:p w14:paraId="6D8B4F37" w14:textId="77777777" w:rsidR="00D40386" w:rsidRPr="001C3C31" w:rsidRDefault="00D40386" w:rsidP="008F6C6A">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U</w:t>
            </w:r>
            <w:r w:rsidRPr="001C3C31">
              <w:rPr>
                <w:rFonts w:eastAsia="Times New Roman"/>
                <w:color w:val="000000"/>
                <w:sz w:val="20"/>
                <w:szCs w:val="20"/>
                <w:lang w:val="en-US" w:eastAsia="zh-CN"/>
              </w:rPr>
              <w:t>5</w:t>
            </w:r>
          </w:p>
        </w:tc>
        <w:tc>
          <w:tcPr>
            <w:tcW w:w="1715" w:type="pct"/>
            <w:tcBorders>
              <w:left w:val="nil"/>
              <w:bottom w:val="single" w:sz="4" w:space="0" w:color="auto"/>
              <w:right w:val="nil"/>
            </w:tcBorders>
            <w:shd w:val="clear" w:color="auto" w:fill="auto"/>
            <w:noWrap/>
            <w:vAlign w:val="center"/>
            <w:hideMark/>
          </w:tcPr>
          <w:p w14:paraId="146AF515" w14:textId="77777777" w:rsidR="00D40386" w:rsidRPr="001C3C31" w:rsidRDefault="00D40386" w:rsidP="008F6C6A">
            <w:pPr>
              <w:spacing w:line="240" w:lineRule="auto"/>
              <w:rPr>
                <w:rFonts w:eastAsia="Times New Roman"/>
                <w:color w:val="000000"/>
                <w:sz w:val="20"/>
                <w:szCs w:val="20"/>
                <w:lang w:val="en-US" w:eastAsia="zh-CN"/>
              </w:rPr>
            </w:pPr>
            <w:r w:rsidRPr="001C3C31">
              <w:rPr>
                <w:rFonts w:eastAsia="Times New Roman"/>
                <w:color w:val="000000"/>
                <w:sz w:val="20"/>
                <w:szCs w:val="20"/>
                <w:lang w:val="en-US" w:eastAsia="zh-CN"/>
              </w:rPr>
              <w:t>ARIMA(1,0,1)(0,1,1)</w:t>
            </w:r>
          </w:p>
        </w:tc>
        <w:tc>
          <w:tcPr>
            <w:tcW w:w="392" w:type="pct"/>
            <w:tcBorders>
              <w:left w:val="nil"/>
              <w:bottom w:val="single" w:sz="4" w:space="0" w:color="auto"/>
              <w:right w:val="nil"/>
            </w:tcBorders>
            <w:shd w:val="clear" w:color="auto" w:fill="auto"/>
            <w:noWrap/>
            <w:vAlign w:val="center"/>
            <w:hideMark/>
          </w:tcPr>
          <w:p w14:paraId="6648E318" w14:textId="77777777" w:rsidR="00D40386" w:rsidRPr="001C3C31" w:rsidRDefault="00D40386" w:rsidP="008F6C6A">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0.47</w:t>
            </w:r>
          </w:p>
        </w:tc>
        <w:tc>
          <w:tcPr>
            <w:tcW w:w="491" w:type="pct"/>
            <w:tcBorders>
              <w:left w:val="nil"/>
              <w:bottom w:val="single" w:sz="4" w:space="0" w:color="auto"/>
              <w:right w:val="nil"/>
            </w:tcBorders>
            <w:shd w:val="clear" w:color="auto" w:fill="auto"/>
            <w:vAlign w:val="center"/>
            <w:hideMark/>
          </w:tcPr>
          <w:p w14:paraId="153CFFF7" w14:textId="77777777" w:rsidR="00D40386" w:rsidRPr="009D42AA" w:rsidRDefault="00D40386" w:rsidP="008F6C6A">
            <w:pPr>
              <w:spacing w:line="240" w:lineRule="auto"/>
              <w:jc w:val="center"/>
              <w:rPr>
                <w:rFonts w:eastAsiaTheme="minorEastAsia"/>
                <w:color w:val="000000"/>
                <w:sz w:val="20"/>
                <w:szCs w:val="20"/>
                <w:lang w:val="en-US" w:eastAsia="zh-CN"/>
              </w:rPr>
            </w:pPr>
            <w:r w:rsidRPr="001C3C31">
              <w:rPr>
                <w:rFonts w:eastAsia="Times New Roman"/>
                <w:color w:val="000000"/>
                <w:sz w:val="20"/>
                <w:szCs w:val="20"/>
                <w:lang w:val="en-US" w:eastAsia="zh-CN"/>
              </w:rPr>
              <w:t>0.4</w:t>
            </w:r>
            <w:r>
              <w:rPr>
                <w:rFonts w:eastAsiaTheme="minorEastAsia" w:hint="eastAsia"/>
                <w:color w:val="000000"/>
                <w:sz w:val="20"/>
                <w:szCs w:val="20"/>
                <w:lang w:val="en-US" w:eastAsia="zh-CN"/>
              </w:rPr>
              <w:t>0</w:t>
            </w:r>
          </w:p>
        </w:tc>
        <w:tc>
          <w:tcPr>
            <w:tcW w:w="441" w:type="pct"/>
            <w:tcBorders>
              <w:left w:val="nil"/>
              <w:bottom w:val="single" w:sz="4" w:space="0" w:color="auto"/>
              <w:right w:val="nil"/>
            </w:tcBorders>
            <w:shd w:val="clear" w:color="auto" w:fill="auto"/>
            <w:noWrap/>
            <w:vAlign w:val="center"/>
            <w:hideMark/>
          </w:tcPr>
          <w:p w14:paraId="60345DF3" w14:textId="77777777" w:rsidR="00D40386" w:rsidRPr="001C3C31" w:rsidRDefault="00D40386" w:rsidP="008F6C6A">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22.89</w:t>
            </w:r>
          </w:p>
        </w:tc>
        <w:tc>
          <w:tcPr>
            <w:tcW w:w="687" w:type="pct"/>
            <w:tcBorders>
              <w:left w:val="nil"/>
              <w:bottom w:val="single" w:sz="4" w:space="0" w:color="auto"/>
              <w:right w:val="nil"/>
            </w:tcBorders>
            <w:shd w:val="clear" w:color="auto" w:fill="auto"/>
            <w:noWrap/>
            <w:vAlign w:val="center"/>
            <w:hideMark/>
          </w:tcPr>
          <w:p w14:paraId="54052E75" w14:textId="77777777" w:rsidR="00D40386" w:rsidRPr="001C3C31" w:rsidRDefault="00D40386" w:rsidP="008F6C6A">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Yes</w:t>
            </w:r>
          </w:p>
        </w:tc>
        <w:tc>
          <w:tcPr>
            <w:tcW w:w="340" w:type="pct"/>
            <w:tcBorders>
              <w:left w:val="nil"/>
              <w:bottom w:val="single" w:sz="4" w:space="0" w:color="auto"/>
              <w:right w:val="nil"/>
            </w:tcBorders>
            <w:shd w:val="clear" w:color="auto" w:fill="auto"/>
            <w:noWrap/>
            <w:vAlign w:val="center"/>
            <w:hideMark/>
          </w:tcPr>
          <w:p w14:paraId="65D43005" w14:textId="77777777" w:rsidR="00D40386" w:rsidRPr="001C3C31" w:rsidRDefault="00D40386" w:rsidP="008F6C6A">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Yes</w:t>
            </w:r>
          </w:p>
        </w:tc>
      </w:tr>
      <w:tr w:rsidR="003B75D6" w:rsidRPr="001C3C31" w14:paraId="335EACDF" w14:textId="77777777" w:rsidTr="009415E6">
        <w:trPr>
          <w:trHeight w:val="330"/>
          <w:jc w:val="center"/>
        </w:trPr>
        <w:tc>
          <w:tcPr>
            <w:tcW w:w="641" w:type="pct"/>
            <w:vMerge w:val="restart"/>
            <w:tcBorders>
              <w:top w:val="single" w:sz="4" w:space="0" w:color="auto"/>
              <w:left w:val="nil"/>
              <w:bottom w:val="single" w:sz="8" w:space="0" w:color="000000"/>
              <w:right w:val="nil"/>
            </w:tcBorders>
            <w:shd w:val="clear" w:color="auto" w:fill="auto"/>
            <w:vAlign w:val="center"/>
            <w:hideMark/>
          </w:tcPr>
          <w:p w14:paraId="5FE7576A" w14:textId="460B504E" w:rsidR="00D40386" w:rsidRPr="001C3C31" w:rsidRDefault="00AF7EDE" w:rsidP="00EA528E">
            <w:pPr>
              <w:spacing w:line="240" w:lineRule="auto"/>
              <w:rPr>
                <w:rFonts w:eastAsia="Times New Roman"/>
                <w:color w:val="000000"/>
                <w:sz w:val="20"/>
                <w:szCs w:val="20"/>
                <w:lang w:val="en-US" w:eastAsia="zh-CN"/>
              </w:rPr>
            </w:pPr>
            <w:r>
              <w:rPr>
                <w:rFonts w:eastAsia="Times New Roman"/>
                <w:color w:val="000000"/>
                <w:sz w:val="20"/>
                <w:szCs w:val="20"/>
                <w:lang w:val="en-US" w:eastAsia="zh-CN"/>
              </w:rPr>
              <w:t xml:space="preserve">Univariate with </w:t>
            </w:r>
            <w:r w:rsidR="00EA528E">
              <w:rPr>
                <w:rFonts w:eastAsia="Times New Roman"/>
                <w:color w:val="000000"/>
                <w:sz w:val="20"/>
                <w:szCs w:val="20"/>
                <w:lang w:val="en-US" w:eastAsia="zh-CN"/>
              </w:rPr>
              <w:t>external v</w:t>
            </w:r>
            <w:r>
              <w:rPr>
                <w:rFonts w:eastAsia="Times New Roman"/>
                <w:color w:val="000000"/>
                <w:sz w:val="20"/>
                <w:szCs w:val="20"/>
                <w:lang w:val="en-US" w:eastAsia="zh-CN"/>
              </w:rPr>
              <w:t>ariable</w:t>
            </w:r>
          </w:p>
        </w:tc>
        <w:tc>
          <w:tcPr>
            <w:tcW w:w="293" w:type="pct"/>
            <w:tcBorders>
              <w:top w:val="single" w:sz="4" w:space="0" w:color="auto"/>
              <w:left w:val="nil"/>
              <w:bottom w:val="nil"/>
              <w:right w:val="nil"/>
            </w:tcBorders>
            <w:shd w:val="clear" w:color="auto" w:fill="auto"/>
            <w:vAlign w:val="center"/>
            <w:hideMark/>
          </w:tcPr>
          <w:p w14:paraId="49117565" w14:textId="46F5AB69" w:rsidR="00D40386" w:rsidRPr="001C3C31" w:rsidRDefault="005A7527" w:rsidP="008F6C6A">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V1</w:t>
            </w:r>
          </w:p>
        </w:tc>
        <w:tc>
          <w:tcPr>
            <w:tcW w:w="1715" w:type="pct"/>
            <w:tcBorders>
              <w:top w:val="single" w:sz="4" w:space="0" w:color="auto"/>
              <w:left w:val="nil"/>
              <w:right w:val="nil"/>
            </w:tcBorders>
            <w:shd w:val="clear" w:color="auto" w:fill="auto"/>
            <w:noWrap/>
            <w:vAlign w:val="center"/>
            <w:hideMark/>
          </w:tcPr>
          <w:p w14:paraId="3DD16F25" w14:textId="109095BF" w:rsidR="00D40386" w:rsidRPr="001C3C31" w:rsidRDefault="00D40386" w:rsidP="00DB294A">
            <w:pPr>
              <w:spacing w:line="240" w:lineRule="auto"/>
              <w:rPr>
                <w:rFonts w:eastAsia="Times New Roman"/>
                <w:color w:val="000000"/>
                <w:sz w:val="20"/>
                <w:szCs w:val="20"/>
                <w:lang w:val="en-US" w:eastAsia="zh-CN"/>
              </w:rPr>
            </w:pPr>
            <w:r w:rsidRPr="001C3C31">
              <w:rPr>
                <w:rFonts w:eastAsia="Times New Roman"/>
                <w:color w:val="000000"/>
                <w:sz w:val="20"/>
                <w:szCs w:val="20"/>
                <w:lang w:val="en-US" w:eastAsia="zh-CN"/>
              </w:rPr>
              <w:t>Dynamic regression using  lag7 CLI as predictor</w:t>
            </w:r>
            <w:r w:rsidRPr="001C3C31">
              <w:rPr>
                <w:rFonts w:eastAsia="Times New Roman"/>
                <w:color w:val="000000"/>
                <w:sz w:val="20"/>
                <w:szCs w:val="20"/>
                <w:vertAlign w:val="superscript"/>
                <w:lang w:val="en-US" w:eastAsia="zh-CN"/>
              </w:rPr>
              <w:t>4</w:t>
            </w:r>
          </w:p>
        </w:tc>
        <w:tc>
          <w:tcPr>
            <w:tcW w:w="392" w:type="pct"/>
            <w:tcBorders>
              <w:top w:val="single" w:sz="4" w:space="0" w:color="auto"/>
              <w:left w:val="nil"/>
              <w:right w:val="nil"/>
            </w:tcBorders>
            <w:shd w:val="clear" w:color="auto" w:fill="auto"/>
            <w:noWrap/>
            <w:vAlign w:val="center"/>
            <w:hideMark/>
          </w:tcPr>
          <w:p w14:paraId="26A1B4E9" w14:textId="77777777" w:rsidR="00D40386" w:rsidRPr="001C3C31" w:rsidRDefault="00D40386" w:rsidP="008F6C6A">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0.77</w:t>
            </w:r>
          </w:p>
        </w:tc>
        <w:tc>
          <w:tcPr>
            <w:tcW w:w="491" w:type="pct"/>
            <w:tcBorders>
              <w:top w:val="single" w:sz="4" w:space="0" w:color="auto"/>
              <w:left w:val="nil"/>
              <w:right w:val="nil"/>
            </w:tcBorders>
            <w:shd w:val="clear" w:color="auto" w:fill="auto"/>
            <w:noWrap/>
            <w:vAlign w:val="center"/>
            <w:hideMark/>
          </w:tcPr>
          <w:p w14:paraId="24A619A6" w14:textId="77777777" w:rsidR="00D40386" w:rsidRPr="001C3C31" w:rsidRDefault="00D40386" w:rsidP="008F6C6A">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0.59</w:t>
            </w:r>
          </w:p>
        </w:tc>
        <w:tc>
          <w:tcPr>
            <w:tcW w:w="441" w:type="pct"/>
            <w:tcBorders>
              <w:top w:val="single" w:sz="4" w:space="0" w:color="auto"/>
              <w:left w:val="nil"/>
              <w:right w:val="nil"/>
            </w:tcBorders>
            <w:shd w:val="clear" w:color="auto" w:fill="auto"/>
            <w:noWrap/>
            <w:vAlign w:val="center"/>
            <w:hideMark/>
          </w:tcPr>
          <w:p w14:paraId="1332C854" w14:textId="77777777" w:rsidR="00D40386" w:rsidRPr="001C3C31" w:rsidRDefault="00D40386" w:rsidP="008F6C6A">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19.91</w:t>
            </w:r>
          </w:p>
        </w:tc>
        <w:tc>
          <w:tcPr>
            <w:tcW w:w="687" w:type="pct"/>
            <w:tcBorders>
              <w:top w:val="single" w:sz="4" w:space="0" w:color="auto"/>
              <w:left w:val="nil"/>
              <w:right w:val="nil"/>
            </w:tcBorders>
            <w:shd w:val="clear" w:color="auto" w:fill="auto"/>
            <w:noWrap/>
            <w:vAlign w:val="center"/>
            <w:hideMark/>
          </w:tcPr>
          <w:p w14:paraId="1E3BFBE2" w14:textId="77777777" w:rsidR="00D40386" w:rsidRPr="001C3C31" w:rsidRDefault="00D40386" w:rsidP="008F6C6A">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Yes</w:t>
            </w:r>
          </w:p>
        </w:tc>
        <w:tc>
          <w:tcPr>
            <w:tcW w:w="340" w:type="pct"/>
            <w:tcBorders>
              <w:top w:val="single" w:sz="4" w:space="0" w:color="auto"/>
              <w:left w:val="nil"/>
              <w:right w:val="nil"/>
            </w:tcBorders>
            <w:shd w:val="clear" w:color="auto" w:fill="auto"/>
            <w:noWrap/>
            <w:vAlign w:val="center"/>
            <w:hideMark/>
          </w:tcPr>
          <w:p w14:paraId="7E3ADDDF" w14:textId="77777777" w:rsidR="00D40386" w:rsidRPr="001C3C31" w:rsidRDefault="00D40386" w:rsidP="008F6C6A">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Yes</w:t>
            </w:r>
          </w:p>
        </w:tc>
      </w:tr>
      <w:tr w:rsidR="003B75D6" w:rsidRPr="001C3C31" w14:paraId="067EEB05" w14:textId="77777777" w:rsidTr="00CD1D02">
        <w:trPr>
          <w:trHeight w:val="315"/>
          <w:jc w:val="center"/>
        </w:trPr>
        <w:tc>
          <w:tcPr>
            <w:tcW w:w="641" w:type="pct"/>
            <w:vMerge/>
            <w:tcBorders>
              <w:top w:val="nil"/>
              <w:left w:val="nil"/>
              <w:bottom w:val="single" w:sz="8" w:space="0" w:color="000000"/>
              <w:right w:val="nil"/>
            </w:tcBorders>
            <w:vAlign w:val="center"/>
            <w:hideMark/>
          </w:tcPr>
          <w:p w14:paraId="521AC067" w14:textId="77777777" w:rsidR="00D40386" w:rsidRPr="001C3C31" w:rsidRDefault="00D40386" w:rsidP="008F6C6A">
            <w:pPr>
              <w:spacing w:line="240" w:lineRule="auto"/>
              <w:rPr>
                <w:rFonts w:eastAsia="Times New Roman"/>
                <w:color w:val="000000"/>
                <w:sz w:val="20"/>
                <w:szCs w:val="20"/>
                <w:lang w:val="en-US" w:eastAsia="zh-CN"/>
              </w:rPr>
            </w:pPr>
          </w:p>
        </w:tc>
        <w:tc>
          <w:tcPr>
            <w:tcW w:w="293" w:type="pct"/>
            <w:tcBorders>
              <w:top w:val="nil"/>
              <w:left w:val="nil"/>
              <w:bottom w:val="nil"/>
              <w:right w:val="nil"/>
            </w:tcBorders>
            <w:shd w:val="clear" w:color="auto" w:fill="auto"/>
            <w:vAlign w:val="center"/>
            <w:hideMark/>
          </w:tcPr>
          <w:p w14:paraId="6753FDA4" w14:textId="59BDB0F0" w:rsidR="00D40386" w:rsidRPr="001C3C31" w:rsidRDefault="005A7527" w:rsidP="008F6C6A">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V2</w:t>
            </w:r>
          </w:p>
        </w:tc>
        <w:tc>
          <w:tcPr>
            <w:tcW w:w="1715" w:type="pct"/>
            <w:tcBorders>
              <w:left w:val="nil"/>
              <w:right w:val="nil"/>
            </w:tcBorders>
            <w:shd w:val="clear" w:color="auto" w:fill="auto"/>
            <w:noWrap/>
            <w:vAlign w:val="center"/>
            <w:hideMark/>
          </w:tcPr>
          <w:p w14:paraId="1C366EB2" w14:textId="195B53EB" w:rsidR="00D40386" w:rsidRPr="001C3C31" w:rsidRDefault="00D40386" w:rsidP="00DB294A">
            <w:pPr>
              <w:spacing w:line="240" w:lineRule="auto"/>
              <w:rPr>
                <w:rFonts w:eastAsia="Times New Roman"/>
                <w:color w:val="000000"/>
                <w:sz w:val="20"/>
                <w:szCs w:val="20"/>
                <w:lang w:val="en-US" w:eastAsia="zh-CN"/>
              </w:rPr>
            </w:pPr>
            <w:r w:rsidRPr="001C3C31">
              <w:rPr>
                <w:rFonts w:eastAsia="Times New Roman"/>
                <w:color w:val="000000"/>
                <w:sz w:val="20"/>
                <w:szCs w:val="20"/>
                <w:lang w:val="en-US" w:eastAsia="zh-CN"/>
              </w:rPr>
              <w:t>Decomposition using  lag1</w:t>
            </w:r>
            <w:r w:rsidR="00DB294A">
              <w:rPr>
                <w:rFonts w:eastAsia="Times New Roman"/>
                <w:color w:val="000000"/>
                <w:sz w:val="20"/>
                <w:szCs w:val="20"/>
                <w:lang w:val="en-US" w:eastAsia="zh-CN"/>
              </w:rPr>
              <w:t xml:space="preserve"> </w:t>
            </w:r>
            <w:r w:rsidRPr="001C3C31">
              <w:rPr>
                <w:rFonts w:eastAsia="Times New Roman"/>
                <w:color w:val="000000"/>
                <w:sz w:val="20"/>
                <w:szCs w:val="20"/>
                <w:lang w:val="en-US" w:eastAsia="zh-CN"/>
              </w:rPr>
              <w:t>CLI as cycle</w:t>
            </w:r>
          </w:p>
        </w:tc>
        <w:tc>
          <w:tcPr>
            <w:tcW w:w="392" w:type="pct"/>
            <w:tcBorders>
              <w:left w:val="nil"/>
              <w:right w:val="nil"/>
            </w:tcBorders>
            <w:shd w:val="clear" w:color="auto" w:fill="auto"/>
            <w:noWrap/>
            <w:vAlign w:val="center"/>
            <w:hideMark/>
          </w:tcPr>
          <w:p w14:paraId="6F416EA4" w14:textId="77777777" w:rsidR="00D40386" w:rsidRPr="001C3C31" w:rsidRDefault="00D40386" w:rsidP="008F6C6A">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0.65</w:t>
            </w:r>
          </w:p>
        </w:tc>
        <w:tc>
          <w:tcPr>
            <w:tcW w:w="491" w:type="pct"/>
            <w:tcBorders>
              <w:left w:val="nil"/>
              <w:right w:val="nil"/>
            </w:tcBorders>
            <w:shd w:val="clear" w:color="auto" w:fill="auto"/>
            <w:noWrap/>
            <w:vAlign w:val="center"/>
            <w:hideMark/>
          </w:tcPr>
          <w:p w14:paraId="3C3E6A76" w14:textId="77777777" w:rsidR="00D40386" w:rsidRPr="001C3C31" w:rsidRDefault="00D40386" w:rsidP="008F6C6A">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0.55</w:t>
            </w:r>
          </w:p>
        </w:tc>
        <w:tc>
          <w:tcPr>
            <w:tcW w:w="441" w:type="pct"/>
            <w:tcBorders>
              <w:left w:val="nil"/>
              <w:right w:val="nil"/>
            </w:tcBorders>
            <w:shd w:val="clear" w:color="auto" w:fill="auto"/>
            <w:noWrap/>
            <w:vAlign w:val="center"/>
            <w:hideMark/>
          </w:tcPr>
          <w:p w14:paraId="41870576" w14:textId="77777777" w:rsidR="00D40386" w:rsidRPr="001C3C31" w:rsidRDefault="00D40386" w:rsidP="008F6C6A">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17.97</w:t>
            </w:r>
          </w:p>
        </w:tc>
        <w:tc>
          <w:tcPr>
            <w:tcW w:w="687" w:type="pct"/>
            <w:tcBorders>
              <w:left w:val="nil"/>
              <w:right w:val="nil"/>
            </w:tcBorders>
            <w:shd w:val="clear" w:color="auto" w:fill="auto"/>
            <w:noWrap/>
            <w:vAlign w:val="center"/>
            <w:hideMark/>
          </w:tcPr>
          <w:p w14:paraId="73E95C7A" w14:textId="77777777" w:rsidR="00D40386" w:rsidRPr="001C3C31" w:rsidRDefault="00D40386" w:rsidP="008F6C6A">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Yes</w:t>
            </w:r>
          </w:p>
        </w:tc>
        <w:tc>
          <w:tcPr>
            <w:tcW w:w="340" w:type="pct"/>
            <w:tcBorders>
              <w:left w:val="nil"/>
              <w:right w:val="nil"/>
            </w:tcBorders>
            <w:shd w:val="clear" w:color="auto" w:fill="auto"/>
            <w:noWrap/>
            <w:vAlign w:val="center"/>
            <w:hideMark/>
          </w:tcPr>
          <w:p w14:paraId="5A8DA1A4" w14:textId="77777777" w:rsidR="00D40386" w:rsidRPr="001C3C31" w:rsidRDefault="00D40386" w:rsidP="008F6C6A">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Yes</w:t>
            </w:r>
          </w:p>
        </w:tc>
      </w:tr>
      <w:tr w:rsidR="003B75D6" w:rsidRPr="001C3C31" w14:paraId="109E8E19" w14:textId="77777777" w:rsidTr="009415E6">
        <w:trPr>
          <w:trHeight w:val="330"/>
          <w:jc w:val="center"/>
        </w:trPr>
        <w:tc>
          <w:tcPr>
            <w:tcW w:w="641" w:type="pct"/>
            <w:vMerge/>
            <w:tcBorders>
              <w:top w:val="nil"/>
              <w:left w:val="nil"/>
              <w:bottom w:val="single" w:sz="4" w:space="0" w:color="auto"/>
              <w:right w:val="nil"/>
            </w:tcBorders>
            <w:vAlign w:val="center"/>
            <w:hideMark/>
          </w:tcPr>
          <w:p w14:paraId="4E0ADB82" w14:textId="77777777" w:rsidR="00D40386" w:rsidRPr="001C3C31" w:rsidRDefault="00D40386" w:rsidP="008F6C6A">
            <w:pPr>
              <w:spacing w:line="240" w:lineRule="auto"/>
              <w:rPr>
                <w:rFonts w:eastAsia="Times New Roman"/>
                <w:color w:val="000000"/>
                <w:sz w:val="20"/>
                <w:szCs w:val="20"/>
                <w:lang w:val="en-US" w:eastAsia="zh-CN"/>
              </w:rPr>
            </w:pPr>
          </w:p>
        </w:tc>
        <w:tc>
          <w:tcPr>
            <w:tcW w:w="293" w:type="pct"/>
            <w:tcBorders>
              <w:top w:val="nil"/>
              <w:left w:val="nil"/>
              <w:bottom w:val="single" w:sz="4" w:space="0" w:color="auto"/>
              <w:right w:val="nil"/>
            </w:tcBorders>
            <w:shd w:val="clear" w:color="auto" w:fill="auto"/>
            <w:vAlign w:val="center"/>
            <w:hideMark/>
          </w:tcPr>
          <w:p w14:paraId="1193E904" w14:textId="5D39C033" w:rsidR="00D40386" w:rsidRPr="001C3C31" w:rsidRDefault="005A7527" w:rsidP="008F6C6A">
            <w:pPr>
              <w:spacing w:line="240" w:lineRule="auto"/>
              <w:jc w:val="center"/>
              <w:rPr>
                <w:rFonts w:eastAsia="Times New Roman"/>
                <w:color w:val="000000"/>
                <w:sz w:val="20"/>
                <w:szCs w:val="20"/>
                <w:lang w:val="en-US" w:eastAsia="zh-CN"/>
              </w:rPr>
            </w:pPr>
            <w:r>
              <w:rPr>
                <w:rFonts w:eastAsia="Times New Roman"/>
                <w:color w:val="000000"/>
                <w:sz w:val="20"/>
                <w:szCs w:val="20"/>
                <w:lang w:val="en-US" w:eastAsia="zh-CN"/>
              </w:rPr>
              <w:t>V3</w:t>
            </w:r>
          </w:p>
        </w:tc>
        <w:tc>
          <w:tcPr>
            <w:tcW w:w="1715" w:type="pct"/>
            <w:tcBorders>
              <w:left w:val="nil"/>
              <w:bottom w:val="single" w:sz="4" w:space="0" w:color="auto"/>
              <w:right w:val="nil"/>
            </w:tcBorders>
            <w:shd w:val="clear" w:color="auto" w:fill="auto"/>
            <w:noWrap/>
            <w:vAlign w:val="center"/>
            <w:hideMark/>
          </w:tcPr>
          <w:p w14:paraId="725EE94F" w14:textId="7A1F18C7" w:rsidR="00D40386" w:rsidRPr="001C3C31" w:rsidRDefault="00D40386" w:rsidP="00DB294A">
            <w:pPr>
              <w:spacing w:line="240" w:lineRule="auto"/>
              <w:rPr>
                <w:rFonts w:eastAsia="Times New Roman"/>
                <w:color w:val="000000"/>
                <w:sz w:val="20"/>
                <w:szCs w:val="20"/>
                <w:lang w:val="en-US" w:eastAsia="zh-CN"/>
              </w:rPr>
            </w:pPr>
            <w:r w:rsidRPr="001C3C31">
              <w:rPr>
                <w:rFonts w:eastAsia="Times New Roman"/>
                <w:color w:val="000000"/>
                <w:sz w:val="20"/>
                <w:szCs w:val="20"/>
                <w:lang w:val="en-US" w:eastAsia="zh-CN"/>
              </w:rPr>
              <w:t xml:space="preserve">ARIMA combining with lag1 </w:t>
            </w:r>
            <w:r w:rsidR="00DB294A">
              <w:rPr>
                <w:rFonts w:eastAsia="Times New Roman"/>
                <w:color w:val="000000"/>
                <w:sz w:val="20"/>
                <w:szCs w:val="20"/>
                <w:lang w:val="en-US" w:eastAsia="zh-CN"/>
              </w:rPr>
              <w:t>C</w:t>
            </w:r>
            <w:r w:rsidRPr="001C3C31">
              <w:rPr>
                <w:rFonts w:eastAsia="Times New Roman"/>
                <w:color w:val="000000"/>
                <w:sz w:val="20"/>
                <w:szCs w:val="20"/>
                <w:lang w:val="en-US" w:eastAsia="zh-CN"/>
              </w:rPr>
              <w:t>LI as cycle</w:t>
            </w:r>
          </w:p>
        </w:tc>
        <w:tc>
          <w:tcPr>
            <w:tcW w:w="392" w:type="pct"/>
            <w:tcBorders>
              <w:left w:val="nil"/>
              <w:bottom w:val="single" w:sz="4" w:space="0" w:color="auto"/>
              <w:right w:val="nil"/>
            </w:tcBorders>
            <w:shd w:val="clear" w:color="auto" w:fill="auto"/>
            <w:noWrap/>
            <w:vAlign w:val="center"/>
            <w:hideMark/>
          </w:tcPr>
          <w:p w14:paraId="3E297801" w14:textId="77777777" w:rsidR="00D40386" w:rsidRPr="001C3C31" w:rsidRDefault="00D40386" w:rsidP="008F6C6A">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0.37</w:t>
            </w:r>
          </w:p>
        </w:tc>
        <w:tc>
          <w:tcPr>
            <w:tcW w:w="491" w:type="pct"/>
            <w:tcBorders>
              <w:left w:val="nil"/>
              <w:bottom w:val="single" w:sz="4" w:space="0" w:color="auto"/>
              <w:right w:val="nil"/>
            </w:tcBorders>
            <w:shd w:val="clear" w:color="auto" w:fill="auto"/>
            <w:noWrap/>
            <w:vAlign w:val="center"/>
            <w:hideMark/>
          </w:tcPr>
          <w:p w14:paraId="57EDA563" w14:textId="77777777" w:rsidR="00D40386" w:rsidRPr="001C3C31" w:rsidRDefault="00D40386" w:rsidP="008F6C6A">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0.41</w:t>
            </w:r>
          </w:p>
        </w:tc>
        <w:tc>
          <w:tcPr>
            <w:tcW w:w="441" w:type="pct"/>
            <w:tcBorders>
              <w:left w:val="nil"/>
              <w:bottom w:val="single" w:sz="4" w:space="0" w:color="auto"/>
              <w:right w:val="nil"/>
            </w:tcBorders>
            <w:shd w:val="clear" w:color="auto" w:fill="auto"/>
            <w:noWrap/>
            <w:vAlign w:val="center"/>
            <w:hideMark/>
          </w:tcPr>
          <w:p w14:paraId="52EEBDCD" w14:textId="77777777" w:rsidR="00D40386" w:rsidRPr="001C3C31" w:rsidRDefault="00D40386" w:rsidP="008F6C6A">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22.73</w:t>
            </w:r>
          </w:p>
        </w:tc>
        <w:tc>
          <w:tcPr>
            <w:tcW w:w="687" w:type="pct"/>
            <w:tcBorders>
              <w:left w:val="nil"/>
              <w:bottom w:val="single" w:sz="4" w:space="0" w:color="auto"/>
              <w:right w:val="nil"/>
            </w:tcBorders>
            <w:shd w:val="clear" w:color="auto" w:fill="auto"/>
            <w:noWrap/>
            <w:vAlign w:val="center"/>
            <w:hideMark/>
          </w:tcPr>
          <w:p w14:paraId="2BF43E76" w14:textId="77777777" w:rsidR="00D40386" w:rsidRPr="001C3C31" w:rsidRDefault="00D40386" w:rsidP="008F6C6A">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Yes</w:t>
            </w:r>
          </w:p>
        </w:tc>
        <w:tc>
          <w:tcPr>
            <w:tcW w:w="340" w:type="pct"/>
            <w:tcBorders>
              <w:left w:val="nil"/>
              <w:bottom w:val="single" w:sz="4" w:space="0" w:color="auto"/>
              <w:right w:val="nil"/>
            </w:tcBorders>
            <w:shd w:val="clear" w:color="auto" w:fill="auto"/>
            <w:noWrap/>
            <w:vAlign w:val="center"/>
            <w:hideMark/>
          </w:tcPr>
          <w:p w14:paraId="540CF84D" w14:textId="77777777" w:rsidR="00D40386" w:rsidRPr="001C3C31" w:rsidRDefault="00D40386" w:rsidP="008F6C6A">
            <w:pPr>
              <w:spacing w:line="240" w:lineRule="auto"/>
              <w:jc w:val="center"/>
              <w:rPr>
                <w:rFonts w:eastAsia="Times New Roman"/>
                <w:color w:val="000000"/>
                <w:sz w:val="20"/>
                <w:szCs w:val="20"/>
                <w:lang w:val="en-US" w:eastAsia="zh-CN"/>
              </w:rPr>
            </w:pPr>
            <w:r w:rsidRPr="001C3C31">
              <w:rPr>
                <w:rFonts w:eastAsia="Times New Roman"/>
                <w:color w:val="000000"/>
                <w:sz w:val="20"/>
                <w:szCs w:val="20"/>
                <w:lang w:val="en-US" w:eastAsia="zh-CN"/>
              </w:rPr>
              <w:t>Yes</w:t>
            </w:r>
          </w:p>
        </w:tc>
      </w:tr>
    </w:tbl>
    <w:p w14:paraId="6EF94081" w14:textId="77777777" w:rsidR="00D40386" w:rsidRDefault="00D40386" w:rsidP="00246650">
      <w:pPr>
        <w:spacing w:line="240" w:lineRule="auto"/>
        <w:rPr>
          <w:sz w:val="20"/>
          <w:szCs w:val="20"/>
          <w:lang w:eastAsia="zh-CN"/>
        </w:rPr>
      </w:pPr>
      <w:r w:rsidRPr="00C27EA6">
        <w:rPr>
          <w:sz w:val="20"/>
          <w:szCs w:val="20"/>
        </w:rPr>
        <w:t>Note</w:t>
      </w:r>
      <w:r>
        <w:rPr>
          <w:sz w:val="20"/>
          <w:szCs w:val="20"/>
        </w:rPr>
        <w:t>s</w:t>
      </w:r>
      <w:r w:rsidRPr="00C27EA6">
        <w:rPr>
          <w:sz w:val="20"/>
          <w:szCs w:val="20"/>
        </w:rPr>
        <w:t xml:space="preserve">: </w:t>
      </w:r>
    </w:p>
    <w:p w14:paraId="6B2C9823" w14:textId="0E4B1EFD" w:rsidR="00D40386" w:rsidRDefault="00D40386" w:rsidP="006E65D4">
      <w:pPr>
        <w:pStyle w:val="ListParagraph"/>
        <w:numPr>
          <w:ilvl w:val="0"/>
          <w:numId w:val="37"/>
        </w:numPr>
        <w:spacing w:line="240" w:lineRule="auto"/>
        <w:jc w:val="both"/>
        <w:rPr>
          <w:sz w:val="20"/>
          <w:szCs w:val="20"/>
        </w:rPr>
      </w:pPr>
      <w:r w:rsidRPr="00CC533B">
        <w:rPr>
          <w:sz w:val="20"/>
          <w:szCs w:val="20"/>
        </w:rPr>
        <w:t>Pred. R</w:t>
      </w:r>
      <w:r w:rsidRPr="0030597C">
        <w:rPr>
          <w:sz w:val="20"/>
          <w:szCs w:val="20"/>
          <w:vertAlign w:val="superscript"/>
        </w:rPr>
        <w:t>2</w:t>
      </w:r>
      <w:r w:rsidRPr="00CC533B">
        <w:rPr>
          <w:sz w:val="20"/>
          <w:szCs w:val="20"/>
        </w:rPr>
        <w:t xml:space="preserve"> is prediction R</w:t>
      </w:r>
      <w:r w:rsidRPr="0030597C">
        <w:rPr>
          <w:sz w:val="20"/>
          <w:szCs w:val="20"/>
          <w:vertAlign w:val="superscript"/>
        </w:rPr>
        <w:t>2</w:t>
      </w:r>
      <w:r w:rsidR="00A90B4C">
        <w:rPr>
          <w:sz w:val="20"/>
          <w:szCs w:val="20"/>
        </w:rPr>
        <w:t xml:space="preserve"> value for</w:t>
      </w:r>
      <w:r w:rsidRPr="00CC533B">
        <w:rPr>
          <w:sz w:val="20"/>
          <w:szCs w:val="20"/>
        </w:rPr>
        <w:t xml:space="preserve"> training data. </w:t>
      </w:r>
    </w:p>
    <w:p w14:paraId="28D5598C" w14:textId="77777777" w:rsidR="00D40386" w:rsidRDefault="00D40386" w:rsidP="006E65D4">
      <w:pPr>
        <w:pStyle w:val="ListParagraph"/>
        <w:numPr>
          <w:ilvl w:val="0"/>
          <w:numId w:val="37"/>
        </w:numPr>
        <w:spacing w:line="240" w:lineRule="auto"/>
        <w:jc w:val="both"/>
        <w:rPr>
          <w:sz w:val="20"/>
          <w:szCs w:val="20"/>
        </w:rPr>
      </w:pPr>
      <w:r w:rsidRPr="00CC533B">
        <w:rPr>
          <w:sz w:val="20"/>
          <w:szCs w:val="20"/>
          <w:lang w:eastAsia="zh-CN"/>
        </w:rPr>
        <w:t>Normality is</w:t>
      </w:r>
      <w:r w:rsidRPr="00CC533B">
        <w:rPr>
          <w:rFonts w:hint="eastAsia"/>
          <w:sz w:val="20"/>
          <w:szCs w:val="20"/>
          <w:lang w:eastAsia="zh-CN"/>
        </w:rPr>
        <w:t xml:space="preserve"> residuals</w:t>
      </w:r>
      <w:r w:rsidRPr="00CC533B">
        <w:rPr>
          <w:sz w:val="20"/>
          <w:szCs w:val="20"/>
          <w:lang w:eastAsia="zh-CN"/>
        </w:rPr>
        <w:t>’</w:t>
      </w:r>
      <w:r w:rsidRPr="00CC533B">
        <w:rPr>
          <w:rFonts w:hint="eastAsia"/>
          <w:sz w:val="20"/>
          <w:szCs w:val="20"/>
          <w:lang w:eastAsia="zh-CN"/>
        </w:rPr>
        <w:t xml:space="preserve"> normality test. </w:t>
      </w:r>
    </w:p>
    <w:p w14:paraId="1BD919D1" w14:textId="77777777" w:rsidR="00D40386" w:rsidRDefault="00D40386" w:rsidP="006E65D4">
      <w:pPr>
        <w:pStyle w:val="ListParagraph"/>
        <w:numPr>
          <w:ilvl w:val="0"/>
          <w:numId w:val="37"/>
        </w:numPr>
        <w:spacing w:line="240" w:lineRule="auto"/>
        <w:jc w:val="both"/>
        <w:rPr>
          <w:sz w:val="20"/>
          <w:szCs w:val="20"/>
        </w:rPr>
      </w:pPr>
      <w:r w:rsidRPr="00CC533B">
        <w:rPr>
          <w:sz w:val="20"/>
          <w:szCs w:val="20"/>
        </w:rPr>
        <w:t xml:space="preserve">WN is white noise test. </w:t>
      </w:r>
    </w:p>
    <w:p w14:paraId="70C1618D" w14:textId="4F622548" w:rsidR="00D40386" w:rsidRPr="006512CF" w:rsidRDefault="00034D83" w:rsidP="000B48DB">
      <w:pPr>
        <w:pStyle w:val="ListParagraph"/>
        <w:numPr>
          <w:ilvl w:val="0"/>
          <w:numId w:val="37"/>
        </w:numPr>
        <w:spacing w:after="240" w:line="240" w:lineRule="auto"/>
        <w:jc w:val="both"/>
      </w:pPr>
      <w:r w:rsidRPr="00034D83">
        <w:rPr>
          <w:sz w:val="20"/>
          <w:szCs w:val="20"/>
        </w:rPr>
        <w:t xml:space="preserve">The data is unsmoothed (or outliers are unadjusted) so as to take advantage of time series models that can accommodate interventions. </w:t>
      </w:r>
    </w:p>
    <w:p w14:paraId="6E451C52" w14:textId="77777777" w:rsidR="006512CF" w:rsidRPr="00034D83" w:rsidRDefault="006512CF" w:rsidP="006512CF">
      <w:pPr>
        <w:pStyle w:val="ListParagraph"/>
        <w:spacing w:after="240" w:line="240" w:lineRule="auto"/>
        <w:ind w:left="360"/>
        <w:jc w:val="both"/>
      </w:pPr>
    </w:p>
    <w:p w14:paraId="34FE6704" w14:textId="39F87BEB" w:rsidR="002350F4" w:rsidRDefault="002350F4" w:rsidP="000B48DB">
      <w:pPr>
        <w:spacing w:before="240"/>
        <w:ind w:firstLine="720"/>
        <w:jc w:val="both"/>
        <w:rPr>
          <w:lang w:eastAsia="zh-CN"/>
        </w:rPr>
      </w:pPr>
      <w:r>
        <w:t>The r</w:t>
      </w:r>
      <w:r w:rsidRPr="00827A46">
        <w:t xml:space="preserve">egression </w:t>
      </w:r>
      <w:r>
        <w:t xml:space="preserve">model </w:t>
      </w:r>
      <w:r w:rsidRPr="00827A46">
        <w:t xml:space="preserve">with </w:t>
      </w:r>
      <w:r w:rsidR="00BC7C32">
        <w:t>additive trend, seasonality</w:t>
      </w:r>
      <w:r w:rsidR="006925FB">
        <w:t>,</w:t>
      </w:r>
      <w:r w:rsidR="00BC7C32">
        <w:t xml:space="preserve"> and </w:t>
      </w:r>
      <w:r w:rsidRPr="00827A46">
        <w:t>interventions</w:t>
      </w:r>
      <w:r w:rsidR="00BC7C32">
        <w:t xml:space="preserve"> (pulse and step)</w:t>
      </w:r>
      <w:r>
        <w:t xml:space="preserve"> performs well</w:t>
      </w:r>
      <w:r w:rsidR="00350D4F">
        <w:t xml:space="preserve"> with a</w:t>
      </w:r>
      <w:r w:rsidR="00BD2825">
        <w:t xml:space="preserve"> training </w:t>
      </w:r>
      <w:r>
        <w:t xml:space="preserve"> R</w:t>
      </w:r>
      <w:r w:rsidRPr="00932877">
        <w:rPr>
          <w:vertAlign w:val="superscript"/>
        </w:rPr>
        <w:t>2</w:t>
      </w:r>
      <w:r>
        <w:t xml:space="preserve"> </w:t>
      </w:r>
      <w:r w:rsidRPr="00827A46">
        <w:t>of 0.7</w:t>
      </w:r>
      <w:r>
        <w:rPr>
          <w:rFonts w:hint="eastAsia"/>
          <w:lang w:eastAsia="zh-CN"/>
        </w:rPr>
        <w:t>2</w:t>
      </w:r>
      <w:r w:rsidRPr="00827A46">
        <w:t xml:space="preserve"> and </w:t>
      </w:r>
      <w:r w:rsidR="00BD2825">
        <w:t>a holdout R</w:t>
      </w:r>
      <w:r w:rsidR="00BD2825">
        <w:rPr>
          <w:vertAlign w:val="superscript"/>
        </w:rPr>
        <w:t>2</w:t>
      </w:r>
      <w:r w:rsidR="00BD2825">
        <w:t xml:space="preserve"> of </w:t>
      </w:r>
      <w:r w:rsidRPr="00827A46">
        <w:t>0.5</w:t>
      </w:r>
      <w:r>
        <w:rPr>
          <w:rFonts w:hint="eastAsia"/>
          <w:lang w:eastAsia="zh-CN"/>
        </w:rPr>
        <w:t>2</w:t>
      </w:r>
      <w:r w:rsidRPr="00827A46">
        <w:t xml:space="preserve">, indicating the model’s ability to explain 72% </w:t>
      </w:r>
      <w:r w:rsidR="00BD2825">
        <w:t xml:space="preserve">of the </w:t>
      </w:r>
      <w:r w:rsidRPr="00827A46">
        <w:t>total varia</w:t>
      </w:r>
      <w:r w:rsidR="00BD2825">
        <w:t xml:space="preserve">tion of </w:t>
      </w:r>
      <w:r w:rsidR="00F944F8">
        <w:t>turnover</w:t>
      </w:r>
      <w:r w:rsidR="00BD2825">
        <w:t xml:space="preserve"> for</w:t>
      </w:r>
      <w:r w:rsidR="00EA528E">
        <w:t xml:space="preserve"> </w:t>
      </w:r>
      <w:r w:rsidRPr="00827A46">
        <w:t xml:space="preserve">the training data and 52% </w:t>
      </w:r>
      <w:r w:rsidR="00BD2825">
        <w:t xml:space="preserve">of the </w:t>
      </w:r>
      <w:r w:rsidRPr="00827A46">
        <w:t>total varia</w:t>
      </w:r>
      <w:r w:rsidR="00BD2825">
        <w:t>tion</w:t>
      </w:r>
      <w:r w:rsidRPr="00827A46">
        <w:t xml:space="preserve"> of the holdout</w:t>
      </w:r>
      <w:r>
        <w:rPr>
          <w:rFonts w:hint="eastAsia"/>
          <w:lang w:eastAsia="zh-CN"/>
        </w:rPr>
        <w:t xml:space="preserve"> </w:t>
      </w:r>
      <w:r w:rsidR="00BD2825">
        <w:rPr>
          <w:lang w:eastAsia="zh-CN"/>
        </w:rPr>
        <w:t>sample</w:t>
      </w:r>
      <w:r w:rsidRPr="00242775">
        <w:t xml:space="preserve">. </w:t>
      </w:r>
      <w:r>
        <w:t xml:space="preserve">It is statistically significant (P&lt;0.05) for the model and </w:t>
      </w:r>
      <w:r w:rsidR="007357BC">
        <w:t xml:space="preserve">coefficients. </w:t>
      </w:r>
      <w:r>
        <w:rPr>
          <w:rFonts w:hint="eastAsia"/>
          <w:lang w:eastAsia="zh-CN"/>
        </w:rPr>
        <w:t xml:space="preserve">The model has normal residuals, but it does not have </w:t>
      </w:r>
      <w:r w:rsidR="00BD2825">
        <w:rPr>
          <w:lang w:eastAsia="zh-CN"/>
        </w:rPr>
        <w:t xml:space="preserve">a </w:t>
      </w:r>
      <w:r>
        <w:rPr>
          <w:rFonts w:hint="eastAsia"/>
          <w:lang w:eastAsia="zh-CN"/>
        </w:rPr>
        <w:t>white noise</w:t>
      </w:r>
      <w:r w:rsidR="007357BC">
        <w:rPr>
          <w:lang w:eastAsia="zh-CN"/>
        </w:rPr>
        <w:t xml:space="preserve"> residual pattern</w:t>
      </w:r>
      <w:r>
        <w:rPr>
          <w:rFonts w:hint="eastAsia"/>
          <w:lang w:eastAsia="zh-CN"/>
        </w:rPr>
        <w:t xml:space="preserve">. However, this </w:t>
      </w:r>
      <w:r w:rsidR="00BD2825">
        <w:rPr>
          <w:lang w:eastAsia="zh-CN"/>
        </w:rPr>
        <w:t xml:space="preserve">regression </w:t>
      </w:r>
      <w:r>
        <w:rPr>
          <w:rFonts w:hint="eastAsia"/>
          <w:lang w:eastAsia="zh-CN"/>
        </w:rPr>
        <w:t xml:space="preserve">model </w:t>
      </w:r>
      <w:r w:rsidR="00432898">
        <w:rPr>
          <w:lang w:eastAsia="zh-CN"/>
        </w:rPr>
        <w:t xml:space="preserve">can </w:t>
      </w:r>
      <w:r w:rsidRPr="00325148">
        <w:t>capture</w:t>
      </w:r>
      <w:r w:rsidRPr="00325148">
        <w:rPr>
          <w:rFonts w:hint="eastAsia"/>
        </w:rPr>
        <w:t xml:space="preserve"> the </w:t>
      </w:r>
      <w:r w:rsidR="00432898">
        <w:t>spike</w:t>
      </w:r>
      <w:r w:rsidRPr="00325148">
        <w:t xml:space="preserve"> in Dec</w:t>
      </w:r>
      <w:r>
        <w:t>ember</w:t>
      </w:r>
      <w:r w:rsidRPr="00325148">
        <w:rPr>
          <w:rFonts w:hint="eastAsia"/>
        </w:rPr>
        <w:t xml:space="preserve"> 2001 and </w:t>
      </w:r>
      <w:r w:rsidRPr="00325148">
        <w:t>sharp</w:t>
      </w:r>
      <w:r w:rsidRPr="00325148">
        <w:rPr>
          <w:rFonts w:hint="eastAsia"/>
        </w:rPr>
        <w:t xml:space="preserve"> fluctuation</w:t>
      </w:r>
      <w:r w:rsidR="00BD2825">
        <w:t>s</w:t>
      </w:r>
      <w:r w:rsidRPr="00325148">
        <w:rPr>
          <w:rFonts w:hint="eastAsia"/>
        </w:rPr>
        <w:t xml:space="preserve"> from March 2008 to Aug</w:t>
      </w:r>
      <w:r>
        <w:t>ust</w:t>
      </w:r>
      <w:r w:rsidRPr="00325148">
        <w:rPr>
          <w:rFonts w:hint="eastAsia"/>
        </w:rPr>
        <w:t xml:space="preserve"> 2008</w:t>
      </w:r>
      <w:r w:rsidRPr="00325148">
        <w:t xml:space="preserve"> </w:t>
      </w:r>
      <w:r w:rsidR="00C308E9">
        <w:t>(</w:t>
      </w:r>
      <w:r w:rsidRPr="00325148">
        <w:t>as</w:t>
      </w:r>
      <w:r w:rsidRPr="00325148">
        <w:rPr>
          <w:rFonts w:hint="eastAsia"/>
        </w:rPr>
        <w:t xml:space="preserve"> shown in the </w:t>
      </w:r>
      <w:r w:rsidRPr="00325148">
        <w:fldChar w:fldCharType="begin"/>
      </w:r>
      <w:r w:rsidRPr="00325148">
        <w:instrText xml:space="preserve"> </w:instrText>
      </w:r>
      <w:r w:rsidRPr="00325148">
        <w:rPr>
          <w:rFonts w:hint="eastAsia"/>
        </w:rPr>
        <w:instrText>REF _Ref353481752 \h</w:instrText>
      </w:r>
      <w:r w:rsidRPr="00325148">
        <w:instrText xml:space="preserve">  \* MERGEFORMAT </w:instrText>
      </w:r>
      <w:r w:rsidRPr="00325148">
        <w:fldChar w:fldCharType="separate"/>
      </w:r>
      <w:r w:rsidR="007B7CEE" w:rsidRPr="007B7CEE">
        <w:t xml:space="preserve">Figure </w:t>
      </w:r>
      <w:r w:rsidR="007B7CEE" w:rsidRPr="007B7CEE">
        <w:rPr>
          <w:noProof/>
        </w:rPr>
        <w:t>4</w:t>
      </w:r>
      <w:r w:rsidRPr="00325148">
        <w:fldChar w:fldCharType="end"/>
      </w:r>
      <w:r w:rsidR="00C308E9">
        <w:t>).</w:t>
      </w:r>
      <w:r>
        <w:rPr>
          <w:rFonts w:hint="eastAsia"/>
          <w:lang w:eastAsia="zh-CN"/>
        </w:rPr>
        <w:t xml:space="preserve"> </w:t>
      </w:r>
    </w:p>
    <w:p w14:paraId="7CA8D4D1" w14:textId="0E9B496A" w:rsidR="009D42AA" w:rsidRDefault="004B050B" w:rsidP="009D42AA">
      <w:pPr>
        <w:spacing w:line="240" w:lineRule="auto"/>
        <w:rPr>
          <w:b/>
        </w:rPr>
      </w:pPr>
      <w:r>
        <w:rPr>
          <w:noProof/>
          <w:lang w:val="en-US" w:eastAsia="zh-CN"/>
        </w:rPr>
        <w:lastRenderedPageBreak/>
        <w:drawing>
          <wp:inline distT="0" distB="0" distL="0" distR="0" wp14:anchorId="765C1B6E" wp14:editId="7751E1C1">
            <wp:extent cx="5638800" cy="24066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8936F0F" w14:textId="7AB9B3E9" w:rsidR="003255D1" w:rsidRDefault="003255D1" w:rsidP="00643114">
      <w:pPr>
        <w:pStyle w:val="Caption"/>
        <w:spacing w:before="240" w:after="0" w:line="360" w:lineRule="auto"/>
        <w:rPr>
          <w:rFonts w:ascii="Times New Roman" w:hAnsi="Times New Roman"/>
          <w:b w:val="0"/>
          <w:color w:val="auto"/>
          <w:sz w:val="24"/>
          <w:szCs w:val="24"/>
        </w:rPr>
      </w:pPr>
      <w:bookmarkStart w:id="12" w:name="_Ref353481752"/>
      <w:r w:rsidRPr="00502D09">
        <w:rPr>
          <w:rFonts w:ascii="Times New Roman" w:hAnsi="Times New Roman"/>
          <w:b w:val="0"/>
          <w:color w:val="auto"/>
          <w:sz w:val="24"/>
          <w:szCs w:val="24"/>
        </w:rPr>
        <w:t xml:space="preserve">Figure </w:t>
      </w:r>
      <w:r w:rsidRPr="00502D09">
        <w:rPr>
          <w:rFonts w:ascii="Times New Roman" w:hAnsi="Times New Roman"/>
          <w:b w:val="0"/>
          <w:color w:val="auto"/>
          <w:sz w:val="24"/>
          <w:szCs w:val="24"/>
        </w:rPr>
        <w:fldChar w:fldCharType="begin"/>
      </w:r>
      <w:r w:rsidRPr="00502D09">
        <w:rPr>
          <w:rFonts w:ascii="Times New Roman" w:hAnsi="Times New Roman"/>
          <w:b w:val="0"/>
          <w:color w:val="auto"/>
          <w:sz w:val="24"/>
          <w:szCs w:val="24"/>
        </w:rPr>
        <w:instrText xml:space="preserve"> SEQ Figure \* ARABIC </w:instrText>
      </w:r>
      <w:r w:rsidRPr="00502D09">
        <w:rPr>
          <w:rFonts w:ascii="Times New Roman" w:hAnsi="Times New Roman"/>
          <w:b w:val="0"/>
          <w:color w:val="auto"/>
          <w:sz w:val="24"/>
          <w:szCs w:val="24"/>
        </w:rPr>
        <w:fldChar w:fldCharType="separate"/>
      </w:r>
      <w:r w:rsidR="007B7CEE">
        <w:rPr>
          <w:rFonts w:ascii="Times New Roman" w:hAnsi="Times New Roman"/>
          <w:b w:val="0"/>
          <w:noProof/>
          <w:color w:val="auto"/>
          <w:sz w:val="24"/>
          <w:szCs w:val="24"/>
        </w:rPr>
        <w:t>4</w:t>
      </w:r>
      <w:r w:rsidRPr="00502D09">
        <w:rPr>
          <w:rFonts w:ascii="Times New Roman" w:hAnsi="Times New Roman"/>
          <w:b w:val="0"/>
          <w:color w:val="auto"/>
          <w:sz w:val="24"/>
          <w:szCs w:val="24"/>
        </w:rPr>
        <w:fldChar w:fldCharType="end"/>
      </w:r>
      <w:bookmarkEnd w:id="12"/>
      <w:r w:rsidR="00502D09">
        <w:rPr>
          <w:rFonts w:ascii="Times New Roman" w:hAnsi="Times New Roman"/>
          <w:b w:val="0"/>
          <w:color w:val="auto"/>
          <w:sz w:val="24"/>
          <w:szCs w:val="24"/>
        </w:rPr>
        <w:t xml:space="preserve">. </w:t>
      </w:r>
      <w:r w:rsidR="00FA7664" w:rsidRPr="00502D09">
        <w:rPr>
          <w:rFonts w:ascii="Times New Roman" w:hAnsi="Times New Roman"/>
          <w:b w:val="0"/>
          <w:color w:val="auto"/>
          <w:sz w:val="24"/>
          <w:szCs w:val="24"/>
        </w:rPr>
        <w:t>R</w:t>
      </w:r>
      <w:r w:rsidRPr="00502D09">
        <w:rPr>
          <w:rFonts w:ascii="Times New Roman" w:hAnsi="Times New Roman"/>
          <w:b w:val="0"/>
          <w:color w:val="auto"/>
          <w:sz w:val="24"/>
          <w:szCs w:val="24"/>
        </w:rPr>
        <w:t>egression</w:t>
      </w:r>
      <w:r w:rsidR="00FA7664" w:rsidRPr="00502D09">
        <w:rPr>
          <w:rFonts w:ascii="Times New Roman" w:hAnsi="Times New Roman"/>
          <w:b w:val="0"/>
          <w:color w:val="auto"/>
          <w:sz w:val="24"/>
          <w:szCs w:val="24"/>
        </w:rPr>
        <w:t xml:space="preserve"> with </w:t>
      </w:r>
      <w:r w:rsidR="001D3C41" w:rsidRPr="00502D09">
        <w:rPr>
          <w:rFonts w:ascii="Times New Roman" w:hAnsi="Times New Roman"/>
          <w:b w:val="0"/>
          <w:color w:val="auto"/>
          <w:sz w:val="24"/>
          <w:szCs w:val="24"/>
        </w:rPr>
        <w:t>i</w:t>
      </w:r>
      <w:r w:rsidR="00FA7664" w:rsidRPr="00502D09">
        <w:rPr>
          <w:rFonts w:ascii="Times New Roman" w:hAnsi="Times New Roman"/>
          <w:b w:val="0"/>
          <w:color w:val="auto"/>
          <w:sz w:val="24"/>
          <w:szCs w:val="24"/>
        </w:rPr>
        <w:t>ntervention</w:t>
      </w:r>
      <w:r w:rsidR="005A55A9" w:rsidRPr="00502D09">
        <w:rPr>
          <w:rFonts w:ascii="Times New Roman" w:hAnsi="Times New Roman"/>
          <w:b w:val="0"/>
          <w:color w:val="auto"/>
          <w:sz w:val="24"/>
          <w:szCs w:val="24"/>
        </w:rPr>
        <w:t>s</w:t>
      </w:r>
      <w:r w:rsidRPr="00502D09">
        <w:rPr>
          <w:rFonts w:ascii="Times New Roman" w:hAnsi="Times New Roman"/>
          <w:b w:val="0"/>
          <w:color w:val="auto"/>
          <w:sz w:val="24"/>
          <w:szCs w:val="24"/>
        </w:rPr>
        <w:t xml:space="preserve"> </w:t>
      </w:r>
      <w:r w:rsidR="00976CDD" w:rsidRPr="00502D09">
        <w:rPr>
          <w:rFonts w:ascii="Times New Roman" w:hAnsi="Times New Roman" w:hint="eastAsia"/>
          <w:b w:val="0"/>
          <w:color w:val="auto"/>
          <w:sz w:val="24"/>
          <w:szCs w:val="24"/>
        </w:rPr>
        <w:t>forecast</w:t>
      </w:r>
      <w:r w:rsidRPr="00502D09">
        <w:rPr>
          <w:rFonts w:ascii="Times New Roman" w:hAnsi="Times New Roman"/>
          <w:b w:val="0"/>
          <w:color w:val="auto"/>
          <w:sz w:val="24"/>
          <w:szCs w:val="24"/>
        </w:rPr>
        <w:t xml:space="preserve"> vs. actual </w:t>
      </w:r>
      <w:r w:rsidR="00FF4699" w:rsidRPr="00502D09">
        <w:rPr>
          <w:rFonts w:ascii="Times New Roman" w:hAnsi="Times New Roman"/>
          <w:b w:val="0"/>
          <w:color w:val="auto"/>
          <w:sz w:val="24"/>
          <w:szCs w:val="24"/>
        </w:rPr>
        <w:t xml:space="preserve">turnover </w:t>
      </w:r>
      <w:r w:rsidRPr="00502D09">
        <w:rPr>
          <w:rFonts w:ascii="Times New Roman" w:hAnsi="Times New Roman"/>
          <w:b w:val="0"/>
          <w:color w:val="auto"/>
          <w:sz w:val="24"/>
          <w:szCs w:val="24"/>
        </w:rPr>
        <w:t>number plot</w:t>
      </w:r>
      <w:r w:rsidR="00CC29FD">
        <w:rPr>
          <w:rFonts w:ascii="Times New Roman" w:hAnsi="Times New Roman"/>
          <w:b w:val="0"/>
          <w:color w:val="auto"/>
          <w:sz w:val="24"/>
          <w:szCs w:val="24"/>
        </w:rPr>
        <w:t>.</w:t>
      </w:r>
    </w:p>
    <w:p w14:paraId="3A6071A5" w14:textId="736D8147" w:rsidR="0005485C" w:rsidRPr="005C29FE" w:rsidRDefault="00AF7EDE" w:rsidP="00643114">
      <w:pPr>
        <w:spacing w:before="240"/>
        <w:ind w:firstLine="720"/>
        <w:jc w:val="both"/>
      </w:pPr>
      <w:r>
        <w:t>The d</w:t>
      </w:r>
      <w:r w:rsidR="00270EB3" w:rsidRPr="0005485C">
        <w:t xml:space="preserve">ecomposition model is considered as the best univariate </w:t>
      </w:r>
      <w:r w:rsidR="00437A27" w:rsidRPr="0005485C">
        <w:t xml:space="preserve">model </w:t>
      </w:r>
      <w:r w:rsidR="006018F9">
        <w:t xml:space="preserve">without external variables </w:t>
      </w:r>
      <w:r w:rsidR="00437A27" w:rsidRPr="0005485C">
        <w:t xml:space="preserve">because </w:t>
      </w:r>
      <w:r>
        <w:t>this</w:t>
      </w:r>
      <w:r w:rsidR="00270EB3" w:rsidRPr="0005485C">
        <w:t xml:space="preserve"> model has a </w:t>
      </w:r>
      <w:r w:rsidRPr="0005485C">
        <w:t>reasonabl</w:t>
      </w:r>
      <w:r>
        <w:t>y</w:t>
      </w:r>
      <w:r w:rsidRPr="0005485C">
        <w:t xml:space="preserve"> </w:t>
      </w:r>
      <w:r w:rsidR="00270EB3" w:rsidRPr="0005485C">
        <w:t xml:space="preserve">high </w:t>
      </w:r>
      <w:r>
        <w:t>training</w:t>
      </w:r>
      <w:r w:rsidRPr="0005485C">
        <w:t xml:space="preserve"> </w:t>
      </w:r>
      <w:r w:rsidR="00270EB3" w:rsidRPr="0005485C">
        <w:t>R</w:t>
      </w:r>
      <w:r w:rsidR="00270EB3" w:rsidRPr="0005485C">
        <w:rPr>
          <w:vertAlign w:val="superscript"/>
        </w:rPr>
        <w:t>2</w:t>
      </w:r>
      <w:r w:rsidR="00270EB3" w:rsidRPr="0005485C">
        <w:t xml:space="preserve"> </w:t>
      </w:r>
      <w:r w:rsidR="00437A27" w:rsidRPr="0005485C">
        <w:t>value (0.65</w:t>
      </w:r>
      <w:r w:rsidR="00270EB3" w:rsidRPr="0005485C">
        <w:t xml:space="preserve">), </w:t>
      </w:r>
      <w:r>
        <w:t xml:space="preserve">a good </w:t>
      </w:r>
      <w:r w:rsidR="00270EB3" w:rsidRPr="0005485C">
        <w:t>holdout R</w:t>
      </w:r>
      <w:r w:rsidR="00270EB3" w:rsidRPr="0005485C">
        <w:rPr>
          <w:rFonts w:hint="eastAsia"/>
          <w:vertAlign w:val="superscript"/>
        </w:rPr>
        <w:t>2</w:t>
      </w:r>
      <w:r w:rsidR="00270EB3" w:rsidRPr="0005485C">
        <w:t xml:space="preserve"> </w:t>
      </w:r>
      <w:r w:rsidR="00437A27" w:rsidRPr="0005485C">
        <w:t xml:space="preserve">value </w:t>
      </w:r>
      <w:r w:rsidR="00270EB3" w:rsidRPr="0005485C">
        <w:t>(0.54), and low MAPE (17.9</w:t>
      </w:r>
      <w:r w:rsidR="00270EB3" w:rsidRPr="0005485C">
        <w:rPr>
          <w:rFonts w:hint="eastAsia"/>
        </w:rPr>
        <w:t>7</w:t>
      </w:r>
      <w:r w:rsidR="00270EB3" w:rsidRPr="0005485C">
        <w:t xml:space="preserve">). </w:t>
      </w:r>
      <w:r>
        <w:t>The</w:t>
      </w:r>
      <w:r w:rsidRPr="0005485C">
        <w:t xml:space="preserve"> </w:t>
      </w:r>
      <w:r w:rsidR="00270EB3" w:rsidRPr="0005485C">
        <w:t xml:space="preserve">residuals </w:t>
      </w:r>
      <w:r>
        <w:t xml:space="preserve">of this model </w:t>
      </w:r>
      <w:r w:rsidR="00270EB3" w:rsidRPr="0005485C">
        <w:rPr>
          <w:rFonts w:hint="eastAsia"/>
        </w:rPr>
        <w:t>are</w:t>
      </w:r>
      <w:r w:rsidR="00270EB3" w:rsidRPr="0005485C">
        <w:t xml:space="preserve"> normal</w:t>
      </w:r>
      <w:r w:rsidR="00270EB3" w:rsidRPr="0005485C">
        <w:rPr>
          <w:rFonts w:hint="eastAsia"/>
        </w:rPr>
        <w:t>ly</w:t>
      </w:r>
      <w:r w:rsidR="00270EB3" w:rsidRPr="0005485C">
        <w:t xml:space="preserve"> distribut</w:t>
      </w:r>
      <w:r w:rsidR="00270EB3" w:rsidRPr="0005485C">
        <w:rPr>
          <w:rFonts w:hint="eastAsia"/>
        </w:rPr>
        <w:t>ed and</w:t>
      </w:r>
      <w:r w:rsidR="00270EB3" w:rsidRPr="0005485C">
        <w:t xml:space="preserve"> </w:t>
      </w:r>
      <w:r w:rsidR="00437A27" w:rsidRPr="0005485C">
        <w:t xml:space="preserve">have </w:t>
      </w:r>
      <w:r>
        <w:t xml:space="preserve">a </w:t>
      </w:r>
      <w:r w:rsidR="00270EB3" w:rsidRPr="0005485C">
        <w:t xml:space="preserve">white noise </w:t>
      </w:r>
      <w:r w:rsidR="00437A27" w:rsidRPr="0005485C">
        <w:t>pattern</w:t>
      </w:r>
      <w:r w:rsidR="00270EB3" w:rsidRPr="0005485C">
        <w:t xml:space="preserve">. </w:t>
      </w:r>
      <w:r w:rsidR="00121639" w:rsidRPr="00B91850">
        <w:fldChar w:fldCharType="begin"/>
      </w:r>
      <w:r w:rsidR="00121639" w:rsidRPr="00B91850">
        <w:instrText xml:space="preserve"> REF  _Ref380768598 \h  \* MERGEFORMAT </w:instrText>
      </w:r>
      <w:r w:rsidR="00121639" w:rsidRPr="00B91850">
        <w:fldChar w:fldCharType="separate"/>
      </w:r>
      <w:r w:rsidR="007B7CEE" w:rsidRPr="007B7CEE">
        <w:t xml:space="preserve">Figure </w:t>
      </w:r>
      <w:r w:rsidR="007B7CEE" w:rsidRPr="007B7CEE">
        <w:rPr>
          <w:noProof/>
        </w:rPr>
        <w:t>5</w:t>
      </w:r>
      <w:r w:rsidR="00121639" w:rsidRPr="00B91850">
        <w:fldChar w:fldCharType="end"/>
      </w:r>
      <w:r w:rsidR="0005485C">
        <w:t xml:space="preserve"> shows the predicted </w:t>
      </w:r>
      <w:r w:rsidR="0005485C" w:rsidRPr="00114C3E">
        <w:t>turnover</w:t>
      </w:r>
      <w:r w:rsidR="0005485C" w:rsidRPr="005C29FE">
        <w:t xml:space="preserve"> based on the decomposition model and the actual </w:t>
      </w:r>
      <w:r w:rsidR="0005485C" w:rsidRPr="00114C3E">
        <w:t>turnover</w:t>
      </w:r>
      <w:r w:rsidR="0005485C" w:rsidRPr="00827A46">
        <w:t xml:space="preserve"> number</w:t>
      </w:r>
      <w:r w:rsidR="0005485C">
        <w:rPr>
          <w:rFonts w:hint="eastAsia"/>
          <w:lang w:eastAsia="zh-CN"/>
        </w:rPr>
        <w:t xml:space="preserve"> for holdout</w:t>
      </w:r>
      <w:r w:rsidR="0005485C" w:rsidRPr="00827A46">
        <w:t xml:space="preserve"> dataset.</w:t>
      </w:r>
      <w:r w:rsidR="0005485C">
        <w:rPr>
          <w:rFonts w:hint="eastAsia"/>
          <w:lang w:eastAsia="zh-CN"/>
        </w:rPr>
        <w:t xml:space="preserve"> </w:t>
      </w:r>
      <w:r w:rsidRPr="00827A46">
        <w:t>Th</w:t>
      </w:r>
      <w:r>
        <w:t xml:space="preserve">is </w:t>
      </w:r>
      <w:r w:rsidR="0005485C" w:rsidRPr="00827A46">
        <w:t xml:space="preserve">plot validates the holdout performance of the decomposition model as it is able to mimic the changes in trend and seasonality of the </w:t>
      </w:r>
      <w:r w:rsidR="0005485C" w:rsidRPr="00114C3E">
        <w:t>turnover</w:t>
      </w:r>
      <w:r w:rsidR="0005485C" w:rsidRPr="00827A46">
        <w:t xml:space="preserve"> and </w:t>
      </w:r>
      <w:r w:rsidR="0005485C">
        <w:t>prediction is</w:t>
      </w:r>
      <w:r w:rsidR="0005485C" w:rsidRPr="00827A46">
        <w:t xml:space="preserve"> close to the actual </w:t>
      </w:r>
      <w:r w:rsidR="0005485C" w:rsidRPr="00114C3E">
        <w:t>turnover</w:t>
      </w:r>
      <w:r w:rsidR="0005485C" w:rsidRPr="00114C3E" w:rsidDel="00114C3E">
        <w:t xml:space="preserve"> </w:t>
      </w:r>
      <w:r w:rsidR="0005485C" w:rsidRPr="00827A46">
        <w:t>numbers.</w:t>
      </w:r>
      <w:r w:rsidR="005A55A9">
        <w:t xml:space="preserve"> </w:t>
      </w:r>
      <w:r>
        <w:t xml:space="preserve">However, it does seem to under-forecast for the </w:t>
      </w:r>
      <w:r w:rsidR="008A0905">
        <w:t>6</w:t>
      </w:r>
      <w:r>
        <w:t xml:space="preserve"> </w:t>
      </w:r>
      <w:r w:rsidR="00BA304A">
        <w:t>months</w:t>
      </w:r>
      <w:r w:rsidR="00EE5E66">
        <w:t xml:space="preserve"> June</w:t>
      </w:r>
      <w:r w:rsidR="00BA304A">
        <w:t xml:space="preserve"> </w:t>
      </w:r>
      <w:r w:rsidR="005A55A9">
        <w:t>through November</w:t>
      </w:r>
      <w:r>
        <w:t>.</w:t>
      </w:r>
    </w:p>
    <w:p w14:paraId="4AFD0379" w14:textId="77777777" w:rsidR="00270EB3" w:rsidRDefault="00270EB3" w:rsidP="00270EB3">
      <w:pPr>
        <w:pStyle w:val="Caption"/>
        <w:keepNext/>
        <w:jc w:val="both"/>
      </w:pPr>
    </w:p>
    <w:p w14:paraId="677B145E" w14:textId="77777777" w:rsidR="00270EB3" w:rsidRPr="00155D0A" w:rsidRDefault="00270EB3" w:rsidP="00942E6E">
      <w:pPr>
        <w:jc w:val="center"/>
      </w:pPr>
      <w:r>
        <w:rPr>
          <w:noProof/>
          <w:lang w:val="en-US" w:eastAsia="zh-CN"/>
        </w:rPr>
        <w:drawing>
          <wp:inline distT="0" distB="0" distL="0" distR="0" wp14:anchorId="55AA8DD7" wp14:editId="679749A2">
            <wp:extent cx="5511800" cy="22860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7C94B10" w14:textId="0EAC5147" w:rsidR="00270EB3" w:rsidRPr="00502D09" w:rsidRDefault="00270EB3" w:rsidP="00507F8F">
      <w:pPr>
        <w:pStyle w:val="Caption"/>
        <w:spacing w:before="240" w:after="0" w:line="360" w:lineRule="auto"/>
        <w:rPr>
          <w:rFonts w:ascii="Times New Roman" w:hAnsi="Times New Roman"/>
          <w:b w:val="0"/>
          <w:color w:val="auto"/>
          <w:sz w:val="24"/>
          <w:szCs w:val="24"/>
        </w:rPr>
      </w:pPr>
      <w:bookmarkStart w:id="13" w:name="_Ref380768598"/>
      <w:r w:rsidRPr="00502D09">
        <w:rPr>
          <w:rFonts w:ascii="Times New Roman" w:hAnsi="Times New Roman"/>
          <w:b w:val="0"/>
          <w:color w:val="auto"/>
          <w:sz w:val="24"/>
          <w:szCs w:val="24"/>
        </w:rPr>
        <w:lastRenderedPageBreak/>
        <w:t xml:space="preserve">Figure </w:t>
      </w:r>
      <w:r w:rsidRPr="00502D09">
        <w:rPr>
          <w:rFonts w:ascii="Times New Roman" w:hAnsi="Times New Roman"/>
          <w:b w:val="0"/>
          <w:color w:val="auto"/>
          <w:sz w:val="24"/>
          <w:szCs w:val="24"/>
        </w:rPr>
        <w:fldChar w:fldCharType="begin"/>
      </w:r>
      <w:r w:rsidRPr="00502D09">
        <w:rPr>
          <w:rFonts w:ascii="Times New Roman" w:hAnsi="Times New Roman"/>
          <w:b w:val="0"/>
          <w:color w:val="auto"/>
          <w:sz w:val="24"/>
          <w:szCs w:val="24"/>
        </w:rPr>
        <w:instrText xml:space="preserve"> SEQ Figure \* ARABIC </w:instrText>
      </w:r>
      <w:r w:rsidRPr="00502D09">
        <w:rPr>
          <w:rFonts w:ascii="Times New Roman" w:hAnsi="Times New Roman"/>
          <w:b w:val="0"/>
          <w:color w:val="auto"/>
          <w:sz w:val="24"/>
          <w:szCs w:val="24"/>
        </w:rPr>
        <w:fldChar w:fldCharType="separate"/>
      </w:r>
      <w:r w:rsidR="007B7CEE">
        <w:rPr>
          <w:rFonts w:ascii="Times New Roman" w:hAnsi="Times New Roman"/>
          <w:b w:val="0"/>
          <w:noProof/>
          <w:color w:val="auto"/>
          <w:sz w:val="24"/>
          <w:szCs w:val="24"/>
        </w:rPr>
        <w:t>5</w:t>
      </w:r>
      <w:r w:rsidRPr="00502D09">
        <w:rPr>
          <w:rFonts w:ascii="Times New Roman" w:hAnsi="Times New Roman"/>
          <w:b w:val="0"/>
          <w:color w:val="auto"/>
          <w:sz w:val="24"/>
          <w:szCs w:val="24"/>
        </w:rPr>
        <w:fldChar w:fldCharType="end"/>
      </w:r>
      <w:bookmarkEnd w:id="13"/>
      <w:r w:rsidR="00502D09">
        <w:rPr>
          <w:rFonts w:ascii="Times New Roman" w:hAnsi="Times New Roman"/>
          <w:b w:val="0"/>
          <w:color w:val="auto"/>
          <w:sz w:val="24"/>
          <w:szCs w:val="24"/>
        </w:rPr>
        <w:t>.</w:t>
      </w:r>
      <w:r w:rsidRPr="00502D09">
        <w:rPr>
          <w:rFonts w:ascii="Times New Roman" w:hAnsi="Times New Roman"/>
          <w:b w:val="0"/>
          <w:color w:val="auto"/>
          <w:sz w:val="24"/>
          <w:szCs w:val="24"/>
        </w:rPr>
        <w:t xml:space="preserve"> Decomposition validation forecast vs. actual </w:t>
      </w:r>
      <w:r w:rsidR="00FF4699" w:rsidRPr="00502D09">
        <w:rPr>
          <w:rFonts w:ascii="Times New Roman" w:hAnsi="Times New Roman"/>
          <w:b w:val="0"/>
          <w:color w:val="auto"/>
          <w:sz w:val="24"/>
          <w:szCs w:val="24"/>
        </w:rPr>
        <w:t xml:space="preserve">turnover </w:t>
      </w:r>
      <w:r w:rsidRPr="00502D09">
        <w:rPr>
          <w:rFonts w:ascii="Times New Roman" w:hAnsi="Times New Roman"/>
          <w:b w:val="0"/>
          <w:color w:val="auto"/>
          <w:sz w:val="24"/>
          <w:szCs w:val="24"/>
        </w:rPr>
        <w:t>number with prediction interval</w:t>
      </w:r>
      <w:r w:rsidR="00AD58F7" w:rsidRPr="00502D09">
        <w:rPr>
          <w:rFonts w:ascii="Times New Roman" w:hAnsi="Times New Roman"/>
          <w:b w:val="0"/>
          <w:color w:val="auto"/>
          <w:sz w:val="24"/>
          <w:szCs w:val="24"/>
        </w:rPr>
        <w:t>s</w:t>
      </w:r>
      <w:r w:rsidR="00CC29FD">
        <w:rPr>
          <w:rFonts w:ascii="Times New Roman" w:hAnsi="Times New Roman"/>
          <w:b w:val="0"/>
          <w:color w:val="auto"/>
          <w:sz w:val="24"/>
          <w:szCs w:val="24"/>
        </w:rPr>
        <w:t>.</w:t>
      </w:r>
    </w:p>
    <w:p w14:paraId="1222C3D8" w14:textId="44C7CE4C" w:rsidR="001F6C16" w:rsidRDefault="00F33DE7" w:rsidP="001F6C16">
      <w:pPr>
        <w:pStyle w:val="Heading3"/>
        <w:rPr>
          <w:szCs w:val="24"/>
        </w:rPr>
      </w:pPr>
      <w:r>
        <w:rPr>
          <w:szCs w:val="24"/>
        </w:rPr>
        <w:t>U</w:t>
      </w:r>
      <w:r w:rsidR="001F6C16">
        <w:rPr>
          <w:szCs w:val="24"/>
        </w:rPr>
        <w:t>nivariate methods (with external variables)</w:t>
      </w:r>
    </w:p>
    <w:p w14:paraId="7416EFDA" w14:textId="5B3BC61F" w:rsidR="008F339D" w:rsidRPr="00B32017" w:rsidRDefault="00086E42" w:rsidP="00507F8F">
      <w:pPr>
        <w:spacing w:before="240"/>
        <w:jc w:val="both"/>
        <w:rPr>
          <w:b/>
          <w:bCs/>
          <w:lang w:val="en-US" w:eastAsia="zh-CN"/>
        </w:rPr>
      </w:pPr>
      <w:r>
        <w:t xml:space="preserve">According </w:t>
      </w:r>
      <w:r w:rsidR="0081750C" w:rsidRPr="00827A46">
        <w:t xml:space="preserve">to </w:t>
      </w:r>
      <w:r w:rsidR="00AF7EDE">
        <w:t xml:space="preserve">the </w:t>
      </w:r>
      <w:r w:rsidRPr="00827A46">
        <w:t xml:space="preserve">cross-correlation analysis result, </w:t>
      </w:r>
      <w:r w:rsidR="00A16789" w:rsidRPr="00827A46">
        <w:t>CLI and its</w:t>
      </w:r>
      <w:r w:rsidR="00A16789">
        <w:t xml:space="preserve"> </w:t>
      </w:r>
      <w:r>
        <w:t>8</w:t>
      </w:r>
      <w:r w:rsidR="00A16789">
        <w:t xml:space="preserve"> lag</w:t>
      </w:r>
      <w:r w:rsidR="003423E5">
        <w:t>s</w:t>
      </w:r>
      <w:r w:rsidR="00A16789">
        <w:t xml:space="preserve"> </w:t>
      </w:r>
      <w:r w:rsidR="003423E5">
        <w:t>a</w:t>
      </w:r>
      <w:r w:rsidR="002C1643">
        <w:t xml:space="preserve">re applied in dynamic regression, </w:t>
      </w:r>
      <w:r w:rsidR="004E3ACE">
        <w:t xml:space="preserve">decomposition </w:t>
      </w:r>
      <w:r w:rsidR="005A7527">
        <w:t xml:space="preserve">model, </w:t>
      </w:r>
      <w:r w:rsidR="005A55A9">
        <w:t xml:space="preserve">and </w:t>
      </w:r>
      <w:r w:rsidR="004E3ACE">
        <w:t>ARIMA(1,0,1)(0,1,1)</w:t>
      </w:r>
      <w:r w:rsidR="004E3ACE">
        <w:rPr>
          <w:rFonts w:hint="eastAsia"/>
          <w:lang w:eastAsia="zh-CN"/>
        </w:rPr>
        <w:t xml:space="preserve"> </w:t>
      </w:r>
      <w:r w:rsidR="008F339D">
        <w:t>respectively</w:t>
      </w:r>
      <w:r w:rsidR="00574F9B">
        <w:t xml:space="preserve"> as external variable </w:t>
      </w:r>
      <w:r w:rsidR="008F339D">
        <w:t xml:space="preserve">to forecast </w:t>
      </w:r>
      <w:r w:rsidR="00114C3E" w:rsidRPr="00114C3E">
        <w:t>turnover</w:t>
      </w:r>
      <w:r w:rsidR="008F339D">
        <w:t xml:space="preserve"> </w:t>
      </w:r>
      <w:r w:rsidR="002B6FF0">
        <w:t>number</w:t>
      </w:r>
      <w:r w:rsidR="00C00436">
        <w:t xml:space="preserve">. </w:t>
      </w:r>
      <w:r w:rsidR="008F339D">
        <w:t>The dynamic regression model with</w:t>
      </w:r>
      <w:r w:rsidR="00760BBF">
        <w:t xml:space="preserve"> additive trend, seasonality, intervention</w:t>
      </w:r>
      <w:r w:rsidR="00EB7067">
        <w:t>s</w:t>
      </w:r>
      <w:r w:rsidR="00574F9B">
        <w:t xml:space="preserve"> (pulse and step)</w:t>
      </w:r>
      <w:r w:rsidR="00760BBF">
        <w:t>, and</w:t>
      </w:r>
      <w:r w:rsidR="008F6C6A">
        <w:t xml:space="preserve"> </w:t>
      </w:r>
      <w:r w:rsidR="005A7527">
        <w:t xml:space="preserve">lag7 of </w:t>
      </w:r>
      <w:r w:rsidR="008F6C6A">
        <w:t>C</w:t>
      </w:r>
      <w:r w:rsidR="008F339D">
        <w:t>LI is the best model</w:t>
      </w:r>
      <w:r w:rsidR="00827A46">
        <w:t xml:space="preserve"> among</w:t>
      </w:r>
      <w:r w:rsidR="006775E3">
        <w:t xml:space="preserve"> </w:t>
      </w:r>
      <w:r w:rsidR="00827A46">
        <w:t xml:space="preserve">all </w:t>
      </w:r>
      <w:r w:rsidR="006775E3">
        <w:t>models,</w:t>
      </w:r>
      <w:r w:rsidR="008F339D">
        <w:t xml:space="preserve"> since it has highest predicted and holdout R</w:t>
      </w:r>
      <w:r w:rsidR="00EF3403" w:rsidRPr="00EF3403">
        <w:rPr>
          <w:vertAlign w:val="superscript"/>
        </w:rPr>
        <w:t>2</w:t>
      </w:r>
      <w:r w:rsidR="008F339D">
        <w:t xml:space="preserve"> v</w:t>
      </w:r>
      <w:r w:rsidR="00D85651">
        <w:t>alue (0.7</w:t>
      </w:r>
      <w:r w:rsidR="00D85651">
        <w:rPr>
          <w:rFonts w:hint="eastAsia"/>
          <w:lang w:eastAsia="zh-CN"/>
        </w:rPr>
        <w:t>7</w:t>
      </w:r>
      <w:r w:rsidR="00916996">
        <w:t xml:space="preserve"> and 0.5</w:t>
      </w:r>
      <w:r w:rsidR="00D85651">
        <w:rPr>
          <w:rFonts w:hint="eastAsia"/>
          <w:lang w:eastAsia="zh-CN"/>
        </w:rPr>
        <w:t>9</w:t>
      </w:r>
      <w:r w:rsidR="008F339D">
        <w:t xml:space="preserve">), normalized residuals, and white noise. </w:t>
      </w:r>
      <w:r w:rsidR="006775E3">
        <w:t xml:space="preserve">The dynamic regression is </w:t>
      </w:r>
      <w:r w:rsidR="00FB2F7F">
        <w:t xml:space="preserve">globally </w:t>
      </w:r>
      <w:r w:rsidR="006775E3">
        <w:t xml:space="preserve">statistically significant and </w:t>
      </w:r>
      <w:r w:rsidR="00FB2F7F">
        <w:t xml:space="preserve">individually significant </w:t>
      </w:r>
      <w:r w:rsidR="006775E3">
        <w:t>for the parameter coefficients</w:t>
      </w:r>
      <w:r w:rsidR="0005166B">
        <w:t xml:space="preserve"> (P&lt;0.05)</w:t>
      </w:r>
      <w:r w:rsidR="00DA3B3D">
        <w:t xml:space="preserve">. </w:t>
      </w:r>
      <w:r w:rsidR="008F339D" w:rsidRPr="009F5FB0">
        <w:fldChar w:fldCharType="begin"/>
      </w:r>
      <w:r w:rsidR="008F339D" w:rsidRPr="009F5FB0">
        <w:instrText xml:space="preserve"> REF _Ref378242034 \h  \* MERGEFORMAT </w:instrText>
      </w:r>
      <w:r w:rsidR="008F339D" w:rsidRPr="009F5FB0">
        <w:fldChar w:fldCharType="separate"/>
      </w:r>
      <w:r w:rsidR="007B7CEE" w:rsidRPr="007B7CEE">
        <w:t xml:space="preserve">Figure </w:t>
      </w:r>
      <w:r w:rsidR="007B7CEE" w:rsidRPr="007B7CEE">
        <w:rPr>
          <w:noProof/>
        </w:rPr>
        <w:t>6</w:t>
      </w:r>
      <w:r w:rsidR="008F339D" w:rsidRPr="009F5FB0">
        <w:fldChar w:fldCharType="end"/>
      </w:r>
      <w:r w:rsidR="008F339D">
        <w:t xml:space="preserve"> shows the </w:t>
      </w:r>
      <w:r w:rsidR="00FB1967">
        <w:t>predicted</w:t>
      </w:r>
      <w:r w:rsidR="008F339D">
        <w:t xml:space="preserve"> and actual </w:t>
      </w:r>
      <w:r w:rsidR="00114C3E" w:rsidRPr="00114C3E">
        <w:t>turnover</w:t>
      </w:r>
      <w:r w:rsidR="00114C3E" w:rsidRPr="00114C3E" w:rsidDel="00114C3E">
        <w:t xml:space="preserve"> </w:t>
      </w:r>
      <w:r w:rsidR="008F339D">
        <w:t>number plot</w:t>
      </w:r>
      <w:r w:rsidR="00976CDD">
        <w:rPr>
          <w:rFonts w:hint="eastAsia"/>
          <w:lang w:eastAsia="zh-CN"/>
        </w:rPr>
        <w:t>s</w:t>
      </w:r>
      <w:r w:rsidR="008F339D">
        <w:t xml:space="preserve"> for holdout </w:t>
      </w:r>
      <w:r w:rsidR="008F339D" w:rsidRPr="00827A46">
        <w:t xml:space="preserve">dataset </w:t>
      </w:r>
      <w:r w:rsidR="00FB1967">
        <w:t>from</w:t>
      </w:r>
      <w:r w:rsidR="008F339D" w:rsidRPr="00827A46">
        <w:t xml:space="preserve"> dy</w:t>
      </w:r>
      <w:r w:rsidR="00760BBF">
        <w:t xml:space="preserve">namic regression model. </w:t>
      </w:r>
      <w:r w:rsidR="004B2857">
        <w:t xml:space="preserve">Although </w:t>
      </w:r>
      <w:r w:rsidR="000503E6">
        <w:t>there are under forecasts</w:t>
      </w:r>
      <w:r w:rsidR="00EE5E66">
        <w:t xml:space="preserve"> from Ju</w:t>
      </w:r>
      <w:r w:rsidR="005A55A9">
        <w:t>ly</w:t>
      </w:r>
      <w:r w:rsidR="00EE5E66">
        <w:t xml:space="preserve"> to </w:t>
      </w:r>
      <w:r w:rsidR="005A55A9">
        <w:t>Sept</w:t>
      </w:r>
      <w:r w:rsidR="004B2857">
        <w:t>ember</w:t>
      </w:r>
      <w:r w:rsidR="00D538B9">
        <w:t xml:space="preserve"> as well</w:t>
      </w:r>
      <w:r w:rsidR="00EE5E66">
        <w:t xml:space="preserve">, </w:t>
      </w:r>
      <w:r w:rsidR="000503E6">
        <w:t xml:space="preserve">the differences between forecasting value and actual value </w:t>
      </w:r>
      <w:r w:rsidR="00D538B9">
        <w:t xml:space="preserve">have </w:t>
      </w:r>
      <w:r w:rsidR="000503E6">
        <w:t>become</w:t>
      </w:r>
      <w:r w:rsidR="00D538B9">
        <w:t xml:space="preserve"> much</w:t>
      </w:r>
      <w:r w:rsidR="000503E6">
        <w:t xml:space="preserve"> tighter</w:t>
      </w:r>
      <w:r w:rsidR="00EE5E66">
        <w:t>.</w:t>
      </w:r>
      <w:r w:rsidR="000503E6">
        <w:t xml:space="preserve"> </w:t>
      </w:r>
      <w:r w:rsidR="006775E3" w:rsidRPr="00827A46">
        <w:t>Compared with</w:t>
      </w:r>
      <w:r w:rsidR="006775E3">
        <w:t xml:space="preserve"> </w:t>
      </w:r>
      <w:r w:rsidR="00760BBF">
        <w:t xml:space="preserve">top rated </w:t>
      </w:r>
      <w:r w:rsidR="006775E3">
        <w:t>univar</w:t>
      </w:r>
      <w:r w:rsidR="001C3548">
        <w:t>i</w:t>
      </w:r>
      <w:r w:rsidR="006775E3">
        <w:t>ate methods</w:t>
      </w:r>
      <w:r w:rsidR="005A55A9">
        <w:t xml:space="preserve"> without external variables</w:t>
      </w:r>
      <w:r w:rsidR="006775E3" w:rsidRPr="00827A46">
        <w:t xml:space="preserve">, </w:t>
      </w:r>
      <w:r w:rsidR="00760BBF">
        <w:t xml:space="preserve">the </w:t>
      </w:r>
      <w:r w:rsidR="0081750C" w:rsidRPr="00827A46">
        <w:t xml:space="preserve">performance of </w:t>
      </w:r>
      <w:r w:rsidR="00CC08C7">
        <w:t xml:space="preserve">dynamic </w:t>
      </w:r>
      <w:r w:rsidR="005A7527">
        <w:t>regression</w:t>
      </w:r>
      <w:r w:rsidR="00760BBF">
        <w:t xml:space="preserve"> model</w:t>
      </w:r>
      <w:r w:rsidR="008F339D" w:rsidRPr="00827A46">
        <w:t xml:space="preserve"> </w:t>
      </w:r>
      <w:r w:rsidR="00760BBF">
        <w:t xml:space="preserve">is </w:t>
      </w:r>
      <w:r w:rsidR="000C621E">
        <w:t>much</w:t>
      </w:r>
      <w:r w:rsidR="008F339D" w:rsidRPr="00827A46">
        <w:t xml:space="preserve"> improved after </w:t>
      </w:r>
      <w:r w:rsidR="005A7527">
        <w:t>using</w:t>
      </w:r>
      <w:r w:rsidR="005A7527" w:rsidRPr="00827A46">
        <w:t xml:space="preserve"> </w:t>
      </w:r>
      <w:r w:rsidR="008F339D" w:rsidRPr="00827A46">
        <w:t xml:space="preserve">CLI as cyclical </w:t>
      </w:r>
      <w:r w:rsidR="001C3548">
        <w:t>factor</w:t>
      </w:r>
      <w:r w:rsidR="008F339D">
        <w:t>.</w:t>
      </w:r>
      <w:r w:rsidR="008F339D" w:rsidRPr="009F5FB0">
        <w:t xml:space="preserve"> </w:t>
      </w:r>
    </w:p>
    <w:p w14:paraId="2EFC6A8B" w14:textId="1A1F9472" w:rsidR="008F339D" w:rsidRDefault="0050243D" w:rsidP="00942E6E">
      <w:pPr>
        <w:keepNext/>
        <w:jc w:val="center"/>
      </w:pPr>
      <w:r>
        <w:rPr>
          <w:noProof/>
          <w:lang w:val="en-US" w:eastAsia="zh-CN"/>
        </w:rPr>
        <w:drawing>
          <wp:inline distT="0" distB="0" distL="0" distR="0" wp14:anchorId="5389F2EF" wp14:editId="5330A3C2">
            <wp:extent cx="5530850" cy="198755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6E4C5E0" w14:textId="02827112" w:rsidR="009E237B" w:rsidRDefault="008F339D" w:rsidP="00D20591">
      <w:pPr>
        <w:pStyle w:val="Caption"/>
        <w:spacing w:before="240" w:after="0" w:line="360" w:lineRule="auto"/>
      </w:pPr>
      <w:bookmarkStart w:id="14" w:name="_Ref378242034"/>
      <w:r w:rsidRPr="00B57F6D">
        <w:rPr>
          <w:rFonts w:ascii="Times New Roman" w:hAnsi="Times New Roman"/>
          <w:b w:val="0"/>
          <w:color w:val="auto"/>
          <w:sz w:val="24"/>
          <w:szCs w:val="24"/>
        </w:rPr>
        <w:t xml:space="preserve">Figure </w:t>
      </w:r>
      <w:r w:rsidRPr="00B57F6D">
        <w:rPr>
          <w:rFonts w:ascii="Times New Roman" w:hAnsi="Times New Roman"/>
          <w:b w:val="0"/>
          <w:color w:val="auto"/>
          <w:sz w:val="24"/>
          <w:szCs w:val="24"/>
        </w:rPr>
        <w:fldChar w:fldCharType="begin"/>
      </w:r>
      <w:r w:rsidRPr="00B57F6D">
        <w:rPr>
          <w:rFonts w:ascii="Times New Roman" w:hAnsi="Times New Roman"/>
          <w:b w:val="0"/>
          <w:color w:val="auto"/>
          <w:sz w:val="24"/>
          <w:szCs w:val="24"/>
        </w:rPr>
        <w:instrText xml:space="preserve"> SEQ Figure \* ARABIC </w:instrText>
      </w:r>
      <w:r w:rsidRPr="00B57F6D">
        <w:rPr>
          <w:rFonts w:ascii="Times New Roman" w:hAnsi="Times New Roman"/>
          <w:b w:val="0"/>
          <w:color w:val="auto"/>
          <w:sz w:val="24"/>
          <w:szCs w:val="24"/>
        </w:rPr>
        <w:fldChar w:fldCharType="separate"/>
      </w:r>
      <w:r w:rsidR="007B7CEE">
        <w:rPr>
          <w:rFonts w:ascii="Times New Roman" w:hAnsi="Times New Roman"/>
          <w:b w:val="0"/>
          <w:noProof/>
          <w:color w:val="auto"/>
          <w:sz w:val="24"/>
          <w:szCs w:val="24"/>
        </w:rPr>
        <w:t>6</w:t>
      </w:r>
      <w:r w:rsidRPr="00B57F6D">
        <w:rPr>
          <w:rFonts w:ascii="Times New Roman" w:hAnsi="Times New Roman"/>
          <w:b w:val="0"/>
          <w:color w:val="auto"/>
          <w:sz w:val="24"/>
          <w:szCs w:val="24"/>
        </w:rPr>
        <w:fldChar w:fldCharType="end"/>
      </w:r>
      <w:bookmarkEnd w:id="14"/>
      <w:r w:rsidRPr="00B57F6D">
        <w:rPr>
          <w:rFonts w:ascii="Times New Roman" w:hAnsi="Times New Roman"/>
          <w:b w:val="0"/>
          <w:color w:val="auto"/>
          <w:sz w:val="24"/>
          <w:szCs w:val="24"/>
        </w:rPr>
        <w:t>. Dynamic regres</w:t>
      </w:r>
      <w:r w:rsidR="00976CDD" w:rsidRPr="00B57F6D">
        <w:rPr>
          <w:rFonts w:ascii="Times New Roman" w:hAnsi="Times New Roman"/>
          <w:b w:val="0"/>
          <w:color w:val="auto"/>
          <w:sz w:val="24"/>
          <w:szCs w:val="24"/>
        </w:rPr>
        <w:t>sion with lag7 CLI</w:t>
      </w:r>
      <w:r w:rsidRPr="00B57F6D">
        <w:rPr>
          <w:rFonts w:ascii="Times New Roman" w:hAnsi="Times New Roman"/>
          <w:b w:val="0"/>
          <w:color w:val="auto"/>
          <w:sz w:val="24"/>
          <w:szCs w:val="24"/>
        </w:rPr>
        <w:t xml:space="preserve"> forecast vs. actual </w:t>
      </w:r>
      <w:r w:rsidR="00FF4699" w:rsidRPr="00B57F6D">
        <w:rPr>
          <w:rFonts w:ascii="Times New Roman" w:hAnsi="Times New Roman"/>
          <w:b w:val="0"/>
          <w:color w:val="auto"/>
          <w:sz w:val="24"/>
          <w:szCs w:val="24"/>
        </w:rPr>
        <w:t xml:space="preserve">turnover </w:t>
      </w:r>
      <w:r w:rsidRPr="00B57F6D">
        <w:rPr>
          <w:rFonts w:ascii="Times New Roman" w:hAnsi="Times New Roman"/>
          <w:b w:val="0"/>
          <w:color w:val="auto"/>
          <w:sz w:val="24"/>
          <w:szCs w:val="24"/>
        </w:rPr>
        <w:t>number for holdout dataset</w:t>
      </w:r>
      <w:r w:rsidR="00CC29FD">
        <w:rPr>
          <w:rFonts w:ascii="Times New Roman" w:hAnsi="Times New Roman"/>
          <w:b w:val="0"/>
          <w:color w:val="auto"/>
          <w:sz w:val="24"/>
          <w:szCs w:val="24"/>
        </w:rPr>
        <w:t>.</w:t>
      </w:r>
      <w:r w:rsidR="002B35F2">
        <w:t xml:space="preserve"> </w:t>
      </w:r>
    </w:p>
    <w:p w14:paraId="5601B760" w14:textId="2092FD20" w:rsidR="00D0565A" w:rsidRDefault="00CD3977" w:rsidP="005B2A4A">
      <w:pPr>
        <w:pStyle w:val="Heading1"/>
        <w:rPr>
          <w:szCs w:val="24"/>
          <w:lang w:val="en-US"/>
        </w:rPr>
      </w:pPr>
      <w:r w:rsidRPr="00D0565A">
        <w:rPr>
          <w:szCs w:val="24"/>
          <w:lang w:val="en-US"/>
        </w:rPr>
        <w:lastRenderedPageBreak/>
        <w:t>C</w:t>
      </w:r>
      <w:r>
        <w:rPr>
          <w:szCs w:val="24"/>
          <w:lang w:val="en-US"/>
        </w:rPr>
        <w:t>onclusion</w:t>
      </w:r>
    </w:p>
    <w:p w14:paraId="418B4753" w14:textId="3DEE0747" w:rsidR="00D34B6F" w:rsidRDefault="003B098E" w:rsidP="007B4E47">
      <w:pPr>
        <w:pStyle w:val="Paragraph"/>
        <w:contextualSpacing/>
        <w:jc w:val="both"/>
      </w:pPr>
      <w:r>
        <w:t>In this paper, v</w:t>
      </w:r>
      <w:r w:rsidR="00D34B6F" w:rsidRPr="003F6D59">
        <w:t xml:space="preserve">arious </w:t>
      </w:r>
      <w:r>
        <w:t xml:space="preserve">univariate </w:t>
      </w:r>
      <w:r w:rsidR="00D34B6F" w:rsidRPr="003F6D59">
        <w:t xml:space="preserve">time series forecasting models </w:t>
      </w:r>
      <w:r>
        <w:t>for</w:t>
      </w:r>
      <w:r w:rsidR="00D34B6F" w:rsidRPr="003F6D59">
        <w:t xml:space="preserve"> employee turnover prediction are tested</w:t>
      </w:r>
      <w:r>
        <w:t xml:space="preserve"> and </w:t>
      </w:r>
      <w:r w:rsidR="00D34B6F" w:rsidRPr="003F6D59">
        <w:t>optimal models for tur</w:t>
      </w:r>
      <w:r>
        <w:t xml:space="preserve">nover forecasts are identified. </w:t>
      </w:r>
      <w:r w:rsidR="007A40ED" w:rsidRPr="00A23BCF">
        <w:t>The model in the paper actually performs better than those a</w:t>
      </w:r>
      <w:r w:rsidR="00405678" w:rsidRPr="00A23BCF">
        <w:t>cc</w:t>
      </w:r>
      <w:r w:rsidR="007A40ED" w:rsidRPr="00A23BCF">
        <w:t xml:space="preserve">essed in the </w:t>
      </w:r>
      <w:r w:rsidR="00735645" w:rsidRPr="00A23BCF">
        <w:t>l</w:t>
      </w:r>
      <w:r w:rsidR="007A40ED" w:rsidRPr="00A23BCF">
        <w:t>iterature review.</w:t>
      </w:r>
      <w:r w:rsidR="007A40ED">
        <w:t xml:space="preserve"> </w:t>
      </w:r>
      <w:r>
        <w:t>D</w:t>
      </w:r>
      <w:r w:rsidR="00CC08C7">
        <w:t xml:space="preserve">ynamic </w:t>
      </w:r>
      <w:r w:rsidR="00D34B6F" w:rsidRPr="003F6D59">
        <w:t xml:space="preserve">regression model </w:t>
      </w:r>
      <w:r>
        <w:t xml:space="preserve">is concluded as </w:t>
      </w:r>
      <w:r w:rsidR="00D34B6F" w:rsidRPr="003F6D59">
        <w:t xml:space="preserve">the best </w:t>
      </w:r>
      <w:r>
        <w:t xml:space="preserve">forecasting </w:t>
      </w:r>
      <w:r w:rsidR="00D34B6F" w:rsidRPr="003F6D59">
        <w:t xml:space="preserve">model. </w:t>
      </w:r>
      <w:r>
        <w:t>D</w:t>
      </w:r>
      <w:r w:rsidR="00CC08C7">
        <w:t xml:space="preserve">ynamic </w:t>
      </w:r>
      <w:r w:rsidR="00D34B6F" w:rsidRPr="003F6D59">
        <w:t>regression model has several advantages</w:t>
      </w:r>
      <w:r w:rsidR="005E3A24">
        <w:t>. F</w:t>
      </w:r>
      <w:r>
        <w:t>or example,</w:t>
      </w:r>
      <w:r w:rsidR="00D34B6F" w:rsidRPr="003F6D59">
        <w:t xml:space="preserve"> ARIMA error term </w:t>
      </w:r>
      <w:r w:rsidRPr="003F6D59">
        <w:t>which has autocorrelation pattern</w:t>
      </w:r>
      <w:r>
        <w:t xml:space="preserve"> can be included in the model</w:t>
      </w:r>
      <w:r w:rsidR="00D34B6F" w:rsidRPr="003F6D59">
        <w:t xml:space="preserve">. </w:t>
      </w:r>
      <w:r w:rsidR="00CC08C7">
        <w:t xml:space="preserve">Dynamic </w:t>
      </w:r>
      <w:r>
        <w:t>regression model is able to</w:t>
      </w:r>
      <w:r w:rsidR="00D34B6F" w:rsidRPr="003F6D59">
        <w:t xml:space="preserve"> handle lagged regressors and </w:t>
      </w:r>
      <w:r w:rsidRPr="00EE2FA3">
        <w:t>various</w:t>
      </w:r>
      <w:r w:rsidR="00DF5DBD" w:rsidRPr="00EE2FA3">
        <w:t xml:space="preserve"> types of </w:t>
      </w:r>
      <w:r w:rsidRPr="00EE2FA3">
        <w:t>seasonali</w:t>
      </w:r>
      <w:r w:rsidR="00CC08C7" w:rsidRPr="00EE2FA3">
        <w:t>ty</w:t>
      </w:r>
      <w:r w:rsidR="00CC08C7" w:rsidRPr="00F40512">
        <w:t xml:space="preserve">. In addition, dynamic </w:t>
      </w:r>
      <w:r w:rsidRPr="00F40512">
        <w:t xml:space="preserve">regression model can </w:t>
      </w:r>
      <w:r w:rsidR="002532A6" w:rsidRPr="00F40512">
        <w:t>handle interventions or</w:t>
      </w:r>
      <w:r w:rsidR="00D34B6F" w:rsidRPr="00F40512">
        <w:t xml:space="preserve"> change points </w:t>
      </w:r>
      <w:r w:rsidR="002532A6" w:rsidRPr="00F40512">
        <w:t xml:space="preserve">effectively, </w:t>
      </w:r>
      <w:r w:rsidR="00FE60EC" w:rsidRPr="00F40512">
        <w:t>since</w:t>
      </w:r>
      <w:r w:rsidR="00D34B6F" w:rsidRPr="00F40512">
        <w:t xml:space="preserve"> </w:t>
      </w:r>
      <w:r w:rsidR="002532A6" w:rsidRPr="00F40512">
        <w:t>these interventions</w:t>
      </w:r>
      <w:r w:rsidR="002532A6">
        <w:t xml:space="preserve"> or change points</w:t>
      </w:r>
      <w:r w:rsidR="00E35B06">
        <w:t>,</w:t>
      </w:r>
      <w:r w:rsidR="002532A6">
        <w:t xml:space="preserve"> </w:t>
      </w:r>
      <w:r w:rsidR="00E35B06" w:rsidRPr="003F6D59">
        <w:t>such</w:t>
      </w:r>
      <w:r w:rsidR="00E35B06">
        <w:t xml:space="preserve"> as holidays, promotions, new policy and so forth, </w:t>
      </w:r>
      <w:r w:rsidR="00D34B6F" w:rsidRPr="003F6D59">
        <w:t xml:space="preserve">are </w:t>
      </w:r>
      <w:r w:rsidR="00E35B06">
        <w:t>often common to</w:t>
      </w:r>
      <w:r w:rsidR="00D34B6F" w:rsidRPr="003F6D59">
        <w:t xml:space="preserve"> </w:t>
      </w:r>
      <w:r w:rsidR="00E35B06">
        <w:t xml:space="preserve">the </w:t>
      </w:r>
      <w:r w:rsidR="00D34B6F" w:rsidRPr="003F6D59">
        <w:t xml:space="preserve">time series </w:t>
      </w:r>
      <w:r w:rsidR="00E35B06">
        <w:t>data</w:t>
      </w:r>
      <w:r w:rsidR="00D34B6F" w:rsidRPr="003F6D59">
        <w:t xml:space="preserve">. </w:t>
      </w:r>
      <w:r w:rsidR="00840196">
        <w:t xml:space="preserve">Thus, </w:t>
      </w:r>
      <w:r w:rsidR="00840196" w:rsidRPr="00C52FB2">
        <w:t xml:space="preserve">dynamic regression model could be used to forecast turnover for most of </w:t>
      </w:r>
      <w:r w:rsidR="00840196">
        <w:t>organizations</w:t>
      </w:r>
      <w:r w:rsidR="00840196" w:rsidRPr="00C52FB2">
        <w:t xml:space="preserve"> including small size</w:t>
      </w:r>
      <w:r w:rsidR="00840196">
        <w:t>, large size, and merged unit</w:t>
      </w:r>
      <w:r w:rsidR="00840196" w:rsidRPr="00C52FB2">
        <w:t>.</w:t>
      </w:r>
      <w:r w:rsidR="00840196">
        <w:t xml:space="preserve"> </w:t>
      </w:r>
      <w:r w:rsidR="004C46C4">
        <w:t>However</w:t>
      </w:r>
      <w:r w:rsidR="004C46C4" w:rsidRPr="00EE2FA3">
        <w:t xml:space="preserve">, </w:t>
      </w:r>
      <w:r w:rsidR="00E35B06" w:rsidRPr="00EE2FA3">
        <w:t xml:space="preserve">to </w:t>
      </w:r>
      <w:r w:rsidR="00DF5DBD" w:rsidRPr="00EE2FA3">
        <w:t xml:space="preserve">do </w:t>
      </w:r>
      <w:r w:rsidR="00E35B06" w:rsidRPr="00EE2FA3">
        <w:t>dynam</w:t>
      </w:r>
      <w:r w:rsidR="00CC08C7" w:rsidRPr="00EE2FA3">
        <w:t xml:space="preserve">ic </w:t>
      </w:r>
      <w:r w:rsidR="00E35B06" w:rsidRPr="00EE2FA3">
        <w:t>regression model</w:t>
      </w:r>
      <w:r w:rsidR="00DF5DBD" w:rsidRPr="00EE2FA3">
        <w:t>ling</w:t>
      </w:r>
      <w:r w:rsidR="004C46C4" w:rsidRPr="00EE2FA3">
        <w:t xml:space="preserve">, at least </w:t>
      </w:r>
      <w:r w:rsidR="00E35B06" w:rsidRPr="00EE2FA3">
        <w:t>5-year</w:t>
      </w:r>
      <w:r w:rsidR="00DF5DBD" w:rsidRPr="00EE2FA3">
        <w:t>s of</w:t>
      </w:r>
      <w:r w:rsidR="00E35B06" w:rsidRPr="00EE2FA3">
        <w:t xml:space="preserve"> </w:t>
      </w:r>
      <w:r w:rsidR="004C46C4" w:rsidRPr="00EE2FA3">
        <w:t xml:space="preserve">monthly employee turnover </w:t>
      </w:r>
      <w:r w:rsidR="004C46C4" w:rsidRPr="00EE2FA3">
        <w:rPr>
          <w:lang w:eastAsia="zh-CN"/>
        </w:rPr>
        <w:t>data</w:t>
      </w:r>
      <w:r w:rsidR="004C46C4" w:rsidRPr="00EE2FA3">
        <w:t xml:space="preserve"> </w:t>
      </w:r>
      <w:r w:rsidR="00E35B06" w:rsidRPr="00EE2FA3">
        <w:t>is</w:t>
      </w:r>
      <w:r w:rsidR="004C46C4" w:rsidRPr="00EE2FA3">
        <w:t xml:space="preserve"> preferred to</w:t>
      </w:r>
      <w:r w:rsidR="004C46C4">
        <w:t xml:space="preserve"> make accurate forecast. If the </w:t>
      </w:r>
      <w:r w:rsidR="00E35B06">
        <w:t>horizon of dataset is</w:t>
      </w:r>
      <w:r w:rsidR="004C46C4">
        <w:t xml:space="preserve"> less than 5 years, a special decomposition model </w:t>
      </w:r>
      <w:r w:rsidR="004C46C4">
        <w:fldChar w:fldCharType="begin"/>
      </w:r>
      <w:r w:rsidR="007429BB">
        <w:instrText xml:space="preserve"> ADDIN EN.CITE &lt;EndNote&gt;&lt;Cite&gt;&lt;Author&gt;Ittig&lt;/Author&gt;&lt;Year&gt;1997&lt;/Year&gt;&lt;RecNum&gt;49&lt;/RecNum&gt;&lt;DisplayText&gt;(Ittig, 1997)&lt;/DisplayText&gt;&lt;record&gt;&lt;rec-number&gt;49&lt;/rec-number&gt;&lt;foreign-keys&gt;&lt;key app="EN" db-id="saf2vspsbfs0xlevr2jppv9v9re0t0pfe99f" timestamp="1395166572"&gt;49&lt;/key&gt;&lt;/foreign-keys&gt;&lt;ref-type name="Journal Article"&gt;17&lt;/ref-type&gt;&lt;contributors&gt;&lt;authors&gt;&lt;author&gt;Ittig, Peter T.&lt;/author&gt;&lt;/authors&gt;&lt;/contributors&gt;&lt;titles&gt;&lt;title&gt;A Seasonal Index for Business&lt;/title&gt;&lt;secondary-title&gt;Decision Sciences&lt;/secondary-title&gt;&lt;/titles&gt;&lt;periodical&gt;&lt;full-title&gt;Decision Sciences&lt;/full-title&gt;&lt;/periodical&gt;&lt;pages&gt;335-355&lt;/pages&gt;&lt;volume&gt;28&lt;/volume&gt;&lt;number&gt;2&lt;/number&gt;&lt;keywords&gt;&lt;keyword&gt;Subject Area: Forecasting.&lt;/keyword&gt;&lt;/keywords&gt;&lt;dates&gt;&lt;year&gt;1997&lt;/year&gt;&lt;/dates&gt;&lt;publisher&gt;Blackwell Publishing Ltd&lt;/publisher&gt;&lt;isbn&gt;1540-5915&lt;/isbn&gt;&lt;urls&gt;&lt;related-urls&gt;&lt;url&gt;http://dx.doi.org/10.1111/j.1540-5915.1997.tb01314.x&lt;/url&gt;&lt;/related-urls&gt;&lt;/urls&gt;&lt;electronic-resource-num&gt;10.1111/j.1540-5915.1997.tb01314.x&lt;/electronic-resource-num&gt;&lt;/record&gt;&lt;/Cite&gt;&lt;/EndNote&gt;</w:instrText>
      </w:r>
      <w:r w:rsidR="004C46C4">
        <w:fldChar w:fldCharType="separate"/>
      </w:r>
      <w:r w:rsidR="007429BB">
        <w:rPr>
          <w:noProof/>
        </w:rPr>
        <w:t>(</w:t>
      </w:r>
      <w:hyperlink w:anchor="_ENREF_23" w:tooltip="Ittig, 1997 #49" w:history="1">
        <w:r w:rsidR="00463DDF">
          <w:rPr>
            <w:noProof/>
          </w:rPr>
          <w:t>Ittig, 1997</w:t>
        </w:r>
      </w:hyperlink>
      <w:r w:rsidR="007429BB">
        <w:rPr>
          <w:noProof/>
        </w:rPr>
        <w:t>)</w:t>
      </w:r>
      <w:r w:rsidR="004C46C4">
        <w:fldChar w:fldCharType="end"/>
      </w:r>
      <w:r w:rsidR="004C46C4">
        <w:t xml:space="preserve"> could be considered </w:t>
      </w:r>
      <w:r w:rsidR="00992C0D">
        <w:t xml:space="preserve">as </w:t>
      </w:r>
      <w:r w:rsidR="00D6578D">
        <w:t xml:space="preserve">a </w:t>
      </w:r>
      <w:r w:rsidR="00992C0D">
        <w:t>substitute</w:t>
      </w:r>
      <w:r w:rsidR="004C46C4">
        <w:t>.</w:t>
      </w:r>
      <w:r w:rsidR="00840196">
        <w:t xml:space="preserve"> </w:t>
      </w:r>
      <w:r w:rsidR="00D34B6F" w:rsidRPr="00C52FB2">
        <w:t>Even though the forecasting horizon</w:t>
      </w:r>
      <w:r w:rsidR="00CC08C7">
        <w:t xml:space="preserve"> provided by dynamic </w:t>
      </w:r>
      <w:r w:rsidR="00840196">
        <w:t>regression model</w:t>
      </w:r>
      <w:r w:rsidR="00D34B6F" w:rsidRPr="00C52FB2">
        <w:t xml:space="preserve"> is relatively short, this is not a big </w:t>
      </w:r>
      <w:r w:rsidR="00840196">
        <w:t>issue</w:t>
      </w:r>
      <w:r w:rsidR="00D34B6F" w:rsidRPr="00C52FB2">
        <w:t xml:space="preserve"> for human resource department</w:t>
      </w:r>
      <w:r w:rsidR="00840196">
        <w:t>s,</w:t>
      </w:r>
      <w:r w:rsidR="00D34B6F" w:rsidRPr="00C52FB2">
        <w:t xml:space="preserve"> since </w:t>
      </w:r>
      <w:r w:rsidR="00840196">
        <w:t>most of human resource departments are only</w:t>
      </w:r>
      <w:r w:rsidR="00D34B6F" w:rsidRPr="00C52FB2">
        <w:t xml:space="preserve"> interested in a short term</w:t>
      </w:r>
      <w:r w:rsidR="00840196">
        <w:t>, such as three months,</w:t>
      </w:r>
      <w:r w:rsidR="00D34B6F" w:rsidRPr="00C52FB2">
        <w:t xml:space="preserve"> forecast.</w:t>
      </w:r>
      <w:r w:rsidR="004C46C4">
        <w:t xml:space="preserve"> </w:t>
      </w:r>
      <w:r w:rsidR="00D34B6F" w:rsidRPr="00C52FB2">
        <w:t>Therefore, if the</w:t>
      </w:r>
      <w:r w:rsidR="00840196">
        <w:t xml:space="preserve"> human resource department in an </w:t>
      </w:r>
      <w:r w:rsidR="00D34B6F" w:rsidRPr="00C52FB2">
        <w:t xml:space="preserve">organization is not well familiar with forecasting techniques, dynamic regression model could be </w:t>
      </w:r>
      <w:r w:rsidR="00E96B6A">
        <w:t>a good option</w:t>
      </w:r>
      <w:r w:rsidR="00D34B6F" w:rsidRPr="00C52FB2">
        <w:t xml:space="preserve"> for </w:t>
      </w:r>
      <w:r w:rsidR="00840196">
        <w:t xml:space="preserve">a preliminary </w:t>
      </w:r>
      <w:r w:rsidR="00D34B6F" w:rsidRPr="00C52FB2">
        <w:t xml:space="preserve">turnover forecast once a CLI </w:t>
      </w:r>
      <w:r w:rsidR="00840196">
        <w:t>can be</w:t>
      </w:r>
      <w:r w:rsidR="00D34B6F" w:rsidRPr="00C52FB2">
        <w:t xml:space="preserve"> developed as in this paper. </w:t>
      </w:r>
      <w:r w:rsidR="00E96B6A">
        <w:t xml:space="preserve">It is worth mentioning that external variable like CLI in this paper </w:t>
      </w:r>
      <w:r w:rsidR="00293C00">
        <w:t>does help</w:t>
      </w:r>
      <w:r w:rsidR="00E96B6A">
        <w:t xml:space="preserve"> on the turnover forecast. </w:t>
      </w:r>
      <w:r w:rsidR="00161C85" w:rsidRPr="00A23BCF">
        <w:t>Especially, w</w:t>
      </w:r>
      <w:r w:rsidR="002D0B1F" w:rsidRPr="00A23BCF">
        <w:t>hen the human resource department has a small and unreliable dataset, incorporating the external variables such as CLI may help the whole forecasting process.</w:t>
      </w:r>
      <w:r w:rsidR="002D0B1F">
        <w:t xml:space="preserve"> </w:t>
      </w:r>
      <w:r w:rsidR="00992C0D">
        <w:t>If the external variable such as</w:t>
      </w:r>
      <w:r w:rsidR="00293C00">
        <w:t xml:space="preserve"> CLI is not available</w:t>
      </w:r>
      <w:r w:rsidR="00992C0D">
        <w:t>, decomposition model could</w:t>
      </w:r>
      <w:r w:rsidR="00BD1B1F">
        <w:t xml:space="preserve"> be considered as the first ch</w:t>
      </w:r>
      <w:r w:rsidR="00CC08C7">
        <w:t xml:space="preserve">oice rather than dynamic </w:t>
      </w:r>
      <w:r w:rsidR="00BD1B1F">
        <w:t>regression model.</w:t>
      </w:r>
      <w:r w:rsidR="009F00D9">
        <w:t xml:space="preserve"> In </w:t>
      </w:r>
      <w:r w:rsidR="009F00D9">
        <w:lastRenderedPageBreak/>
        <w:t>practice,</w:t>
      </w:r>
      <w:r w:rsidR="00910C47">
        <w:t xml:space="preserve"> some software such as NCSS has</w:t>
      </w:r>
      <w:r w:rsidR="009F00D9">
        <w:t xml:space="preserve"> </w:t>
      </w:r>
      <w:r w:rsidR="00DF5DBD" w:rsidRPr="00EE2FA3">
        <w:t xml:space="preserve">an </w:t>
      </w:r>
      <w:r w:rsidR="009F00D9" w:rsidRPr="00EE2FA3">
        <w:t>embedded</w:t>
      </w:r>
      <w:r w:rsidR="009F00D9">
        <w:t xml:space="preserve"> decomposition macro, which the human resource departments are able to run the decomposition model quite easily.</w:t>
      </w:r>
    </w:p>
    <w:p w14:paraId="41EE52AC" w14:textId="695CFD99" w:rsidR="00992C0D" w:rsidRDefault="00992C0D" w:rsidP="00992C0D">
      <w:pPr>
        <w:pStyle w:val="Heading1"/>
        <w:rPr>
          <w:i/>
        </w:rPr>
      </w:pPr>
      <w:r>
        <w:rPr>
          <w:i/>
        </w:rPr>
        <w:t>Practical implications</w:t>
      </w:r>
    </w:p>
    <w:p w14:paraId="39917B1A" w14:textId="3C5DC75C" w:rsidR="00992552" w:rsidRPr="00FE60EC" w:rsidRDefault="00992C0D" w:rsidP="00CC5A20">
      <w:pPr>
        <w:pStyle w:val="Paragraph"/>
        <w:numPr>
          <w:ilvl w:val="0"/>
          <w:numId w:val="48"/>
        </w:numPr>
        <w:contextualSpacing/>
        <w:jc w:val="both"/>
      </w:pPr>
      <w:r w:rsidRPr="00FE60EC">
        <w:t>According to our findings, employee turnover f</w:t>
      </w:r>
      <w:r w:rsidR="009F00D9" w:rsidRPr="00FE60EC">
        <w:t>orecast</w:t>
      </w:r>
      <w:r w:rsidR="00EE2FA3" w:rsidRPr="00FE60EC">
        <w:t>,</w:t>
      </w:r>
      <w:r w:rsidR="009F00D9" w:rsidRPr="00FE60EC">
        <w:t xml:space="preserve"> in practice</w:t>
      </w:r>
      <w:r w:rsidR="00EE2FA3" w:rsidRPr="00FE60EC">
        <w:t>,</w:t>
      </w:r>
      <w:r w:rsidR="009F00D9" w:rsidRPr="00FE60EC">
        <w:t xml:space="preserve"> </w:t>
      </w:r>
      <w:r w:rsidR="00EE2FA3" w:rsidRPr="00FE60EC">
        <w:t>could be handled</w:t>
      </w:r>
      <w:r w:rsidR="009358F1" w:rsidRPr="00FE60EC">
        <w:t xml:space="preserve"> easily</w:t>
      </w:r>
      <w:r w:rsidR="00EE2FA3" w:rsidRPr="00FE60EC">
        <w:t>.</w:t>
      </w:r>
      <w:r w:rsidR="009F00D9" w:rsidRPr="00FE60EC">
        <w:t xml:space="preserve"> </w:t>
      </w:r>
      <w:r w:rsidR="007B3BC5" w:rsidRPr="00FE60EC">
        <w:t>We suggest that human resource</w:t>
      </w:r>
      <w:r w:rsidR="0023020E" w:rsidRPr="00FE60EC">
        <w:t xml:space="preserve"> departments could use regression model for the preliminary forecast</w:t>
      </w:r>
      <w:r w:rsidR="009358F1" w:rsidRPr="00FE60EC">
        <w:t xml:space="preserve"> and the accuracy of forecast is </w:t>
      </w:r>
      <w:r w:rsidR="009358F1" w:rsidRPr="00F40512">
        <w:t>acceptable</w:t>
      </w:r>
      <w:r w:rsidR="00EE2FA3" w:rsidRPr="00F40512">
        <w:t xml:space="preserve">. </w:t>
      </w:r>
      <w:r w:rsidR="00CC5A20" w:rsidRPr="00F40512">
        <w:t>However, t</w:t>
      </w:r>
      <w:r w:rsidR="00EE2FA3" w:rsidRPr="00F40512">
        <w:t>here are some types of interventions that regression cannot handle</w:t>
      </w:r>
      <w:r w:rsidR="00FE60EC" w:rsidRPr="00F40512">
        <w:t>, such as pulse or steps with exponential decay or growth</w:t>
      </w:r>
      <w:r w:rsidR="00CC5A20" w:rsidRPr="00F40512">
        <w:t xml:space="preserve">. </w:t>
      </w:r>
      <w:r w:rsidR="00EE2FA3" w:rsidRPr="00F40512">
        <w:t xml:space="preserve">Dynamic regression is </w:t>
      </w:r>
      <w:r w:rsidR="00121639" w:rsidRPr="00F40512">
        <w:t>likely to be</w:t>
      </w:r>
      <w:r w:rsidR="00121639" w:rsidRPr="00FE60EC">
        <w:t xml:space="preserve"> used as an alternative</w:t>
      </w:r>
      <w:r w:rsidR="00CC5A20" w:rsidRPr="00FE60EC">
        <w:t xml:space="preserve"> </w:t>
      </w:r>
      <w:r w:rsidR="00121639" w:rsidRPr="00FE60EC">
        <w:t>for forecasting.</w:t>
      </w:r>
    </w:p>
    <w:p w14:paraId="250777F0" w14:textId="2CC82BAB" w:rsidR="00B166E2" w:rsidRDefault="00016BB5" w:rsidP="00B166E2">
      <w:pPr>
        <w:pStyle w:val="Paragraph"/>
        <w:numPr>
          <w:ilvl w:val="0"/>
          <w:numId w:val="48"/>
        </w:numPr>
        <w:contextualSpacing/>
        <w:jc w:val="both"/>
      </w:pPr>
      <w:r w:rsidRPr="00992552">
        <w:t>In this study, statistical analysis packages SAS and NCSS are used for the forecast.</w:t>
      </w:r>
      <w:r>
        <w:t xml:space="preserve"> However, to some organizations, the human resource departments are unwilling to spend extra funding on software purchase. Under this circumstance, Microsoft </w:t>
      </w:r>
      <w:r w:rsidR="00DF5DBD">
        <w:t>E</w:t>
      </w:r>
      <w:r>
        <w:t xml:space="preserve">xcel could be a good alternative for the time series forecast without extra investment, because there have been some open source time series forecasting packages designed to run </w:t>
      </w:r>
      <w:r w:rsidR="00E078D5">
        <w:t>under</w:t>
      </w:r>
      <w:r>
        <w:t xml:space="preserve"> </w:t>
      </w:r>
      <w:r w:rsidR="00DF5DBD">
        <w:t>E</w:t>
      </w:r>
      <w:r>
        <w:t xml:space="preserve">xcel </w:t>
      </w:r>
      <w:r w:rsidR="00E078D5">
        <w:t xml:space="preserve">environment </w:t>
      </w:r>
      <w:r>
        <w:t xml:space="preserve">in the market. </w:t>
      </w:r>
      <w:r w:rsidR="00E078D5">
        <w:t>The forecasting models such as naïve model, moving average, exponential smoothing, decomposition, regression, and ARIMA model have been included into these packages</w:t>
      </w:r>
      <w:r w:rsidR="0084578E">
        <w:t xml:space="preserve"> </w:t>
      </w:r>
      <w:r w:rsidR="0084578E">
        <w:fldChar w:fldCharType="begin"/>
      </w:r>
      <w:r w:rsidR="007429BB">
        <w:instrText xml:space="preserve"> ADDIN EN.CITE &lt;EndNote&gt;&lt;Cite&gt;&lt;Author&gt;Warren&lt;/Author&gt;&lt;Year&gt;2008&lt;/Year&gt;&lt;RecNum&gt;88&lt;/RecNum&gt;&lt;DisplayText&gt;(Warren, 2008)&lt;/DisplayText&gt;&lt;record&gt;&lt;rec-number&gt;88&lt;/rec-number&gt;&lt;foreign-keys&gt;&lt;key app="EN" db-id="saf2vspsbfs0xlevr2jppv9v9re0t0pfe99f" timestamp="1397073584"&gt;88&lt;/key&gt;&lt;/foreign-keys&gt;&lt;ref-type name="Web Page"&gt;12&lt;/ref-type&gt;&lt;contributors&gt;&lt;authors&gt;&lt;author&gt;Hugh E. Warren&lt;/author&gt;&lt;/authors&gt;&lt;/contributors&gt;&lt;titles&gt;&lt;title&gt;Forecasting Time Series within Excel&lt;/title&gt;&lt;/titles&gt;&lt;dates&gt;&lt;year&gt;2008&lt;/year&gt;&lt;/dates&gt;&lt;urls&gt;&lt;related-urls&gt;&lt;url&gt;http://web.calstatela.edu/faculty/hwarren/a503/forecast%20time%20series%20within%20Excel.htm&lt;/url&gt;&lt;/related-urls&gt;&lt;/urls&gt;&lt;/record&gt;&lt;/Cite&gt;&lt;/EndNote&gt;</w:instrText>
      </w:r>
      <w:r w:rsidR="0084578E">
        <w:fldChar w:fldCharType="separate"/>
      </w:r>
      <w:r w:rsidR="007429BB">
        <w:rPr>
          <w:noProof/>
        </w:rPr>
        <w:t>(</w:t>
      </w:r>
      <w:hyperlink w:anchor="_ENREF_38" w:tooltip="Warren, 2008 #88" w:history="1">
        <w:r w:rsidR="00463DDF">
          <w:rPr>
            <w:noProof/>
          </w:rPr>
          <w:t>Warren, 2008</w:t>
        </w:r>
      </w:hyperlink>
      <w:r w:rsidR="007429BB">
        <w:rPr>
          <w:noProof/>
        </w:rPr>
        <w:t>)</w:t>
      </w:r>
      <w:r w:rsidR="0084578E">
        <w:fldChar w:fldCharType="end"/>
      </w:r>
      <w:r w:rsidR="00E078D5">
        <w:t>.</w:t>
      </w:r>
    </w:p>
    <w:p w14:paraId="4D742428" w14:textId="7C5C7181" w:rsidR="00735645" w:rsidRPr="00F40512" w:rsidRDefault="00735645" w:rsidP="000D13F9">
      <w:pPr>
        <w:pStyle w:val="Paragraph"/>
        <w:numPr>
          <w:ilvl w:val="0"/>
          <w:numId w:val="48"/>
        </w:numPr>
        <w:contextualSpacing/>
        <w:jc w:val="both"/>
      </w:pPr>
      <w:r w:rsidRPr="00F40512">
        <w:t xml:space="preserve">Another option these days is to use R for the dynamic regression </w:t>
      </w:r>
      <w:r w:rsidRPr="00F40512">
        <w:fldChar w:fldCharType="begin"/>
      </w:r>
      <w:r>
        <w:instrText xml:space="preserve"> ADDIN EN.CITE &lt;EndNote&gt;&lt;Cite&gt;&lt;Author&gt;Hyndman&lt;/Author&gt;&lt;Year&gt;2014&lt;/Year&gt;&lt;RecNum&gt;89&lt;/RecNum&gt;&lt;DisplayText&gt;(Hyndman, 2014)&lt;/DisplayText&gt;&lt;record&gt;&lt;rec-number&gt;89&lt;/rec-number&gt;&lt;foreign-keys&gt;&lt;key app="EN" db-id="saf2vspsbfs0xlevr2jppv9v9re0t0pfe99f" timestamp="1400252094"&gt;89&lt;/key&gt;&lt;/foreign-keys&gt;&lt;ref-type name="Web Page"&gt;12&lt;/ref-type&gt;&lt;contributors&gt;&lt;authors&gt;&lt;author&gt;Rob J. Hyndman&lt;/author&gt;&lt;/authors&gt;&lt;/contributors&gt;&lt;titles&gt;&lt;title&gt;CRAN Task View: Time Series Analysis&lt;/title&gt;&lt;/titles&gt;&lt;dates&gt;&lt;year&gt;2014&lt;/year&gt;&lt;/dates&gt;&lt;urls&gt;&lt;related-urls&gt;&lt;url&gt;http://cran.r-project.org/web/views/TimeSeries.html&lt;/url&gt;&lt;/related-urls&gt;&lt;/urls&gt;&lt;/record&gt;&lt;/Cite&gt;&lt;/EndNote&gt;</w:instrText>
      </w:r>
      <w:r w:rsidRPr="00F40512">
        <w:fldChar w:fldCharType="separate"/>
      </w:r>
      <w:r>
        <w:rPr>
          <w:noProof/>
        </w:rPr>
        <w:t>(</w:t>
      </w:r>
      <w:hyperlink w:anchor="_ENREF_22" w:tooltip="Hyndman, 2014 #89" w:history="1">
        <w:r w:rsidR="00463DDF">
          <w:rPr>
            <w:noProof/>
          </w:rPr>
          <w:t>Hyndman, 2014</w:t>
        </w:r>
      </w:hyperlink>
      <w:r>
        <w:rPr>
          <w:noProof/>
        </w:rPr>
        <w:t>)</w:t>
      </w:r>
      <w:r w:rsidRPr="00F40512">
        <w:fldChar w:fldCharType="end"/>
      </w:r>
      <w:r w:rsidRPr="00F40512">
        <w:t>. The pseudo R code for dynamic regression and test on residuals (normality and white noise test) is provided below.</w:t>
      </w:r>
      <w:r w:rsidR="00141D2A">
        <w:t xml:space="preserve"> </w:t>
      </w:r>
    </w:p>
    <w:p w14:paraId="7B9C00F9" w14:textId="77777777" w:rsidR="00735645" w:rsidRPr="009358F1" w:rsidRDefault="00735645" w:rsidP="00735645">
      <w:pPr>
        <w:pStyle w:val="Newparagraph"/>
        <w:spacing w:line="360" w:lineRule="auto"/>
        <w:ind w:left="450" w:firstLine="0"/>
        <w:rPr>
          <w:rFonts w:asciiTheme="majorHAnsi" w:hAnsiTheme="majorHAnsi"/>
          <w:color w:val="595959" w:themeColor="text1" w:themeTint="A6"/>
          <w:sz w:val="20"/>
        </w:rPr>
      </w:pPr>
      <w:r w:rsidRPr="009358F1">
        <w:rPr>
          <w:rFonts w:asciiTheme="majorHAnsi" w:hAnsiTheme="majorHAnsi"/>
          <w:color w:val="595959" w:themeColor="text1" w:themeTint="A6"/>
          <w:sz w:val="20"/>
        </w:rPr>
        <w:t>## Install R package</w:t>
      </w:r>
    </w:p>
    <w:p w14:paraId="2ADE469F" w14:textId="77777777" w:rsidR="00735645" w:rsidRPr="009358F1" w:rsidRDefault="00735645" w:rsidP="00735645">
      <w:pPr>
        <w:pStyle w:val="Newparagraph"/>
        <w:spacing w:line="360" w:lineRule="auto"/>
        <w:ind w:left="450" w:firstLine="0"/>
        <w:rPr>
          <w:rFonts w:asciiTheme="majorHAnsi" w:hAnsiTheme="majorHAnsi"/>
          <w:color w:val="595959" w:themeColor="text1" w:themeTint="A6"/>
          <w:sz w:val="20"/>
        </w:rPr>
      </w:pPr>
      <w:r w:rsidRPr="009358F1">
        <w:rPr>
          <w:rFonts w:asciiTheme="majorHAnsi" w:hAnsiTheme="majorHAnsi"/>
          <w:color w:val="595959" w:themeColor="text1" w:themeTint="A6"/>
          <w:sz w:val="20"/>
        </w:rPr>
        <w:t>library (dynlm)</w:t>
      </w:r>
    </w:p>
    <w:p w14:paraId="2C480679" w14:textId="77777777" w:rsidR="00735645" w:rsidRDefault="00735645" w:rsidP="00735645">
      <w:pPr>
        <w:pStyle w:val="Newparagraph"/>
        <w:spacing w:line="360" w:lineRule="auto"/>
        <w:ind w:left="450" w:firstLine="0"/>
        <w:rPr>
          <w:rFonts w:asciiTheme="majorHAnsi" w:hAnsiTheme="majorHAnsi"/>
          <w:color w:val="595959" w:themeColor="text1" w:themeTint="A6"/>
          <w:sz w:val="20"/>
        </w:rPr>
      </w:pPr>
      <w:r w:rsidRPr="009358F1">
        <w:rPr>
          <w:rFonts w:asciiTheme="majorHAnsi" w:hAnsiTheme="majorHAnsi"/>
          <w:color w:val="595959" w:themeColor="text1" w:themeTint="A6"/>
          <w:sz w:val="20"/>
        </w:rPr>
        <w:t>library (normwhn.test)</w:t>
      </w:r>
    </w:p>
    <w:p w14:paraId="622D1916" w14:textId="77777777" w:rsidR="00735645" w:rsidRPr="009358F1" w:rsidRDefault="00735645" w:rsidP="00735645">
      <w:pPr>
        <w:pStyle w:val="Newparagraph"/>
        <w:spacing w:line="360" w:lineRule="auto"/>
        <w:ind w:left="450" w:firstLine="0"/>
        <w:rPr>
          <w:rFonts w:asciiTheme="majorHAnsi" w:hAnsiTheme="majorHAnsi"/>
          <w:color w:val="595959" w:themeColor="text1" w:themeTint="A6"/>
          <w:sz w:val="20"/>
        </w:rPr>
      </w:pPr>
      <w:r w:rsidRPr="009358F1">
        <w:rPr>
          <w:rFonts w:asciiTheme="majorHAnsi" w:hAnsiTheme="majorHAnsi"/>
          <w:color w:val="595959" w:themeColor="text1" w:themeTint="A6"/>
          <w:sz w:val="20"/>
        </w:rPr>
        <w:t xml:space="preserve">## “Turnover” is turnover data.  </w:t>
      </w:r>
    </w:p>
    <w:p w14:paraId="7728459E" w14:textId="77777777" w:rsidR="00735645" w:rsidRPr="009358F1" w:rsidRDefault="00735645" w:rsidP="00735645">
      <w:pPr>
        <w:pStyle w:val="Newparagraph"/>
        <w:spacing w:line="360" w:lineRule="auto"/>
        <w:ind w:left="450" w:firstLine="0"/>
        <w:rPr>
          <w:rFonts w:asciiTheme="majorHAnsi" w:hAnsiTheme="majorHAnsi"/>
          <w:color w:val="595959" w:themeColor="text1" w:themeTint="A6"/>
          <w:sz w:val="20"/>
        </w:rPr>
      </w:pPr>
      <w:r w:rsidRPr="009358F1">
        <w:rPr>
          <w:rFonts w:asciiTheme="majorHAnsi" w:hAnsiTheme="majorHAnsi"/>
          <w:color w:val="595959" w:themeColor="text1" w:themeTint="A6"/>
          <w:sz w:val="20"/>
        </w:rPr>
        <w:t xml:space="preserve">## “Trend” is a continuous variable with value from 1 to n. </w:t>
      </w:r>
    </w:p>
    <w:p w14:paraId="5F03BC6D" w14:textId="77777777" w:rsidR="00735645" w:rsidRPr="009358F1" w:rsidRDefault="00735645" w:rsidP="00735645">
      <w:pPr>
        <w:pStyle w:val="Newparagraph"/>
        <w:spacing w:line="360" w:lineRule="auto"/>
        <w:ind w:left="450" w:firstLine="0"/>
        <w:rPr>
          <w:rFonts w:asciiTheme="majorHAnsi" w:hAnsiTheme="majorHAnsi"/>
          <w:color w:val="595959" w:themeColor="text1" w:themeTint="A6"/>
          <w:sz w:val="20"/>
        </w:rPr>
      </w:pPr>
      <w:r w:rsidRPr="009358F1">
        <w:rPr>
          <w:rFonts w:asciiTheme="majorHAnsi" w:hAnsiTheme="majorHAnsi"/>
          <w:color w:val="595959" w:themeColor="text1" w:themeTint="A6"/>
          <w:sz w:val="20"/>
        </w:rPr>
        <w:t xml:space="preserve">## “Seasonality” is dummy variable representing seasonal periods. </w:t>
      </w:r>
    </w:p>
    <w:p w14:paraId="2D608F85" w14:textId="77777777" w:rsidR="00735645" w:rsidRPr="009358F1" w:rsidRDefault="00735645" w:rsidP="00735645">
      <w:pPr>
        <w:pStyle w:val="Newparagraph"/>
        <w:spacing w:line="360" w:lineRule="auto"/>
        <w:ind w:left="450" w:firstLine="0"/>
        <w:rPr>
          <w:rFonts w:asciiTheme="majorHAnsi" w:hAnsiTheme="majorHAnsi"/>
          <w:color w:val="595959" w:themeColor="text1" w:themeTint="A6"/>
          <w:sz w:val="20"/>
        </w:rPr>
      </w:pPr>
      <w:r w:rsidRPr="009358F1">
        <w:rPr>
          <w:rFonts w:asciiTheme="majorHAnsi" w:hAnsiTheme="majorHAnsi"/>
          <w:color w:val="595959" w:themeColor="text1" w:themeTint="A6"/>
          <w:sz w:val="20"/>
        </w:rPr>
        <w:t>## “X” is the lag term of CLI.</w:t>
      </w:r>
    </w:p>
    <w:p w14:paraId="6C6EA6B3" w14:textId="77777777" w:rsidR="00735645" w:rsidRPr="009358F1" w:rsidRDefault="00735645" w:rsidP="00735645">
      <w:pPr>
        <w:pStyle w:val="Newparagraph"/>
        <w:spacing w:line="360" w:lineRule="auto"/>
        <w:ind w:left="450" w:firstLine="0"/>
        <w:rPr>
          <w:rFonts w:asciiTheme="majorHAnsi" w:hAnsiTheme="majorHAnsi"/>
          <w:color w:val="595959" w:themeColor="text1" w:themeTint="A6"/>
          <w:sz w:val="20"/>
        </w:rPr>
      </w:pPr>
      <w:r w:rsidRPr="009358F1">
        <w:rPr>
          <w:rFonts w:asciiTheme="majorHAnsi" w:hAnsiTheme="majorHAnsi"/>
          <w:color w:val="595959" w:themeColor="text1" w:themeTint="A6"/>
          <w:sz w:val="20"/>
        </w:rPr>
        <w:lastRenderedPageBreak/>
        <w:t>## “Intervention” is external variable impact: yes=1and no=0.</w:t>
      </w:r>
    </w:p>
    <w:p w14:paraId="6BFE0282" w14:textId="77777777" w:rsidR="00735645" w:rsidRDefault="00735645" w:rsidP="00735645">
      <w:pPr>
        <w:pStyle w:val="Newparagraph"/>
        <w:spacing w:line="360" w:lineRule="auto"/>
        <w:ind w:left="450" w:firstLine="0"/>
        <w:rPr>
          <w:rFonts w:asciiTheme="majorHAnsi" w:hAnsiTheme="majorHAnsi"/>
          <w:color w:val="595959" w:themeColor="text1" w:themeTint="A6"/>
          <w:sz w:val="20"/>
        </w:rPr>
      </w:pPr>
      <w:r w:rsidRPr="009358F1">
        <w:rPr>
          <w:rFonts w:asciiTheme="majorHAnsi" w:hAnsiTheme="majorHAnsi"/>
          <w:color w:val="595959" w:themeColor="text1" w:themeTint="A6"/>
          <w:sz w:val="20"/>
        </w:rPr>
        <w:t>## Build model ## Load dataset</w:t>
      </w:r>
    </w:p>
    <w:p w14:paraId="0AB31B35" w14:textId="77777777" w:rsidR="00735645" w:rsidRDefault="00735645" w:rsidP="00735645">
      <w:pPr>
        <w:pStyle w:val="Newparagraph"/>
        <w:spacing w:line="360" w:lineRule="auto"/>
        <w:ind w:left="450" w:firstLine="0"/>
        <w:rPr>
          <w:rFonts w:asciiTheme="majorHAnsi" w:hAnsiTheme="majorHAnsi"/>
          <w:color w:val="595959" w:themeColor="text1" w:themeTint="A6"/>
          <w:sz w:val="20"/>
        </w:rPr>
      </w:pPr>
      <w:r>
        <w:rPr>
          <w:rFonts w:asciiTheme="majorHAnsi" w:hAnsiTheme="majorHAnsi"/>
          <w:color w:val="595959" w:themeColor="text1" w:themeTint="A6"/>
          <w:sz w:val="20"/>
        </w:rPr>
        <w:t>Turnover = read.xls (“turnover_data_in_excel.xls”)</w:t>
      </w:r>
    </w:p>
    <w:p w14:paraId="40D20D19" w14:textId="2FF45503" w:rsidR="00EB7373" w:rsidRDefault="00EB7373" w:rsidP="00735645">
      <w:pPr>
        <w:pStyle w:val="Newparagraph"/>
        <w:spacing w:line="360" w:lineRule="auto"/>
        <w:ind w:left="450" w:firstLine="0"/>
        <w:rPr>
          <w:rFonts w:asciiTheme="majorHAnsi" w:hAnsiTheme="majorHAnsi"/>
          <w:color w:val="595959" w:themeColor="text1" w:themeTint="A6"/>
          <w:sz w:val="20"/>
        </w:rPr>
      </w:pPr>
      <w:r w:rsidRPr="00A23BCF">
        <w:rPr>
          <w:rFonts w:asciiTheme="majorHAnsi" w:hAnsiTheme="majorHAnsi"/>
          <w:color w:val="595959" w:themeColor="text1" w:themeTint="A6"/>
          <w:sz w:val="20"/>
        </w:rPr>
        <w:t xml:space="preserve">## </w:t>
      </w:r>
      <w:r w:rsidR="00ED3B2F" w:rsidRPr="00A23BCF">
        <w:rPr>
          <w:rFonts w:asciiTheme="majorHAnsi" w:hAnsiTheme="majorHAnsi"/>
          <w:color w:val="595959" w:themeColor="text1" w:themeTint="A6"/>
          <w:sz w:val="20"/>
        </w:rPr>
        <w:t xml:space="preserve">IMPORTANT: </w:t>
      </w:r>
      <w:r w:rsidRPr="00A23BCF">
        <w:rPr>
          <w:rFonts w:asciiTheme="majorHAnsi" w:hAnsiTheme="majorHAnsi"/>
          <w:color w:val="595959" w:themeColor="text1" w:themeTint="A6"/>
          <w:sz w:val="20"/>
        </w:rPr>
        <w:t>Some R codes in dynamic regression may not handle fancy intervention analysis</w:t>
      </w:r>
      <w:r w:rsidR="005F34F1" w:rsidRPr="00A23BCF">
        <w:rPr>
          <w:rFonts w:asciiTheme="majorHAnsi" w:hAnsiTheme="majorHAnsi"/>
          <w:color w:val="595959" w:themeColor="text1" w:themeTint="A6"/>
          <w:sz w:val="20"/>
        </w:rPr>
        <w:t>.</w:t>
      </w:r>
    </w:p>
    <w:p w14:paraId="14277BFA" w14:textId="77777777" w:rsidR="00735645" w:rsidRPr="009358F1" w:rsidRDefault="00735645" w:rsidP="00735645">
      <w:pPr>
        <w:pStyle w:val="Newparagraph"/>
        <w:spacing w:line="360" w:lineRule="auto"/>
        <w:ind w:left="450" w:firstLine="0"/>
        <w:rPr>
          <w:rFonts w:asciiTheme="majorHAnsi" w:hAnsiTheme="majorHAnsi"/>
          <w:color w:val="595959" w:themeColor="text1" w:themeTint="A6"/>
          <w:sz w:val="20"/>
        </w:rPr>
      </w:pPr>
      <w:r w:rsidRPr="009358F1">
        <w:rPr>
          <w:rFonts w:asciiTheme="majorHAnsi" w:hAnsiTheme="majorHAnsi"/>
          <w:color w:val="595959" w:themeColor="text1" w:themeTint="A6"/>
          <w:sz w:val="20"/>
        </w:rPr>
        <w:t xml:space="preserve">Turnover.Model = dynlm (Turnover ~ Trend + Seasonality + L(CLI, X) + Intervention) </w:t>
      </w:r>
    </w:p>
    <w:p w14:paraId="49CBD061" w14:textId="77777777" w:rsidR="00735645" w:rsidRPr="009358F1" w:rsidRDefault="00735645" w:rsidP="00735645">
      <w:pPr>
        <w:pStyle w:val="Newparagraph"/>
        <w:spacing w:line="360" w:lineRule="auto"/>
        <w:ind w:left="450" w:firstLine="0"/>
        <w:rPr>
          <w:rFonts w:asciiTheme="majorHAnsi" w:hAnsiTheme="majorHAnsi"/>
          <w:color w:val="595959" w:themeColor="text1" w:themeTint="A6"/>
          <w:sz w:val="20"/>
        </w:rPr>
      </w:pPr>
      <w:r w:rsidRPr="009358F1">
        <w:rPr>
          <w:rFonts w:asciiTheme="majorHAnsi" w:hAnsiTheme="majorHAnsi"/>
          <w:color w:val="595959" w:themeColor="text1" w:themeTint="A6"/>
          <w:sz w:val="20"/>
        </w:rPr>
        <w:t>## Model summary</w:t>
      </w:r>
    </w:p>
    <w:p w14:paraId="2B05F9AC" w14:textId="77777777" w:rsidR="00735645" w:rsidRPr="009358F1" w:rsidRDefault="00735645" w:rsidP="00735645">
      <w:pPr>
        <w:pStyle w:val="Newparagraph"/>
        <w:spacing w:line="360" w:lineRule="auto"/>
        <w:ind w:left="450" w:firstLine="0"/>
        <w:rPr>
          <w:rFonts w:asciiTheme="majorHAnsi" w:hAnsiTheme="majorHAnsi"/>
          <w:color w:val="595959" w:themeColor="text1" w:themeTint="A6"/>
          <w:sz w:val="20"/>
        </w:rPr>
      </w:pPr>
      <w:r w:rsidRPr="009358F1">
        <w:rPr>
          <w:rFonts w:asciiTheme="majorHAnsi" w:hAnsiTheme="majorHAnsi"/>
          <w:color w:val="595959" w:themeColor="text1" w:themeTint="A6"/>
          <w:sz w:val="20"/>
        </w:rPr>
        <w:t>summary ( Turnover.Model)</w:t>
      </w:r>
    </w:p>
    <w:p w14:paraId="1F480C8F" w14:textId="77777777" w:rsidR="00735645" w:rsidRPr="009358F1" w:rsidRDefault="00735645" w:rsidP="00735645">
      <w:pPr>
        <w:pStyle w:val="Newparagraph"/>
        <w:spacing w:line="360" w:lineRule="auto"/>
        <w:ind w:left="450" w:firstLine="0"/>
        <w:rPr>
          <w:rFonts w:asciiTheme="majorHAnsi" w:hAnsiTheme="majorHAnsi"/>
          <w:color w:val="595959" w:themeColor="text1" w:themeTint="A6"/>
          <w:sz w:val="20"/>
        </w:rPr>
      </w:pPr>
      <w:r w:rsidRPr="009358F1">
        <w:rPr>
          <w:rFonts w:asciiTheme="majorHAnsi" w:hAnsiTheme="majorHAnsi"/>
          <w:color w:val="595959" w:themeColor="text1" w:themeTint="A6"/>
          <w:sz w:val="20"/>
        </w:rPr>
        <w:t>## Calculate residuals</w:t>
      </w:r>
    </w:p>
    <w:p w14:paraId="2A1691F5" w14:textId="77777777" w:rsidR="00735645" w:rsidRPr="009358F1" w:rsidRDefault="00735645" w:rsidP="00735645">
      <w:pPr>
        <w:pStyle w:val="Newparagraph"/>
        <w:spacing w:line="360" w:lineRule="auto"/>
        <w:ind w:left="450" w:firstLine="0"/>
        <w:rPr>
          <w:rFonts w:asciiTheme="majorHAnsi" w:hAnsiTheme="majorHAnsi"/>
          <w:color w:val="595959" w:themeColor="text1" w:themeTint="A6"/>
          <w:sz w:val="20"/>
        </w:rPr>
      </w:pPr>
      <w:r w:rsidRPr="009358F1">
        <w:rPr>
          <w:rFonts w:asciiTheme="majorHAnsi" w:hAnsiTheme="majorHAnsi"/>
          <w:color w:val="595959" w:themeColor="text1" w:themeTint="A6"/>
          <w:sz w:val="20"/>
        </w:rPr>
        <w:t>Residual = resid (Turnover.Model)</w:t>
      </w:r>
    </w:p>
    <w:p w14:paraId="3EEA2CD6" w14:textId="77777777" w:rsidR="00735645" w:rsidRPr="009358F1" w:rsidRDefault="00735645" w:rsidP="00735645">
      <w:pPr>
        <w:pStyle w:val="Newparagraph"/>
        <w:spacing w:line="360" w:lineRule="auto"/>
        <w:ind w:left="450" w:firstLine="0"/>
        <w:rPr>
          <w:rFonts w:asciiTheme="majorHAnsi" w:hAnsiTheme="majorHAnsi"/>
          <w:color w:val="595959" w:themeColor="text1" w:themeTint="A6"/>
          <w:sz w:val="20"/>
        </w:rPr>
      </w:pPr>
      <w:r w:rsidRPr="009358F1">
        <w:rPr>
          <w:rFonts w:asciiTheme="majorHAnsi" w:hAnsiTheme="majorHAnsi"/>
          <w:color w:val="595959" w:themeColor="text1" w:themeTint="A6"/>
          <w:sz w:val="20"/>
        </w:rPr>
        <w:t>## Normality test on residuals</w:t>
      </w:r>
    </w:p>
    <w:p w14:paraId="38C6D680" w14:textId="77777777" w:rsidR="00735645" w:rsidRPr="009358F1" w:rsidRDefault="00735645" w:rsidP="00735645">
      <w:pPr>
        <w:pStyle w:val="Newparagraph"/>
        <w:spacing w:line="360" w:lineRule="auto"/>
        <w:ind w:left="450" w:firstLine="0"/>
        <w:rPr>
          <w:rFonts w:asciiTheme="majorHAnsi" w:hAnsiTheme="majorHAnsi"/>
          <w:color w:val="595959" w:themeColor="text1" w:themeTint="A6"/>
          <w:sz w:val="20"/>
        </w:rPr>
      </w:pPr>
      <w:r w:rsidRPr="009358F1">
        <w:rPr>
          <w:rFonts w:asciiTheme="majorHAnsi" w:hAnsiTheme="majorHAnsi"/>
          <w:color w:val="595959" w:themeColor="text1" w:themeTint="A6"/>
          <w:sz w:val="20"/>
        </w:rPr>
        <w:t>normality.test1 (Residual)</w:t>
      </w:r>
    </w:p>
    <w:p w14:paraId="3F1FAE4A" w14:textId="77777777" w:rsidR="00735645" w:rsidRPr="009358F1" w:rsidRDefault="00735645" w:rsidP="00735645">
      <w:pPr>
        <w:pStyle w:val="Newparagraph"/>
        <w:spacing w:line="360" w:lineRule="auto"/>
        <w:ind w:left="450" w:firstLine="0"/>
        <w:rPr>
          <w:rFonts w:asciiTheme="majorHAnsi" w:hAnsiTheme="majorHAnsi"/>
          <w:color w:val="595959" w:themeColor="text1" w:themeTint="A6"/>
          <w:sz w:val="20"/>
        </w:rPr>
      </w:pPr>
      <w:r w:rsidRPr="009358F1">
        <w:rPr>
          <w:rFonts w:asciiTheme="majorHAnsi" w:hAnsiTheme="majorHAnsi"/>
          <w:color w:val="595959" w:themeColor="text1" w:themeTint="A6"/>
          <w:sz w:val="20"/>
        </w:rPr>
        <w:t>## White noise test on residuals</w:t>
      </w:r>
    </w:p>
    <w:p w14:paraId="3D6E12CB" w14:textId="77777777" w:rsidR="00735645" w:rsidRDefault="00735645" w:rsidP="00735645">
      <w:pPr>
        <w:pStyle w:val="Newparagraph"/>
        <w:spacing w:line="360" w:lineRule="auto"/>
        <w:ind w:left="450" w:firstLine="0"/>
        <w:rPr>
          <w:rFonts w:asciiTheme="majorHAnsi" w:hAnsiTheme="majorHAnsi"/>
          <w:color w:val="595959" w:themeColor="text1" w:themeTint="A6"/>
          <w:sz w:val="20"/>
        </w:rPr>
      </w:pPr>
      <w:r w:rsidRPr="009358F1">
        <w:rPr>
          <w:rFonts w:asciiTheme="majorHAnsi" w:hAnsiTheme="majorHAnsi"/>
          <w:color w:val="595959" w:themeColor="text1" w:themeTint="A6"/>
          <w:sz w:val="20"/>
        </w:rPr>
        <w:t>whitenoise.test (Residual)</w:t>
      </w:r>
    </w:p>
    <w:p w14:paraId="44A64CF6" w14:textId="7499EEBE" w:rsidR="004C46C4" w:rsidRDefault="004C46C4" w:rsidP="004C46C4">
      <w:pPr>
        <w:pStyle w:val="Heading1"/>
        <w:rPr>
          <w:i/>
        </w:rPr>
      </w:pPr>
      <w:r>
        <w:rPr>
          <w:i/>
        </w:rPr>
        <w:t>Limitations and future research</w:t>
      </w:r>
    </w:p>
    <w:p w14:paraId="7AC93CB5" w14:textId="47672EFA" w:rsidR="0092119C" w:rsidRPr="003465D0" w:rsidRDefault="00B542B7" w:rsidP="00D20591">
      <w:pPr>
        <w:spacing w:before="240"/>
        <w:jc w:val="both"/>
      </w:pPr>
      <w:r>
        <w:t>This study</w:t>
      </w:r>
      <w:r w:rsidR="004C46C4">
        <w:t xml:space="preserve"> is limited to forecast total turnovers in an organization. It may be possible to apply </w:t>
      </w:r>
      <w:r>
        <w:t xml:space="preserve">univariate time series forecasting </w:t>
      </w:r>
      <w:r w:rsidR="004C46C4">
        <w:t xml:space="preserve">models to forecast turnovers in different categories like </w:t>
      </w:r>
      <w:r w:rsidR="00AF118C">
        <w:t>retirement</w:t>
      </w:r>
      <w:r w:rsidR="004C46C4">
        <w:t xml:space="preserve"> or volunteer quit. </w:t>
      </w:r>
      <w:r w:rsidR="004C46C4" w:rsidRPr="002916D4">
        <w:t xml:space="preserve">Although the study incorporated CLI as an external factor and </w:t>
      </w:r>
      <w:r w:rsidR="004C46C4">
        <w:t>the accuracy of forecasts is well improved</w:t>
      </w:r>
      <w:r w:rsidR="004C46C4" w:rsidRPr="002916D4">
        <w:t xml:space="preserve">, the external factors affecting </w:t>
      </w:r>
      <w:r w:rsidR="004C46C4" w:rsidRPr="00E25E84">
        <w:t>turnover</w:t>
      </w:r>
      <w:r w:rsidR="004C46C4" w:rsidRPr="002916D4">
        <w:t xml:space="preserve"> can be much beyond the scope of CLI</w:t>
      </w:r>
      <w:r w:rsidR="0092119C">
        <w:t xml:space="preserve">, </w:t>
      </w:r>
      <w:r w:rsidR="00AF118C">
        <w:t xml:space="preserve">as </w:t>
      </w:r>
      <w:r w:rsidR="0092119C" w:rsidRPr="00132D74">
        <w:t>local and cyclical economic fluctuations</w:t>
      </w:r>
      <w:r w:rsidR="0092119C">
        <w:t xml:space="preserve"> </w:t>
      </w:r>
      <w:r w:rsidR="0092119C" w:rsidRPr="00132D74">
        <w:t>strongly influence the propensity of employees</w:t>
      </w:r>
      <w:r w:rsidR="0092119C">
        <w:t xml:space="preserve"> </w:t>
      </w:r>
      <w:r w:rsidR="0092119C" w:rsidRPr="00132D74">
        <w:t>to quit</w:t>
      </w:r>
      <w:r w:rsidR="0080676C">
        <w:t xml:space="preserve"> </w:t>
      </w:r>
      <w:r w:rsidR="0080676C">
        <w:fldChar w:fldCharType="begin"/>
      </w:r>
      <w:r w:rsidR="00735645">
        <w:instrText xml:space="preserve"> ADDIN EN.CITE &lt;EndNote&gt;&lt;Cite&gt;&lt;Author&gt;Abelson&lt;/Author&gt;&lt;Year&gt;1984&lt;/Year&gt;&lt;RecNum&gt;81&lt;/RecNum&gt;&lt;DisplayText&gt;(Abelson and Baysinger, 1984)&lt;/DisplayText&gt;&lt;record&gt;&lt;rec-number&gt;81&lt;/rec-number&gt;&lt;foreign-keys&gt;&lt;key app="EN" db-id="saf2vspsbfs0xlevr2jppv9v9re0t0pfe99f" timestamp="1396291300"&gt;81&lt;/key&gt;&lt;/foreign-keys&gt;&lt;ref-type name="Journal Article"&gt;17&lt;/ref-type&gt;&lt;contributors&gt;&lt;authors&gt;&lt;author&gt;Abelson, M. A.&lt;/author&gt;&lt;author&gt;Baysinger, B. D.&lt;/author&gt;&lt;/authors&gt;&lt;/contributors&gt;&lt;auth-address&gt;ABELSON, MA (reprint author), TEXAS A&amp;amp;M UNIV,COLL BUSINESS ADM,COLLEGE STN,TX 77843, USA.&lt;/auth-address&gt;&lt;titles&gt;&lt;title&gt;Optimal and Dysfunctional Turnover: Toward an Organizational Level Model&lt;/title&gt;&lt;secondary-title&gt;Academy of Management Review&lt;/secondary-title&gt;&lt;alt-title&gt;Acad. Manage. Rev.&lt;/alt-title&gt;&lt;/titles&gt;&lt;periodical&gt;&lt;full-title&gt;Academy of Management Review&lt;/full-title&gt;&lt;/periodical&gt;&lt;pages&gt;331-341&lt;/pages&gt;&lt;volume&gt;9&lt;/volume&gt;&lt;number&gt;2&lt;/number&gt;&lt;dates&gt;&lt;year&gt;1984&lt;/year&gt;&lt;/dates&gt;&lt;isbn&gt;0363-7425&lt;/isbn&gt;&lt;accession-num&gt;WOS:A1984SL09300013&lt;/accession-num&gt;&lt;work-type&gt;Article&lt;/work-type&gt;&lt;urls&gt;&lt;related-urls&gt;&lt;url&gt;&amp;lt;Go to ISI&amp;gt;://WOS:A1984SL09300013&lt;/url&gt;&lt;/related-urls&gt;&lt;/urls&gt;&lt;electronic-resource-num&gt;10.2307/258446&lt;/electronic-resource-num&gt;&lt;language&gt;English&lt;/language&gt;&lt;/record&gt;&lt;/Cite&gt;&lt;/EndNote&gt;</w:instrText>
      </w:r>
      <w:r w:rsidR="0080676C">
        <w:fldChar w:fldCharType="separate"/>
      </w:r>
      <w:r w:rsidR="00735645">
        <w:rPr>
          <w:noProof/>
        </w:rPr>
        <w:t>(</w:t>
      </w:r>
      <w:hyperlink w:anchor="_ENREF_1" w:tooltip="Abelson, 1984 #81" w:history="1">
        <w:r w:rsidR="00463DDF">
          <w:rPr>
            <w:noProof/>
          </w:rPr>
          <w:t>Abelson and Baysinger, 1984</w:t>
        </w:r>
      </w:hyperlink>
      <w:r w:rsidR="00735645">
        <w:rPr>
          <w:noProof/>
        </w:rPr>
        <w:t>)</w:t>
      </w:r>
      <w:r w:rsidR="0080676C">
        <w:fldChar w:fldCharType="end"/>
      </w:r>
      <w:r w:rsidR="0092119C" w:rsidRPr="00132D74">
        <w:t>.</w:t>
      </w:r>
    </w:p>
    <w:p w14:paraId="4741BAF8" w14:textId="77777777" w:rsidR="00FE60EC" w:rsidRPr="0080676C" w:rsidRDefault="00FE60EC" w:rsidP="00710010">
      <w:pPr>
        <w:pStyle w:val="Paragraph"/>
        <w:spacing w:line="360" w:lineRule="auto"/>
        <w:jc w:val="both"/>
        <w:rPr>
          <w:rFonts w:cs="Arial"/>
          <w:b/>
          <w:bCs/>
          <w:kern w:val="32"/>
        </w:rPr>
      </w:pPr>
    </w:p>
    <w:p w14:paraId="688EED42" w14:textId="77777777" w:rsidR="00DC1F66" w:rsidRDefault="00DC1F66">
      <w:pPr>
        <w:spacing w:line="240" w:lineRule="auto"/>
        <w:rPr>
          <w:rFonts w:cs="Arial"/>
          <w:b/>
          <w:bCs/>
          <w:kern w:val="32"/>
          <w:lang w:val="en-US"/>
        </w:rPr>
      </w:pPr>
      <w:r>
        <w:rPr>
          <w:lang w:val="en-US"/>
        </w:rPr>
        <w:br w:type="page"/>
      </w:r>
    </w:p>
    <w:p w14:paraId="0FE2A4A6" w14:textId="7AB13271" w:rsidR="002A27D1" w:rsidRDefault="00246650" w:rsidP="003A71A2">
      <w:pPr>
        <w:pStyle w:val="Heading1"/>
        <w:rPr>
          <w:b w:val="0"/>
          <w:bCs w:val="0"/>
          <w:lang w:val="en-US"/>
        </w:rPr>
      </w:pPr>
      <w:r>
        <w:rPr>
          <w:szCs w:val="24"/>
          <w:lang w:val="en-US"/>
        </w:rPr>
        <w:lastRenderedPageBreak/>
        <w:t xml:space="preserve">Reference </w:t>
      </w:r>
    </w:p>
    <w:p w14:paraId="69EB94D6" w14:textId="77777777" w:rsidR="00463DDF" w:rsidRPr="00463DDF" w:rsidRDefault="000B1ABD" w:rsidP="00463DDF">
      <w:pPr>
        <w:pStyle w:val="EndNoteBibliography"/>
      </w:pPr>
      <w:r>
        <w:fldChar w:fldCharType="begin"/>
      </w:r>
      <w:r>
        <w:instrText xml:space="preserve"> ADDIN EN.REFLIST </w:instrText>
      </w:r>
      <w:r>
        <w:fldChar w:fldCharType="separate"/>
      </w:r>
      <w:bookmarkStart w:id="15" w:name="_ENREF_1"/>
      <w:r w:rsidR="00463DDF" w:rsidRPr="00463DDF">
        <w:t xml:space="preserve">Abelson, M.A. and Baysinger, B.D. (1984), 'Optimal and Dysfunctional Turnover: Toward an Organizational Level Model', </w:t>
      </w:r>
      <w:r w:rsidR="00463DDF" w:rsidRPr="00463DDF">
        <w:rPr>
          <w:i/>
        </w:rPr>
        <w:t>Academy of Management Review</w:t>
      </w:r>
      <w:r w:rsidR="00463DDF" w:rsidRPr="00463DDF">
        <w:t>, 9, 331-341.</w:t>
      </w:r>
      <w:bookmarkEnd w:id="15"/>
    </w:p>
    <w:p w14:paraId="339B71F3" w14:textId="77777777" w:rsidR="00463DDF" w:rsidRPr="00463DDF" w:rsidRDefault="00463DDF" w:rsidP="00463DDF">
      <w:pPr>
        <w:pStyle w:val="EndNoteBibliography"/>
      </w:pPr>
      <w:bookmarkStart w:id="16" w:name="_ENREF_2"/>
      <w:r w:rsidRPr="00463DDF">
        <w:t xml:space="preserve">Alao, D. and Adeyemo, A. (2013), 'Analyzing Employee Attrition Using Decision Tree Algorithms ', </w:t>
      </w:r>
      <w:r w:rsidRPr="00463DDF">
        <w:rPr>
          <w:i/>
        </w:rPr>
        <w:t>Computing, Information Systems, Development Informatics and Allied Research Journal</w:t>
      </w:r>
      <w:r w:rsidRPr="00463DDF">
        <w:t>, 4, 17-28.</w:t>
      </w:r>
      <w:bookmarkEnd w:id="16"/>
    </w:p>
    <w:p w14:paraId="6298FCCB" w14:textId="77777777" w:rsidR="00463DDF" w:rsidRPr="00463DDF" w:rsidRDefault="00463DDF" w:rsidP="00463DDF">
      <w:pPr>
        <w:pStyle w:val="EndNoteBibliography"/>
      </w:pPr>
      <w:bookmarkStart w:id="17" w:name="_ENREF_3"/>
      <w:r w:rsidRPr="00463DDF">
        <w:t xml:space="preserve">Alwan, L.C. and Roberts, H.V. (1988), 'Time-series Modeling for Statistical Process Control', </w:t>
      </w:r>
      <w:r w:rsidRPr="00463DDF">
        <w:rPr>
          <w:i/>
        </w:rPr>
        <w:t>Journal of Business &amp; Economic Statistics</w:t>
      </w:r>
      <w:r w:rsidRPr="00463DDF">
        <w:t>, 6, 87-95.</w:t>
      </w:r>
      <w:bookmarkEnd w:id="17"/>
    </w:p>
    <w:p w14:paraId="6C5DA667" w14:textId="77777777" w:rsidR="00463DDF" w:rsidRPr="00463DDF" w:rsidRDefault="00463DDF" w:rsidP="00463DDF">
      <w:pPr>
        <w:pStyle w:val="EndNoteBibliography"/>
      </w:pPr>
      <w:bookmarkStart w:id="18" w:name="_ENREF_4"/>
      <w:r w:rsidRPr="00463DDF">
        <w:t xml:space="preserve">Balfour, D.L. and Neff, D.M. (1993), 'Predicting and Managing Turnover in Human Service Agencies: A Case-study of an Organization in Crisis ', </w:t>
      </w:r>
      <w:r w:rsidRPr="00463DDF">
        <w:rPr>
          <w:i/>
        </w:rPr>
        <w:t>Public Personnel Management</w:t>
      </w:r>
      <w:r w:rsidRPr="00463DDF">
        <w:t>, 22, 473-486.</w:t>
      </w:r>
      <w:bookmarkEnd w:id="18"/>
    </w:p>
    <w:p w14:paraId="4D782468" w14:textId="77777777" w:rsidR="00463DDF" w:rsidRPr="00463DDF" w:rsidRDefault="00463DDF" w:rsidP="00463DDF">
      <w:pPr>
        <w:pStyle w:val="EndNoteBibliography"/>
      </w:pPr>
      <w:bookmarkStart w:id="19" w:name="_ENREF_5"/>
      <w:r w:rsidRPr="00463DDF">
        <w:t xml:space="preserve">Bergmeir, C. and Benítez, J.M. (2012), 'On the Use of Cross-validation for Time Series Predictor Evaluation', </w:t>
      </w:r>
      <w:r w:rsidRPr="00463DDF">
        <w:rPr>
          <w:i/>
        </w:rPr>
        <w:t>Information Sciences</w:t>
      </w:r>
      <w:r w:rsidRPr="00463DDF">
        <w:t>, 191, 192-213.</w:t>
      </w:r>
      <w:bookmarkEnd w:id="19"/>
    </w:p>
    <w:p w14:paraId="0D938B2E" w14:textId="77777777" w:rsidR="00463DDF" w:rsidRPr="00463DDF" w:rsidRDefault="00463DDF" w:rsidP="00463DDF">
      <w:pPr>
        <w:pStyle w:val="EndNoteBibliography"/>
      </w:pPr>
      <w:bookmarkStart w:id="20" w:name="_ENREF_6"/>
      <w:r w:rsidRPr="00463DDF">
        <w:t xml:space="preserve">Bluedorn, A.C. (1982), 'A Unified Model of Turnover from Organizations', </w:t>
      </w:r>
      <w:r w:rsidRPr="00463DDF">
        <w:rPr>
          <w:i/>
        </w:rPr>
        <w:t>Human Relations</w:t>
      </w:r>
      <w:r w:rsidRPr="00463DDF">
        <w:t>, 35, 135-153.</w:t>
      </w:r>
      <w:bookmarkEnd w:id="20"/>
    </w:p>
    <w:p w14:paraId="55DDD497" w14:textId="77777777" w:rsidR="00463DDF" w:rsidRPr="00463DDF" w:rsidRDefault="00463DDF" w:rsidP="00463DDF">
      <w:pPr>
        <w:pStyle w:val="EndNoteBibliography"/>
      </w:pPr>
      <w:bookmarkStart w:id="21" w:name="_ENREF_7"/>
      <w:r w:rsidRPr="00463DDF">
        <w:t xml:space="preserve">Bowerman, B.L., O'Connell, R.T. and Koehler, A.B. (2005), </w:t>
      </w:r>
      <w:r w:rsidRPr="00463DDF">
        <w:rPr>
          <w:i/>
        </w:rPr>
        <w:t>Forecasting, Time Series, and Regression: An Applied Approach</w:t>
      </w:r>
      <w:r w:rsidRPr="00463DDF">
        <w:t>: South-Western Pub.</w:t>
      </w:r>
      <w:bookmarkEnd w:id="21"/>
    </w:p>
    <w:p w14:paraId="192C54F3" w14:textId="77777777" w:rsidR="00463DDF" w:rsidRPr="00463DDF" w:rsidRDefault="00463DDF" w:rsidP="00463DDF">
      <w:pPr>
        <w:pStyle w:val="EndNoteBibliography"/>
      </w:pPr>
      <w:bookmarkStart w:id="22" w:name="_ENREF_8"/>
      <w:r w:rsidRPr="00463DDF">
        <w:t xml:space="preserve">Bowie, C. and Prothero, D. (1981), 'Finding Causes of Seasonal Diseases Using Time Series Analysis', </w:t>
      </w:r>
      <w:r w:rsidRPr="00463DDF">
        <w:rPr>
          <w:i/>
        </w:rPr>
        <w:t>International journal of epidemiology</w:t>
      </w:r>
      <w:r w:rsidRPr="00463DDF">
        <w:t>, 10, 87-92.</w:t>
      </w:r>
      <w:bookmarkEnd w:id="22"/>
    </w:p>
    <w:p w14:paraId="00BA78EF" w14:textId="77777777" w:rsidR="00463DDF" w:rsidRPr="00463DDF" w:rsidRDefault="00463DDF" w:rsidP="00463DDF">
      <w:pPr>
        <w:pStyle w:val="EndNoteBibliography"/>
      </w:pPr>
      <w:bookmarkStart w:id="23" w:name="_ENREF_9"/>
      <w:r w:rsidRPr="00463DDF">
        <w:t xml:space="preserve">Box, G.E., Jenkins, G.M. and Reinsel, G.C. (1970), </w:t>
      </w:r>
      <w:r w:rsidRPr="00463DDF">
        <w:rPr>
          <w:i/>
        </w:rPr>
        <w:t>Time Series Analysis: Forecasting and Control</w:t>
      </w:r>
      <w:r w:rsidRPr="00463DDF">
        <w:t>: San Francisco: Holden Day.</w:t>
      </w:r>
      <w:bookmarkEnd w:id="23"/>
    </w:p>
    <w:p w14:paraId="72BE19C0" w14:textId="77777777" w:rsidR="00463DDF" w:rsidRPr="00463DDF" w:rsidRDefault="00463DDF" w:rsidP="00463DDF">
      <w:pPr>
        <w:pStyle w:val="EndNoteBibliography"/>
      </w:pPr>
      <w:bookmarkStart w:id="24" w:name="_ENREF_10"/>
      <w:r w:rsidRPr="00463DDF">
        <w:t>Čambál, M., Holková, A. and Lenhardtová, Z. (2011), 'Basics of the Management': Trnava: AlumniPress.</w:t>
      </w:r>
      <w:bookmarkEnd w:id="24"/>
    </w:p>
    <w:p w14:paraId="6C536AED" w14:textId="77777777" w:rsidR="00463DDF" w:rsidRPr="00463DDF" w:rsidRDefault="00463DDF" w:rsidP="00463DDF">
      <w:pPr>
        <w:pStyle w:val="EndNoteBibliography"/>
      </w:pPr>
      <w:bookmarkStart w:id="25" w:name="_ENREF_11"/>
      <w:r w:rsidRPr="00463DDF">
        <w:t xml:space="preserve">Chu, F.-L. (1998), 'Forecasting Tourist Arrivals: Nonlinear Sine Wave or ARIMA?', </w:t>
      </w:r>
      <w:r w:rsidRPr="00463DDF">
        <w:rPr>
          <w:i/>
        </w:rPr>
        <w:t>Journal of Travel Research</w:t>
      </w:r>
      <w:r w:rsidRPr="00463DDF">
        <w:t>, 36, 79-84.</w:t>
      </w:r>
      <w:bookmarkEnd w:id="25"/>
    </w:p>
    <w:p w14:paraId="63E05A08" w14:textId="77777777" w:rsidR="00463DDF" w:rsidRPr="00463DDF" w:rsidRDefault="00463DDF" w:rsidP="00463DDF">
      <w:pPr>
        <w:pStyle w:val="EndNoteBibliography"/>
      </w:pPr>
      <w:bookmarkStart w:id="26" w:name="_ENREF_12"/>
      <w:r w:rsidRPr="00463DDF">
        <w:t xml:space="preserve">D'agostino, R.B., Belanger, A. and D'Agostino Jr, R.B. (1990), 'A Suggestion for Using Powerful and Informative Tests of Normality', </w:t>
      </w:r>
      <w:r w:rsidRPr="00463DDF">
        <w:rPr>
          <w:i/>
        </w:rPr>
        <w:t>The American Statistician</w:t>
      </w:r>
      <w:r w:rsidRPr="00463DDF">
        <w:t>, 44, 316-321.</w:t>
      </w:r>
      <w:bookmarkEnd w:id="26"/>
    </w:p>
    <w:p w14:paraId="359B4255" w14:textId="77777777" w:rsidR="00463DDF" w:rsidRPr="00463DDF" w:rsidRDefault="00463DDF" w:rsidP="00463DDF">
      <w:pPr>
        <w:pStyle w:val="EndNoteBibliography"/>
      </w:pPr>
      <w:bookmarkStart w:id="27" w:name="_ENREF_13"/>
      <w:r w:rsidRPr="00463DDF">
        <w:t xml:space="preserve">DeLurgio, S.A. (1998), </w:t>
      </w:r>
      <w:r w:rsidRPr="00463DDF">
        <w:rPr>
          <w:i/>
        </w:rPr>
        <w:t>Forecasting Principles and Applications</w:t>
      </w:r>
      <w:r w:rsidRPr="00463DDF">
        <w:t>: McGraw-Hill/Irwin, New York.</w:t>
      </w:r>
      <w:bookmarkEnd w:id="27"/>
    </w:p>
    <w:p w14:paraId="332DC1F7" w14:textId="77777777" w:rsidR="00463DDF" w:rsidRPr="00463DDF" w:rsidRDefault="00463DDF" w:rsidP="00463DDF">
      <w:pPr>
        <w:pStyle w:val="EndNoteBibliography"/>
      </w:pPr>
      <w:bookmarkStart w:id="28" w:name="_ENREF_14"/>
      <w:r w:rsidRPr="00463DDF">
        <w:t>Pre-whitening as an Aid to Interpreting the CCF. https://onlinecourses.science.psu.edu/stat510/?q=node/75.</w:t>
      </w:r>
      <w:bookmarkEnd w:id="28"/>
    </w:p>
    <w:p w14:paraId="4EB8FE8A" w14:textId="77777777" w:rsidR="00463DDF" w:rsidRPr="00463DDF" w:rsidRDefault="00463DDF" w:rsidP="00463DDF">
      <w:pPr>
        <w:pStyle w:val="EndNoteBibliography"/>
      </w:pPr>
      <w:bookmarkStart w:id="29" w:name="_ENREF_15"/>
      <w:r w:rsidRPr="00463DDF">
        <w:t xml:space="preserve">Feeley, T.H. and Barnett, G.A. (1997), 'Predicting Employee Turnover From Communication Networks', </w:t>
      </w:r>
      <w:r w:rsidRPr="00463DDF">
        <w:rPr>
          <w:i/>
        </w:rPr>
        <w:t>Human Communication Research</w:t>
      </w:r>
      <w:r w:rsidRPr="00463DDF">
        <w:t>, 23, 370-387.</w:t>
      </w:r>
      <w:bookmarkEnd w:id="29"/>
    </w:p>
    <w:p w14:paraId="580C9A26" w14:textId="77777777" w:rsidR="00463DDF" w:rsidRPr="00463DDF" w:rsidRDefault="00463DDF" w:rsidP="00463DDF">
      <w:pPr>
        <w:pStyle w:val="EndNoteBibliography"/>
      </w:pPr>
      <w:bookmarkStart w:id="30" w:name="_ENREF_16"/>
      <w:r w:rsidRPr="00463DDF">
        <w:t xml:space="preserve">Größler, A. and Zock, A. (2010), 'Supporting Long-term Workforce Planning with a Dynamic Aging Chain Model: A Case Study from the Service Industry', </w:t>
      </w:r>
      <w:r w:rsidRPr="00463DDF">
        <w:rPr>
          <w:i/>
        </w:rPr>
        <w:t>Human Resource Management</w:t>
      </w:r>
      <w:r w:rsidRPr="00463DDF">
        <w:t>, 49, 829-848.</w:t>
      </w:r>
      <w:bookmarkEnd w:id="30"/>
    </w:p>
    <w:p w14:paraId="120B2D28" w14:textId="77777777" w:rsidR="00463DDF" w:rsidRPr="00463DDF" w:rsidRDefault="00463DDF" w:rsidP="00463DDF">
      <w:pPr>
        <w:pStyle w:val="EndNoteBibliography"/>
      </w:pPr>
      <w:bookmarkStart w:id="31" w:name="_ENREF_17"/>
      <w:r w:rsidRPr="00463DDF">
        <w:t xml:space="preserve">Grznar, J., Booth, D.E. and Sebastian, P. (1997), 'A Robust Smoothing Approach to Statistical Process Control', </w:t>
      </w:r>
      <w:r w:rsidRPr="00463DDF">
        <w:rPr>
          <w:i/>
        </w:rPr>
        <w:t>Journal of Chemical Information and Computer Sciences</w:t>
      </w:r>
      <w:r w:rsidRPr="00463DDF">
        <w:t>, 37, 241-248.</w:t>
      </w:r>
      <w:bookmarkEnd w:id="31"/>
    </w:p>
    <w:p w14:paraId="78B7796C" w14:textId="77777777" w:rsidR="00463DDF" w:rsidRPr="00463DDF" w:rsidRDefault="00463DDF" w:rsidP="00463DDF">
      <w:pPr>
        <w:pStyle w:val="EndNoteBibliography"/>
      </w:pPr>
      <w:bookmarkStart w:id="32" w:name="_ENREF_18"/>
      <w:r w:rsidRPr="00463DDF">
        <w:t xml:space="preserve">Hanke, J.E., Reitsch, A.G. and Wichern, D.W. (1998), </w:t>
      </w:r>
      <w:r w:rsidRPr="00463DDF">
        <w:rPr>
          <w:i/>
        </w:rPr>
        <w:t>Business Forecasting</w:t>
      </w:r>
      <w:r w:rsidRPr="00463DDF">
        <w:t>: Prentice Hall Upper Saddle River, NJ.</w:t>
      </w:r>
      <w:bookmarkEnd w:id="32"/>
    </w:p>
    <w:p w14:paraId="4CFDAF78" w14:textId="77777777" w:rsidR="00463DDF" w:rsidRPr="00463DDF" w:rsidRDefault="00463DDF" w:rsidP="00463DDF">
      <w:pPr>
        <w:pStyle w:val="EndNoteBibliography"/>
      </w:pPr>
      <w:bookmarkStart w:id="33" w:name="_ENREF_19"/>
      <w:r w:rsidRPr="00463DDF">
        <w:t xml:space="preserve">Harvey, A.C. and Todd, P. (1983), 'Forecasting Economic Time Series with Structural and Box-Jenkins Models: A Case Study', </w:t>
      </w:r>
      <w:r w:rsidRPr="00463DDF">
        <w:rPr>
          <w:i/>
        </w:rPr>
        <w:t>Journal of Business &amp; Economic Statistics</w:t>
      </w:r>
      <w:r w:rsidRPr="00463DDF">
        <w:t>, 1, 299-307.</w:t>
      </w:r>
      <w:bookmarkEnd w:id="33"/>
    </w:p>
    <w:p w14:paraId="323AB363" w14:textId="77777777" w:rsidR="00463DDF" w:rsidRPr="00463DDF" w:rsidRDefault="00463DDF" w:rsidP="00463DDF">
      <w:pPr>
        <w:pStyle w:val="EndNoteBibliography"/>
      </w:pPr>
      <w:bookmarkStart w:id="34" w:name="_ENREF_20"/>
      <w:r w:rsidRPr="00463DDF">
        <w:t xml:space="preserve">Heneman, H.G., Schwab, D.P., Fossum, J.A. and Dyer, L.D. (1993), </w:t>
      </w:r>
      <w:r w:rsidRPr="00463DDF">
        <w:rPr>
          <w:i/>
        </w:rPr>
        <w:t>Personnel/Human Resource Management</w:t>
      </w:r>
      <w:r w:rsidRPr="00463DDF">
        <w:t>: Irwin Homewood, IL.</w:t>
      </w:r>
      <w:bookmarkEnd w:id="34"/>
    </w:p>
    <w:p w14:paraId="628BD8DA" w14:textId="77777777" w:rsidR="00463DDF" w:rsidRPr="00463DDF" w:rsidRDefault="00463DDF" w:rsidP="00463DDF">
      <w:pPr>
        <w:pStyle w:val="EndNoteBibliography"/>
      </w:pPr>
      <w:bookmarkStart w:id="35" w:name="_ENREF_21"/>
      <w:r w:rsidRPr="00463DDF">
        <w:t xml:space="preserve">Hong, W.-C., Wei, S.-Y. and Chen, Y.-F. (2007), 'A Comparative Test of Two Employee Turnover Prediction Models', </w:t>
      </w:r>
      <w:r w:rsidRPr="00463DDF">
        <w:rPr>
          <w:i/>
        </w:rPr>
        <w:t>International Journal of Management</w:t>
      </w:r>
      <w:r w:rsidRPr="00463DDF">
        <w:t>, 24, 216-229.</w:t>
      </w:r>
      <w:bookmarkEnd w:id="35"/>
    </w:p>
    <w:p w14:paraId="49F3215C" w14:textId="53A92417" w:rsidR="00463DDF" w:rsidRPr="00463DDF" w:rsidRDefault="00463DDF" w:rsidP="00463DDF">
      <w:pPr>
        <w:pStyle w:val="EndNoteBibliography"/>
      </w:pPr>
      <w:bookmarkStart w:id="36" w:name="_ENREF_22"/>
      <w:r w:rsidRPr="00463DDF">
        <w:t xml:space="preserve">CRAN Task View: Time Series Analysis. </w:t>
      </w:r>
      <w:hyperlink r:id="rId15" w:history="1">
        <w:r w:rsidRPr="00463DDF">
          <w:rPr>
            <w:rStyle w:val="Hyperlink"/>
          </w:rPr>
          <w:t>http://cran.r-project.org/web/views/TimeSeries.html</w:t>
        </w:r>
      </w:hyperlink>
      <w:r w:rsidRPr="00463DDF">
        <w:t>.</w:t>
      </w:r>
      <w:bookmarkEnd w:id="36"/>
    </w:p>
    <w:p w14:paraId="13F63602" w14:textId="77777777" w:rsidR="00463DDF" w:rsidRPr="00463DDF" w:rsidRDefault="00463DDF" w:rsidP="00463DDF">
      <w:pPr>
        <w:pStyle w:val="EndNoteBibliography"/>
      </w:pPr>
      <w:bookmarkStart w:id="37" w:name="_ENREF_23"/>
      <w:r w:rsidRPr="00463DDF">
        <w:lastRenderedPageBreak/>
        <w:t xml:space="preserve">Ittig, P.T. (1997), 'A Seasonal Index for Business', </w:t>
      </w:r>
      <w:r w:rsidRPr="00463DDF">
        <w:rPr>
          <w:i/>
        </w:rPr>
        <w:t>Decision Sciences</w:t>
      </w:r>
      <w:r w:rsidRPr="00463DDF">
        <w:t>, 28, 335-355.</w:t>
      </w:r>
      <w:bookmarkEnd w:id="37"/>
    </w:p>
    <w:p w14:paraId="06AC013C" w14:textId="77777777" w:rsidR="00463DDF" w:rsidRPr="00463DDF" w:rsidRDefault="00463DDF" w:rsidP="00463DDF">
      <w:pPr>
        <w:pStyle w:val="EndNoteBibliography"/>
      </w:pPr>
      <w:bookmarkStart w:id="38" w:name="_ENREF_24"/>
      <w:r w:rsidRPr="00463DDF">
        <w:t xml:space="preserve">Khoong, C. (1996), 'An Integrated System Framework and Analysis Methodology for Manpower Planning', </w:t>
      </w:r>
      <w:r w:rsidRPr="00463DDF">
        <w:rPr>
          <w:i/>
        </w:rPr>
        <w:t>International Journal of Manpower</w:t>
      </w:r>
      <w:r w:rsidRPr="00463DDF">
        <w:t>, 17, 26-46.</w:t>
      </w:r>
      <w:bookmarkEnd w:id="38"/>
    </w:p>
    <w:p w14:paraId="20B83FBF" w14:textId="77777777" w:rsidR="00463DDF" w:rsidRPr="00463DDF" w:rsidRDefault="00463DDF" w:rsidP="00463DDF">
      <w:pPr>
        <w:pStyle w:val="EndNoteBibliography"/>
      </w:pPr>
      <w:bookmarkStart w:id="39" w:name="_ENREF_25"/>
      <w:r w:rsidRPr="00463DDF">
        <w:t xml:space="preserve">Leonard, B. (2001), 'Turnover at the Top', </w:t>
      </w:r>
      <w:r w:rsidRPr="00463DDF">
        <w:rPr>
          <w:i/>
        </w:rPr>
        <w:t>HR Magazine</w:t>
      </w:r>
      <w:r w:rsidRPr="00463DDF">
        <w:t>, 46-52.</w:t>
      </w:r>
      <w:bookmarkEnd w:id="39"/>
    </w:p>
    <w:p w14:paraId="29A8D1D6" w14:textId="77777777" w:rsidR="00463DDF" w:rsidRPr="00463DDF" w:rsidRDefault="00463DDF" w:rsidP="00463DDF">
      <w:pPr>
        <w:pStyle w:val="EndNoteBibliography"/>
      </w:pPr>
      <w:bookmarkStart w:id="40" w:name="_ENREF_26"/>
      <w:r w:rsidRPr="00463DDF">
        <w:t xml:space="preserve">Morrow, P.C., McElroy, J.C., Laczniak, K.S. and Fenton, J.B. (1999), 'Using Absenteeism and Performance to Predict Employee Turnover: Early Detection through Company Records', </w:t>
      </w:r>
      <w:r w:rsidRPr="00463DDF">
        <w:rPr>
          <w:i/>
        </w:rPr>
        <w:t>Journal of Vocational Behavior</w:t>
      </w:r>
      <w:r w:rsidRPr="00463DDF">
        <w:t>, 55, 358-374.</w:t>
      </w:r>
      <w:bookmarkEnd w:id="40"/>
    </w:p>
    <w:p w14:paraId="62D3CCFD" w14:textId="77777777" w:rsidR="00463DDF" w:rsidRPr="00463DDF" w:rsidRDefault="00463DDF" w:rsidP="00463DDF">
      <w:pPr>
        <w:pStyle w:val="EndNoteBibliography"/>
      </w:pPr>
      <w:bookmarkStart w:id="41" w:name="_ENREF_27"/>
      <w:r w:rsidRPr="00463DDF">
        <w:t xml:space="preserve">Nagadevara, V., Srinivasan, V. and Valk, R. (2008), 'Establishing a Link between Employee Turnover and Withdrawal Behaviours: Application of Data Mining Techniques ', </w:t>
      </w:r>
      <w:r w:rsidRPr="00463DDF">
        <w:rPr>
          <w:i/>
        </w:rPr>
        <w:t>Research &amp; Practice in Human Resource Management</w:t>
      </w:r>
      <w:r w:rsidRPr="00463DDF">
        <w:t>, 16, 81-99.</w:t>
      </w:r>
      <w:bookmarkEnd w:id="41"/>
    </w:p>
    <w:p w14:paraId="301A52EC" w14:textId="77777777" w:rsidR="00463DDF" w:rsidRPr="00463DDF" w:rsidRDefault="00463DDF" w:rsidP="00463DDF">
      <w:pPr>
        <w:pStyle w:val="EndNoteBibliography"/>
      </w:pPr>
      <w:bookmarkStart w:id="42" w:name="_ENREF_28"/>
      <w:r w:rsidRPr="00463DDF">
        <w:t xml:space="preserve">Ng, S.H., Cram, F. and Jenkins, L. (1991), 'A Proportional Hazards Regression Analysis of Employee Turnover among Nurses in New-Zealand ', </w:t>
      </w:r>
      <w:r w:rsidRPr="00463DDF">
        <w:rPr>
          <w:i/>
        </w:rPr>
        <w:t>Human Relations</w:t>
      </w:r>
      <w:r w:rsidRPr="00463DDF">
        <w:t>, 44, 1313-1330.</w:t>
      </w:r>
      <w:bookmarkEnd w:id="42"/>
    </w:p>
    <w:p w14:paraId="49DD0600" w14:textId="50420EFB" w:rsidR="00463DDF" w:rsidRPr="00463DDF" w:rsidRDefault="00463DDF" w:rsidP="00463DDF">
      <w:pPr>
        <w:pStyle w:val="EndNoteBibliography"/>
      </w:pPr>
      <w:bookmarkStart w:id="43" w:name="_ENREF_29"/>
      <w:r w:rsidRPr="00463DDF">
        <w:t xml:space="preserve">Composite Leading Indicators(MEI). </w:t>
      </w:r>
      <w:hyperlink r:id="rId16" w:history="1">
        <w:r w:rsidRPr="00463DDF">
          <w:rPr>
            <w:rStyle w:val="Hyperlink"/>
          </w:rPr>
          <w:t>http://stats.oecd.org/index.aspx?queryid=6617</w:t>
        </w:r>
      </w:hyperlink>
      <w:r w:rsidRPr="00463DDF">
        <w:t>.</w:t>
      </w:r>
      <w:bookmarkEnd w:id="43"/>
    </w:p>
    <w:p w14:paraId="7C283EBB" w14:textId="77777777" w:rsidR="00463DDF" w:rsidRPr="00463DDF" w:rsidRDefault="00463DDF" w:rsidP="00463DDF">
      <w:pPr>
        <w:pStyle w:val="EndNoteBibliography"/>
      </w:pPr>
      <w:bookmarkStart w:id="44" w:name="_ENREF_30"/>
      <w:r w:rsidRPr="00463DDF">
        <w:t xml:space="preserve">Pankratz, A. (2012), </w:t>
      </w:r>
      <w:r w:rsidRPr="00463DDF">
        <w:rPr>
          <w:i/>
        </w:rPr>
        <w:t>Forecasting with Dynamic Regression Models</w:t>
      </w:r>
      <w:r w:rsidRPr="00463DDF">
        <w:t>: John Wiley &amp; Sons.</w:t>
      </w:r>
      <w:bookmarkEnd w:id="44"/>
    </w:p>
    <w:p w14:paraId="04BA3B31" w14:textId="77777777" w:rsidR="00463DDF" w:rsidRPr="00463DDF" w:rsidRDefault="00463DDF" w:rsidP="00463DDF">
      <w:pPr>
        <w:pStyle w:val="EndNoteBibliography"/>
      </w:pPr>
      <w:bookmarkStart w:id="45" w:name="_ENREF_31"/>
      <w:r w:rsidRPr="00463DDF">
        <w:t xml:space="preserve">Saradhi, V.V. and Palshikar, G.K. (2011), 'Employee Churn Prediction', </w:t>
      </w:r>
      <w:r w:rsidRPr="00463DDF">
        <w:rPr>
          <w:i/>
        </w:rPr>
        <w:t>Expert Systems with Applications</w:t>
      </w:r>
      <w:r w:rsidRPr="00463DDF">
        <w:t>, 38, 1999-2006.</w:t>
      </w:r>
      <w:bookmarkEnd w:id="45"/>
    </w:p>
    <w:p w14:paraId="0083B06D" w14:textId="77777777" w:rsidR="00463DDF" w:rsidRPr="00463DDF" w:rsidRDefault="00463DDF" w:rsidP="00463DDF">
      <w:pPr>
        <w:pStyle w:val="EndNoteBibliography"/>
      </w:pPr>
      <w:bookmarkStart w:id="46" w:name="_ENREF_32"/>
      <w:r w:rsidRPr="00463DDF">
        <w:t xml:space="preserve">Sexton, R.S., McMurtrey, S., Michalopoulos, J.O. and Smith, A.M. (2005), 'Employee Turnover: A Neural Network Solution', </w:t>
      </w:r>
      <w:r w:rsidRPr="00463DDF">
        <w:rPr>
          <w:i/>
        </w:rPr>
        <w:t>Computers &amp; Operations Research</w:t>
      </w:r>
      <w:r w:rsidRPr="00463DDF">
        <w:t>, 32, 2635-2651.</w:t>
      </w:r>
      <w:bookmarkEnd w:id="46"/>
    </w:p>
    <w:p w14:paraId="03C2ABB8" w14:textId="77777777" w:rsidR="00463DDF" w:rsidRPr="00463DDF" w:rsidRDefault="00463DDF" w:rsidP="00463DDF">
      <w:pPr>
        <w:pStyle w:val="EndNoteBibliography"/>
      </w:pPr>
      <w:bookmarkStart w:id="47" w:name="_ENREF_33"/>
      <w:r w:rsidRPr="00463DDF">
        <w:t>Shapiro, S.S. and Wilk, M.B. (1964), 'An Analysis of Variance Test for Normality (Complete Samples)', JSTOR.</w:t>
      </w:r>
      <w:bookmarkEnd w:id="47"/>
    </w:p>
    <w:p w14:paraId="3694512D" w14:textId="77777777" w:rsidR="00463DDF" w:rsidRPr="00463DDF" w:rsidRDefault="00463DDF" w:rsidP="00463DDF">
      <w:pPr>
        <w:pStyle w:val="EndNoteBibliography"/>
      </w:pPr>
      <w:bookmarkStart w:id="48" w:name="_ENREF_34"/>
      <w:r w:rsidRPr="00463DDF">
        <w:t xml:space="preserve">Taylor, J.W. (2003), 'Short-term Electricity Demand Forecasting Using Double Seasonal Exponential Smoothing', </w:t>
      </w:r>
      <w:r w:rsidRPr="00463DDF">
        <w:rPr>
          <w:i/>
        </w:rPr>
        <w:t>Journal of the Operational Research Society</w:t>
      </w:r>
      <w:r w:rsidRPr="00463DDF">
        <w:t>, 54, 799-805.</w:t>
      </w:r>
      <w:bookmarkEnd w:id="48"/>
    </w:p>
    <w:p w14:paraId="451E8793" w14:textId="77777777" w:rsidR="00463DDF" w:rsidRPr="00463DDF" w:rsidRDefault="00463DDF" w:rsidP="00463DDF">
      <w:pPr>
        <w:pStyle w:val="EndNoteBibliography"/>
      </w:pPr>
      <w:bookmarkStart w:id="49" w:name="_ENREF_35"/>
      <w:r w:rsidRPr="00463DDF">
        <w:t xml:space="preserve">Thaden, E., Jacobs-Priebe, L. and Evans, S. (2010), 'Understanding Attrition and Predicting Employment Durations of Former Staff in a Public Social Service Organization', </w:t>
      </w:r>
      <w:r w:rsidRPr="00463DDF">
        <w:rPr>
          <w:i/>
        </w:rPr>
        <w:t>Journal of Social Work</w:t>
      </w:r>
      <w:r w:rsidRPr="00463DDF">
        <w:t>, 10, 407-435.</w:t>
      </w:r>
      <w:bookmarkEnd w:id="49"/>
    </w:p>
    <w:p w14:paraId="2E9C57BC" w14:textId="77777777" w:rsidR="00463DDF" w:rsidRPr="00463DDF" w:rsidRDefault="00463DDF" w:rsidP="00463DDF">
      <w:pPr>
        <w:pStyle w:val="EndNoteBibliography"/>
      </w:pPr>
      <w:bookmarkStart w:id="50" w:name="_ENREF_36"/>
      <w:r w:rsidRPr="00463DDF">
        <w:t xml:space="preserve">Velicer, W.F. and Fava, J.L. (2003), 'Time Series Analysis', </w:t>
      </w:r>
      <w:r w:rsidRPr="00463DDF">
        <w:rPr>
          <w:i/>
        </w:rPr>
        <w:t>Handbook of psychology</w:t>
      </w:r>
      <w:r w:rsidRPr="00463DDF">
        <w:t>.</w:t>
      </w:r>
      <w:bookmarkEnd w:id="50"/>
    </w:p>
    <w:p w14:paraId="114848F0" w14:textId="77777777" w:rsidR="00463DDF" w:rsidRPr="00463DDF" w:rsidRDefault="00463DDF" w:rsidP="00463DDF">
      <w:pPr>
        <w:pStyle w:val="EndNoteBibliography"/>
      </w:pPr>
      <w:bookmarkStart w:id="51" w:name="_ENREF_37"/>
      <w:r w:rsidRPr="00463DDF">
        <w:t xml:space="preserve">Velleman, P.F. (1980), 'Definition and Comparison of Robust Nonlinear Data Smoothing Algorithms', </w:t>
      </w:r>
      <w:r w:rsidRPr="00463DDF">
        <w:rPr>
          <w:i/>
        </w:rPr>
        <w:t>Journal of the American Statistical Association</w:t>
      </w:r>
      <w:r w:rsidRPr="00463DDF">
        <w:t>, 75, 609-615.</w:t>
      </w:r>
      <w:bookmarkEnd w:id="51"/>
    </w:p>
    <w:p w14:paraId="5AFBA0CF" w14:textId="6FFC89C9" w:rsidR="00463DDF" w:rsidRPr="00463DDF" w:rsidRDefault="00463DDF" w:rsidP="00463DDF">
      <w:pPr>
        <w:pStyle w:val="EndNoteBibliography"/>
      </w:pPr>
      <w:bookmarkStart w:id="52" w:name="_ENREF_38"/>
      <w:r w:rsidRPr="00463DDF">
        <w:t xml:space="preserve">Forecasting Time Series within Excel. </w:t>
      </w:r>
      <w:hyperlink r:id="rId17" w:history="1">
        <w:r w:rsidRPr="00463DDF">
          <w:rPr>
            <w:rStyle w:val="Hyperlink"/>
          </w:rPr>
          <w:t>http://web.calstatela.edu/faculty/hwarren/a503/forecast%20time%20series%20within%20Excel.htm</w:t>
        </w:r>
      </w:hyperlink>
      <w:r w:rsidRPr="00463DDF">
        <w:t>.</w:t>
      </w:r>
      <w:bookmarkEnd w:id="52"/>
    </w:p>
    <w:p w14:paraId="3F7AA905" w14:textId="77777777" w:rsidR="00463DDF" w:rsidRPr="00463DDF" w:rsidRDefault="00463DDF" w:rsidP="00463DDF">
      <w:pPr>
        <w:pStyle w:val="EndNoteBibliography"/>
      </w:pPr>
      <w:bookmarkStart w:id="53" w:name="_ENREF_39"/>
      <w:r w:rsidRPr="00463DDF">
        <w:t xml:space="preserve">Weisent, J., Seaver, W., Odoi, A. and Rohrbach, B. (2010), 'Comparison of Three Time-series Models for Predicting Campylobacteriosis Risk', </w:t>
      </w:r>
      <w:r w:rsidRPr="00463DDF">
        <w:rPr>
          <w:i/>
        </w:rPr>
        <w:t>Epidemiology and infection</w:t>
      </w:r>
      <w:r w:rsidRPr="00463DDF">
        <w:t>, 138, 898-906.</w:t>
      </w:r>
      <w:bookmarkEnd w:id="53"/>
    </w:p>
    <w:p w14:paraId="7CDB768C" w14:textId="77777777" w:rsidR="00463DDF" w:rsidRPr="00463DDF" w:rsidRDefault="00463DDF" w:rsidP="00463DDF">
      <w:pPr>
        <w:pStyle w:val="EndNoteBibliography"/>
      </w:pPr>
      <w:bookmarkStart w:id="54" w:name="_ENREF_40"/>
      <w:r w:rsidRPr="00463DDF">
        <w:t xml:space="preserve">Winters, P.R. (1960), 'Forecasting Sales by Exponentially Weighted Moving Averages', </w:t>
      </w:r>
      <w:r w:rsidRPr="00463DDF">
        <w:rPr>
          <w:i/>
        </w:rPr>
        <w:t>Management Science</w:t>
      </w:r>
      <w:r w:rsidRPr="00463DDF">
        <w:t>, 6, 324-342.</w:t>
      </w:r>
      <w:bookmarkEnd w:id="54"/>
    </w:p>
    <w:p w14:paraId="1B58FE14" w14:textId="77777777" w:rsidR="00463DDF" w:rsidRPr="00463DDF" w:rsidRDefault="00463DDF" w:rsidP="00463DDF">
      <w:pPr>
        <w:pStyle w:val="EndNoteBibliography"/>
      </w:pPr>
      <w:bookmarkStart w:id="55" w:name="_ENREF_41"/>
      <w:r w:rsidRPr="00463DDF">
        <w:t xml:space="preserve">Wright, T.A. and Cropanzano, R. (1998), 'Emotional Exhaustion as a Predictor of Job Performance and Voluntary Turnover', </w:t>
      </w:r>
      <w:r w:rsidRPr="00463DDF">
        <w:rPr>
          <w:i/>
        </w:rPr>
        <w:t>Journal of Applied Psychology</w:t>
      </w:r>
      <w:r w:rsidRPr="00463DDF">
        <w:t>, 83, 486-493.</w:t>
      </w:r>
      <w:bookmarkEnd w:id="55"/>
    </w:p>
    <w:p w14:paraId="3C947E4B" w14:textId="77777777" w:rsidR="00463DDF" w:rsidRPr="00463DDF" w:rsidRDefault="00463DDF" w:rsidP="00463DDF">
      <w:pPr>
        <w:pStyle w:val="EndNoteBibliography"/>
      </w:pPr>
      <w:bookmarkStart w:id="56" w:name="_ENREF_42"/>
      <w:r w:rsidRPr="00463DDF">
        <w:t xml:space="preserve">Zhang, G.P. (2003), 'Time Series Forecasting Using a Hybrid ARIMA and Neural Network Model', </w:t>
      </w:r>
      <w:r w:rsidRPr="00463DDF">
        <w:rPr>
          <w:i/>
        </w:rPr>
        <w:t>Neurocomputing</w:t>
      </w:r>
      <w:r w:rsidRPr="00463DDF">
        <w:t>, 50, 159-175.</w:t>
      </w:r>
      <w:bookmarkEnd w:id="56"/>
    </w:p>
    <w:p w14:paraId="4A253112" w14:textId="737A7983" w:rsidR="00DD5E24" w:rsidRDefault="000B1ABD" w:rsidP="00431D82">
      <w:pPr>
        <w:pStyle w:val="Newparagraph"/>
        <w:ind w:left="720" w:hanging="720"/>
        <w:jc w:val="both"/>
      </w:pPr>
      <w:r>
        <w:fldChar w:fldCharType="end"/>
      </w:r>
    </w:p>
    <w:p w14:paraId="09C28EF9" w14:textId="77777777" w:rsidR="00DD5E24" w:rsidRDefault="00DD5E24">
      <w:pPr>
        <w:spacing w:line="240" w:lineRule="auto"/>
      </w:pPr>
      <w:r>
        <w:br w:type="page"/>
      </w:r>
    </w:p>
    <w:p w14:paraId="6C0AC60D" w14:textId="0B81F74E" w:rsidR="00DC1F66" w:rsidRDefault="00DC1F66" w:rsidP="00DC1F66">
      <w:pPr>
        <w:pStyle w:val="Heading1"/>
        <w:rPr>
          <w:szCs w:val="24"/>
        </w:rPr>
      </w:pPr>
      <w:r>
        <w:rPr>
          <w:szCs w:val="24"/>
          <w:lang w:val="en-US"/>
        </w:rPr>
        <w:lastRenderedPageBreak/>
        <w:t>A</w:t>
      </w:r>
      <w:r w:rsidR="00901CFE">
        <w:rPr>
          <w:szCs w:val="24"/>
          <w:lang w:val="en-US"/>
        </w:rPr>
        <w:t>ppendix</w:t>
      </w:r>
    </w:p>
    <w:p w14:paraId="2EB7D45A" w14:textId="053F62A2" w:rsidR="00DC1F66" w:rsidRPr="00246650" w:rsidRDefault="00DC1F66" w:rsidP="00B91850">
      <w:pPr>
        <w:pStyle w:val="Caption"/>
        <w:spacing w:before="240" w:after="0" w:line="360" w:lineRule="auto"/>
        <w:rPr>
          <w:rFonts w:ascii="Times New Roman" w:hAnsi="Times New Roman"/>
          <w:b w:val="0"/>
          <w:color w:val="auto"/>
          <w:sz w:val="24"/>
          <w:szCs w:val="24"/>
        </w:rPr>
      </w:pPr>
      <w:bookmarkStart w:id="57" w:name="_Ref380749009"/>
      <w:bookmarkStart w:id="58" w:name="_Ref380748994"/>
      <w:r w:rsidRPr="00246650">
        <w:rPr>
          <w:rFonts w:ascii="Times New Roman" w:hAnsi="Times New Roman"/>
          <w:b w:val="0"/>
          <w:color w:val="auto"/>
          <w:sz w:val="24"/>
          <w:szCs w:val="24"/>
        </w:rPr>
        <w:t xml:space="preserve">Table A. </w:t>
      </w:r>
      <w:r w:rsidRPr="00246650">
        <w:rPr>
          <w:rFonts w:ascii="Times New Roman" w:hAnsi="Times New Roman"/>
          <w:b w:val="0"/>
          <w:color w:val="auto"/>
          <w:sz w:val="24"/>
          <w:szCs w:val="24"/>
        </w:rPr>
        <w:fldChar w:fldCharType="begin"/>
      </w:r>
      <w:r w:rsidRPr="00246650">
        <w:rPr>
          <w:rFonts w:ascii="Times New Roman" w:hAnsi="Times New Roman"/>
          <w:b w:val="0"/>
          <w:color w:val="auto"/>
          <w:sz w:val="24"/>
          <w:szCs w:val="24"/>
        </w:rPr>
        <w:instrText xml:space="preserve"> SEQ Table_A. \* ARABIC </w:instrText>
      </w:r>
      <w:r w:rsidRPr="00246650">
        <w:rPr>
          <w:rFonts w:ascii="Times New Roman" w:hAnsi="Times New Roman"/>
          <w:b w:val="0"/>
          <w:color w:val="auto"/>
          <w:sz w:val="24"/>
          <w:szCs w:val="24"/>
        </w:rPr>
        <w:fldChar w:fldCharType="separate"/>
      </w:r>
      <w:r w:rsidR="007B7CEE">
        <w:rPr>
          <w:rFonts w:ascii="Times New Roman" w:hAnsi="Times New Roman"/>
          <w:b w:val="0"/>
          <w:noProof/>
          <w:color w:val="auto"/>
          <w:sz w:val="24"/>
          <w:szCs w:val="24"/>
        </w:rPr>
        <w:t>1</w:t>
      </w:r>
      <w:r w:rsidRPr="00246650">
        <w:rPr>
          <w:rFonts w:ascii="Times New Roman" w:hAnsi="Times New Roman"/>
          <w:b w:val="0"/>
          <w:color w:val="auto"/>
          <w:sz w:val="24"/>
          <w:szCs w:val="24"/>
        </w:rPr>
        <w:fldChar w:fldCharType="end"/>
      </w:r>
      <w:bookmarkEnd w:id="57"/>
      <w:r w:rsidR="00B57F6D">
        <w:rPr>
          <w:rFonts w:ascii="Times New Roman" w:hAnsi="Times New Roman"/>
          <w:b w:val="0"/>
          <w:color w:val="auto"/>
          <w:sz w:val="24"/>
          <w:szCs w:val="24"/>
        </w:rPr>
        <w:t>.</w:t>
      </w:r>
      <w:r w:rsidRPr="00246650">
        <w:rPr>
          <w:rFonts w:ascii="Times New Roman" w:hAnsi="Times New Roman"/>
          <w:b w:val="0"/>
          <w:color w:val="auto"/>
          <w:sz w:val="24"/>
          <w:szCs w:val="24"/>
        </w:rPr>
        <w:t xml:space="preserve"> </w:t>
      </w:r>
      <w:bookmarkEnd w:id="58"/>
      <w:r w:rsidR="00A46CC2" w:rsidRPr="00A46CC2">
        <w:rPr>
          <w:rFonts w:ascii="Times New Roman" w:hAnsi="Times New Roman"/>
          <w:b w:val="0"/>
          <w:color w:val="auto"/>
          <w:sz w:val="24"/>
          <w:szCs w:val="24"/>
        </w:rPr>
        <w:t>Time series univariate models for turnover data.</w:t>
      </w:r>
    </w:p>
    <w:tbl>
      <w:tblPr>
        <w:tblW w:w="9404" w:type="dxa"/>
        <w:tblInd w:w="93" w:type="dxa"/>
        <w:tblLook w:val="04A0" w:firstRow="1" w:lastRow="0" w:firstColumn="1" w:lastColumn="0" w:noHBand="0" w:noVBand="1"/>
      </w:tblPr>
      <w:tblGrid>
        <w:gridCol w:w="1797"/>
        <w:gridCol w:w="3060"/>
        <w:gridCol w:w="842"/>
        <w:gridCol w:w="1003"/>
        <w:gridCol w:w="883"/>
        <w:gridCol w:w="1203"/>
        <w:gridCol w:w="616"/>
      </w:tblGrid>
      <w:tr w:rsidR="00DC1F66" w:rsidRPr="005758BC" w14:paraId="44E78902" w14:textId="77777777" w:rsidTr="009415E6">
        <w:trPr>
          <w:trHeight w:val="390"/>
        </w:trPr>
        <w:tc>
          <w:tcPr>
            <w:tcW w:w="1797" w:type="dxa"/>
            <w:tcBorders>
              <w:top w:val="single" w:sz="4" w:space="0" w:color="auto"/>
              <w:left w:val="nil"/>
              <w:bottom w:val="single" w:sz="4" w:space="0" w:color="auto"/>
              <w:right w:val="nil"/>
            </w:tcBorders>
            <w:shd w:val="clear" w:color="auto" w:fill="auto"/>
            <w:noWrap/>
            <w:vAlign w:val="center"/>
            <w:hideMark/>
          </w:tcPr>
          <w:p w14:paraId="5D5A451A" w14:textId="77777777" w:rsidR="00DC1F66" w:rsidRPr="005758BC" w:rsidRDefault="00DC1F66" w:rsidP="005C11F6">
            <w:pPr>
              <w:spacing w:line="240" w:lineRule="auto"/>
              <w:rPr>
                <w:rFonts w:eastAsia="Times New Roman"/>
                <w:color w:val="000000"/>
                <w:lang w:val="en-US" w:eastAsia="zh-CN"/>
              </w:rPr>
            </w:pPr>
            <w:r w:rsidRPr="005758BC">
              <w:rPr>
                <w:rFonts w:eastAsia="Times New Roman"/>
                <w:color w:val="000000"/>
                <w:lang w:eastAsia="zh-CN"/>
              </w:rPr>
              <w:t>Model</w:t>
            </w:r>
          </w:p>
        </w:tc>
        <w:tc>
          <w:tcPr>
            <w:tcW w:w="3060" w:type="dxa"/>
            <w:tcBorders>
              <w:top w:val="single" w:sz="4" w:space="0" w:color="auto"/>
              <w:left w:val="nil"/>
              <w:bottom w:val="single" w:sz="4" w:space="0" w:color="auto"/>
              <w:right w:val="nil"/>
            </w:tcBorders>
            <w:shd w:val="clear" w:color="auto" w:fill="auto"/>
            <w:noWrap/>
            <w:vAlign w:val="center"/>
            <w:hideMark/>
          </w:tcPr>
          <w:p w14:paraId="6B19F06D" w14:textId="77777777" w:rsidR="00DC1F66" w:rsidRPr="005758BC" w:rsidRDefault="00DC1F66" w:rsidP="005C11F6">
            <w:pPr>
              <w:spacing w:line="240" w:lineRule="auto"/>
              <w:rPr>
                <w:rFonts w:eastAsia="Times New Roman"/>
                <w:color w:val="000000"/>
                <w:lang w:val="en-US" w:eastAsia="zh-CN"/>
              </w:rPr>
            </w:pPr>
            <w:r w:rsidRPr="005758BC">
              <w:rPr>
                <w:rFonts w:eastAsia="Times New Roman"/>
                <w:color w:val="000000"/>
                <w:lang w:eastAsia="zh-CN"/>
              </w:rPr>
              <w:t>Variables</w:t>
            </w:r>
          </w:p>
        </w:tc>
        <w:tc>
          <w:tcPr>
            <w:tcW w:w="842" w:type="dxa"/>
            <w:tcBorders>
              <w:top w:val="single" w:sz="4" w:space="0" w:color="auto"/>
              <w:left w:val="nil"/>
              <w:bottom w:val="single" w:sz="4" w:space="0" w:color="auto"/>
              <w:right w:val="nil"/>
            </w:tcBorders>
            <w:shd w:val="clear" w:color="auto" w:fill="auto"/>
            <w:noWrap/>
            <w:vAlign w:val="center"/>
            <w:hideMark/>
          </w:tcPr>
          <w:p w14:paraId="5D297AB6"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Pred. R</w:t>
            </w:r>
            <w:r w:rsidRPr="005758BC">
              <w:rPr>
                <w:rFonts w:eastAsia="Times New Roman"/>
                <w:color w:val="000000"/>
                <w:vertAlign w:val="superscript"/>
                <w:lang w:eastAsia="zh-CN"/>
              </w:rPr>
              <w:t>2</w:t>
            </w:r>
          </w:p>
        </w:tc>
        <w:tc>
          <w:tcPr>
            <w:tcW w:w="1003" w:type="dxa"/>
            <w:tcBorders>
              <w:top w:val="single" w:sz="4" w:space="0" w:color="auto"/>
              <w:left w:val="nil"/>
              <w:bottom w:val="single" w:sz="4" w:space="0" w:color="auto"/>
              <w:right w:val="nil"/>
            </w:tcBorders>
          </w:tcPr>
          <w:p w14:paraId="1B556E5D" w14:textId="77777777" w:rsidR="00DC1F66" w:rsidRPr="005758BC" w:rsidRDefault="00DC1F66" w:rsidP="005C11F6">
            <w:pPr>
              <w:spacing w:line="240" w:lineRule="auto"/>
              <w:jc w:val="center"/>
              <w:rPr>
                <w:rFonts w:eastAsia="Times New Roman"/>
                <w:color w:val="000000"/>
                <w:lang w:eastAsia="zh-CN"/>
              </w:rPr>
            </w:pPr>
            <w:r w:rsidRPr="004F7CFD">
              <w:rPr>
                <w:rFonts w:eastAsia="Times New Roman"/>
                <w:color w:val="000000"/>
                <w:lang w:eastAsia="zh-CN"/>
              </w:rPr>
              <w:t>Holdout R</w:t>
            </w:r>
            <w:r w:rsidRPr="004F7CFD">
              <w:rPr>
                <w:rFonts w:eastAsia="Times New Roman"/>
                <w:color w:val="000000"/>
                <w:vertAlign w:val="superscript"/>
                <w:lang w:eastAsia="zh-CN"/>
              </w:rPr>
              <w:t>2</w:t>
            </w:r>
          </w:p>
        </w:tc>
        <w:tc>
          <w:tcPr>
            <w:tcW w:w="883" w:type="dxa"/>
            <w:tcBorders>
              <w:top w:val="single" w:sz="4" w:space="0" w:color="auto"/>
              <w:left w:val="nil"/>
              <w:bottom w:val="single" w:sz="4" w:space="0" w:color="auto"/>
              <w:right w:val="nil"/>
            </w:tcBorders>
            <w:shd w:val="clear" w:color="auto" w:fill="auto"/>
            <w:noWrap/>
            <w:vAlign w:val="center"/>
            <w:hideMark/>
          </w:tcPr>
          <w:p w14:paraId="37779BE2"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MAPE</w:t>
            </w:r>
          </w:p>
        </w:tc>
        <w:tc>
          <w:tcPr>
            <w:tcW w:w="1203" w:type="dxa"/>
            <w:tcBorders>
              <w:top w:val="single" w:sz="4" w:space="0" w:color="auto"/>
              <w:left w:val="nil"/>
              <w:bottom w:val="single" w:sz="4" w:space="0" w:color="auto"/>
              <w:right w:val="nil"/>
            </w:tcBorders>
            <w:shd w:val="clear" w:color="auto" w:fill="auto"/>
            <w:noWrap/>
            <w:vAlign w:val="center"/>
            <w:hideMark/>
          </w:tcPr>
          <w:p w14:paraId="02A40C7D"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Normality</w:t>
            </w:r>
          </w:p>
        </w:tc>
        <w:tc>
          <w:tcPr>
            <w:tcW w:w="616" w:type="dxa"/>
            <w:tcBorders>
              <w:top w:val="single" w:sz="4" w:space="0" w:color="auto"/>
              <w:left w:val="nil"/>
              <w:bottom w:val="single" w:sz="4" w:space="0" w:color="auto"/>
              <w:right w:val="nil"/>
            </w:tcBorders>
            <w:shd w:val="clear" w:color="auto" w:fill="auto"/>
            <w:noWrap/>
            <w:vAlign w:val="center"/>
            <w:hideMark/>
          </w:tcPr>
          <w:p w14:paraId="6A7FD3A6"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WN</w:t>
            </w:r>
          </w:p>
        </w:tc>
      </w:tr>
      <w:tr w:rsidR="00DC1F66" w:rsidRPr="005758BC" w14:paraId="1B07FB93" w14:textId="77777777" w:rsidTr="009415E6">
        <w:trPr>
          <w:trHeight w:val="315"/>
        </w:trPr>
        <w:tc>
          <w:tcPr>
            <w:tcW w:w="1797" w:type="dxa"/>
            <w:vMerge w:val="restart"/>
            <w:tcBorders>
              <w:top w:val="single" w:sz="4" w:space="0" w:color="auto"/>
              <w:left w:val="nil"/>
              <w:bottom w:val="single" w:sz="8" w:space="0" w:color="000000"/>
              <w:right w:val="nil"/>
            </w:tcBorders>
            <w:shd w:val="clear" w:color="auto" w:fill="auto"/>
            <w:noWrap/>
            <w:vAlign w:val="center"/>
            <w:hideMark/>
          </w:tcPr>
          <w:p w14:paraId="017FEC52" w14:textId="77777777" w:rsidR="00DC1F66" w:rsidRPr="005758BC" w:rsidRDefault="00DC1F66" w:rsidP="005C11F6">
            <w:pPr>
              <w:spacing w:line="240" w:lineRule="auto"/>
              <w:rPr>
                <w:rFonts w:eastAsia="Times New Roman"/>
                <w:color w:val="000000"/>
                <w:lang w:val="en-US" w:eastAsia="zh-CN"/>
              </w:rPr>
            </w:pPr>
            <w:r w:rsidRPr="005758BC">
              <w:rPr>
                <w:rFonts w:eastAsia="Times New Roman"/>
                <w:color w:val="000000"/>
                <w:lang w:eastAsia="zh-CN"/>
              </w:rPr>
              <w:t>Regression</w:t>
            </w:r>
            <w:r w:rsidRPr="00A40DE1">
              <w:rPr>
                <w:rFonts w:eastAsia="Times New Roman"/>
                <w:color w:val="000000"/>
                <w:vertAlign w:val="superscript"/>
                <w:lang w:eastAsia="zh-CN"/>
              </w:rPr>
              <w:t>1</w:t>
            </w:r>
          </w:p>
        </w:tc>
        <w:tc>
          <w:tcPr>
            <w:tcW w:w="3060" w:type="dxa"/>
            <w:tcBorders>
              <w:top w:val="single" w:sz="4" w:space="0" w:color="auto"/>
              <w:left w:val="nil"/>
              <w:bottom w:val="nil"/>
              <w:right w:val="nil"/>
            </w:tcBorders>
            <w:shd w:val="clear" w:color="auto" w:fill="auto"/>
            <w:noWrap/>
            <w:vAlign w:val="center"/>
            <w:hideMark/>
          </w:tcPr>
          <w:p w14:paraId="2399AA0E" w14:textId="04BBEF7F" w:rsidR="00DC1F66" w:rsidRPr="005758BC" w:rsidRDefault="00DC1F66" w:rsidP="00106D6F">
            <w:pPr>
              <w:spacing w:line="240" w:lineRule="auto"/>
              <w:rPr>
                <w:rFonts w:eastAsia="Times New Roman"/>
                <w:color w:val="000000"/>
                <w:lang w:val="en-US" w:eastAsia="zh-CN"/>
              </w:rPr>
            </w:pPr>
            <w:r w:rsidRPr="005758BC">
              <w:rPr>
                <w:rFonts w:eastAsia="Times New Roman"/>
                <w:color w:val="000000"/>
                <w:lang w:eastAsia="zh-CN"/>
              </w:rPr>
              <w:t>Additive T+S</w:t>
            </w:r>
          </w:p>
        </w:tc>
        <w:tc>
          <w:tcPr>
            <w:tcW w:w="842" w:type="dxa"/>
            <w:tcBorders>
              <w:top w:val="single" w:sz="4" w:space="0" w:color="auto"/>
              <w:left w:val="nil"/>
              <w:bottom w:val="nil"/>
              <w:right w:val="nil"/>
            </w:tcBorders>
            <w:shd w:val="clear" w:color="auto" w:fill="auto"/>
            <w:noWrap/>
            <w:vAlign w:val="center"/>
            <w:hideMark/>
          </w:tcPr>
          <w:p w14:paraId="591DB1A1"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0.51</w:t>
            </w:r>
          </w:p>
        </w:tc>
        <w:tc>
          <w:tcPr>
            <w:tcW w:w="1003" w:type="dxa"/>
            <w:tcBorders>
              <w:top w:val="single" w:sz="4" w:space="0" w:color="auto"/>
              <w:left w:val="nil"/>
              <w:bottom w:val="nil"/>
              <w:right w:val="nil"/>
            </w:tcBorders>
            <w:shd w:val="clear" w:color="auto" w:fill="auto"/>
            <w:vAlign w:val="center"/>
          </w:tcPr>
          <w:p w14:paraId="63344AF6" w14:textId="77777777" w:rsidR="00DC1F66" w:rsidRPr="005758BC" w:rsidRDefault="00DC1F66" w:rsidP="005C11F6">
            <w:pPr>
              <w:spacing w:line="240" w:lineRule="auto"/>
              <w:jc w:val="center"/>
              <w:rPr>
                <w:rFonts w:eastAsia="Times New Roman"/>
                <w:color w:val="000000"/>
                <w:lang w:eastAsia="zh-CN"/>
              </w:rPr>
            </w:pPr>
            <w:r w:rsidRPr="005758BC">
              <w:rPr>
                <w:rFonts w:eastAsia="Times New Roman"/>
                <w:color w:val="000000"/>
                <w:lang w:eastAsia="zh-CN"/>
              </w:rPr>
              <w:t>0.57</w:t>
            </w:r>
          </w:p>
        </w:tc>
        <w:tc>
          <w:tcPr>
            <w:tcW w:w="883" w:type="dxa"/>
            <w:tcBorders>
              <w:top w:val="single" w:sz="4" w:space="0" w:color="auto"/>
              <w:left w:val="nil"/>
              <w:bottom w:val="nil"/>
              <w:right w:val="nil"/>
            </w:tcBorders>
            <w:shd w:val="clear" w:color="auto" w:fill="auto"/>
            <w:noWrap/>
            <w:vAlign w:val="center"/>
            <w:hideMark/>
          </w:tcPr>
          <w:p w14:paraId="682C9CE0"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26.15</w:t>
            </w:r>
          </w:p>
        </w:tc>
        <w:tc>
          <w:tcPr>
            <w:tcW w:w="1203" w:type="dxa"/>
            <w:tcBorders>
              <w:top w:val="single" w:sz="4" w:space="0" w:color="auto"/>
              <w:left w:val="nil"/>
              <w:bottom w:val="nil"/>
              <w:right w:val="nil"/>
            </w:tcBorders>
            <w:shd w:val="clear" w:color="auto" w:fill="auto"/>
            <w:noWrap/>
            <w:vAlign w:val="center"/>
            <w:hideMark/>
          </w:tcPr>
          <w:p w14:paraId="128B3198"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No</w:t>
            </w:r>
          </w:p>
        </w:tc>
        <w:tc>
          <w:tcPr>
            <w:tcW w:w="616" w:type="dxa"/>
            <w:tcBorders>
              <w:top w:val="single" w:sz="4" w:space="0" w:color="auto"/>
              <w:left w:val="nil"/>
              <w:bottom w:val="nil"/>
              <w:right w:val="nil"/>
            </w:tcBorders>
            <w:shd w:val="clear" w:color="auto" w:fill="auto"/>
            <w:noWrap/>
            <w:vAlign w:val="center"/>
            <w:hideMark/>
          </w:tcPr>
          <w:p w14:paraId="00FA3D22"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No</w:t>
            </w:r>
          </w:p>
        </w:tc>
      </w:tr>
      <w:tr w:rsidR="00DC1F66" w:rsidRPr="005758BC" w14:paraId="0216F59F" w14:textId="77777777" w:rsidTr="00106D6F">
        <w:trPr>
          <w:trHeight w:val="315"/>
        </w:trPr>
        <w:tc>
          <w:tcPr>
            <w:tcW w:w="1797" w:type="dxa"/>
            <w:vMerge/>
            <w:tcBorders>
              <w:top w:val="nil"/>
              <w:left w:val="nil"/>
              <w:bottom w:val="single" w:sz="8" w:space="0" w:color="000000"/>
              <w:right w:val="nil"/>
            </w:tcBorders>
            <w:vAlign w:val="center"/>
            <w:hideMark/>
          </w:tcPr>
          <w:p w14:paraId="1C4AEF0D" w14:textId="77777777" w:rsidR="00DC1F66" w:rsidRPr="005758BC" w:rsidRDefault="00DC1F66" w:rsidP="005C11F6">
            <w:pPr>
              <w:spacing w:line="240" w:lineRule="auto"/>
              <w:rPr>
                <w:rFonts w:eastAsia="Times New Roman"/>
                <w:color w:val="000000"/>
                <w:lang w:val="en-US" w:eastAsia="zh-CN"/>
              </w:rPr>
            </w:pPr>
          </w:p>
        </w:tc>
        <w:tc>
          <w:tcPr>
            <w:tcW w:w="3060" w:type="dxa"/>
            <w:tcBorders>
              <w:top w:val="nil"/>
              <w:left w:val="nil"/>
              <w:bottom w:val="nil"/>
              <w:right w:val="nil"/>
            </w:tcBorders>
            <w:shd w:val="clear" w:color="auto" w:fill="auto"/>
            <w:noWrap/>
            <w:vAlign w:val="center"/>
            <w:hideMark/>
          </w:tcPr>
          <w:p w14:paraId="01C190FE" w14:textId="3A8E6B6C" w:rsidR="00DC1F66" w:rsidRPr="005758BC" w:rsidRDefault="00DC1F66" w:rsidP="00106D6F">
            <w:pPr>
              <w:spacing w:line="240" w:lineRule="auto"/>
              <w:rPr>
                <w:rFonts w:eastAsia="Times New Roman"/>
                <w:color w:val="000000"/>
                <w:lang w:val="en-US" w:eastAsia="zh-CN"/>
              </w:rPr>
            </w:pPr>
            <w:r w:rsidRPr="005758BC">
              <w:rPr>
                <w:rFonts w:eastAsia="Times New Roman"/>
                <w:color w:val="000000"/>
                <w:lang w:eastAsia="zh-CN"/>
              </w:rPr>
              <w:t>Additive S</w:t>
            </w:r>
          </w:p>
        </w:tc>
        <w:tc>
          <w:tcPr>
            <w:tcW w:w="842" w:type="dxa"/>
            <w:tcBorders>
              <w:top w:val="nil"/>
              <w:left w:val="nil"/>
              <w:bottom w:val="nil"/>
              <w:right w:val="nil"/>
            </w:tcBorders>
            <w:shd w:val="clear" w:color="auto" w:fill="auto"/>
            <w:noWrap/>
            <w:vAlign w:val="center"/>
            <w:hideMark/>
          </w:tcPr>
          <w:p w14:paraId="79E41223"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0.45</w:t>
            </w:r>
          </w:p>
        </w:tc>
        <w:tc>
          <w:tcPr>
            <w:tcW w:w="1003" w:type="dxa"/>
            <w:tcBorders>
              <w:top w:val="nil"/>
              <w:left w:val="nil"/>
              <w:bottom w:val="nil"/>
              <w:right w:val="nil"/>
            </w:tcBorders>
            <w:shd w:val="clear" w:color="auto" w:fill="auto"/>
            <w:vAlign w:val="center"/>
          </w:tcPr>
          <w:p w14:paraId="3D98B135" w14:textId="77777777" w:rsidR="00DC1F66" w:rsidRPr="005758BC" w:rsidRDefault="00DC1F66" w:rsidP="005C11F6">
            <w:pPr>
              <w:spacing w:line="240" w:lineRule="auto"/>
              <w:jc w:val="center"/>
              <w:rPr>
                <w:rFonts w:eastAsia="Times New Roman"/>
                <w:color w:val="000000"/>
                <w:lang w:eastAsia="zh-CN"/>
              </w:rPr>
            </w:pPr>
            <w:r w:rsidRPr="005758BC">
              <w:rPr>
                <w:rFonts w:eastAsia="Times New Roman"/>
                <w:color w:val="000000"/>
                <w:lang w:eastAsia="zh-CN"/>
              </w:rPr>
              <w:t>0.09</w:t>
            </w:r>
          </w:p>
        </w:tc>
        <w:tc>
          <w:tcPr>
            <w:tcW w:w="883" w:type="dxa"/>
            <w:tcBorders>
              <w:top w:val="nil"/>
              <w:left w:val="nil"/>
              <w:bottom w:val="nil"/>
              <w:right w:val="nil"/>
            </w:tcBorders>
            <w:shd w:val="clear" w:color="auto" w:fill="auto"/>
            <w:noWrap/>
            <w:vAlign w:val="center"/>
            <w:hideMark/>
          </w:tcPr>
          <w:p w14:paraId="25D30104"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22.32</w:t>
            </w:r>
          </w:p>
        </w:tc>
        <w:tc>
          <w:tcPr>
            <w:tcW w:w="1203" w:type="dxa"/>
            <w:tcBorders>
              <w:top w:val="nil"/>
              <w:left w:val="nil"/>
              <w:bottom w:val="nil"/>
              <w:right w:val="nil"/>
            </w:tcBorders>
            <w:shd w:val="clear" w:color="auto" w:fill="auto"/>
            <w:noWrap/>
            <w:vAlign w:val="center"/>
            <w:hideMark/>
          </w:tcPr>
          <w:p w14:paraId="2ADACA39"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No</w:t>
            </w:r>
          </w:p>
        </w:tc>
        <w:tc>
          <w:tcPr>
            <w:tcW w:w="616" w:type="dxa"/>
            <w:tcBorders>
              <w:top w:val="nil"/>
              <w:left w:val="nil"/>
              <w:bottom w:val="nil"/>
              <w:right w:val="nil"/>
            </w:tcBorders>
            <w:shd w:val="clear" w:color="auto" w:fill="auto"/>
            <w:noWrap/>
            <w:vAlign w:val="center"/>
            <w:hideMark/>
          </w:tcPr>
          <w:p w14:paraId="268CC965"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No</w:t>
            </w:r>
          </w:p>
        </w:tc>
      </w:tr>
      <w:tr w:rsidR="00DC1F66" w:rsidRPr="005758BC" w14:paraId="5C514D94" w14:textId="77777777" w:rsidTr="00106D6F">
        <w:trPr>
          <w:trHeight w:val="330"/>
        </w:trPr>
        <w:tc>
          <w:tcPr>
            <w:tcW w:w="1797" w:type="dxa"/>
            <w:vMerge/>
            <w:tcBorders>
              <w:top w:val="nil"/>
              <w:left w:val="nil"/>
              <w:bottom w:val="single" w:sz="4" w:space="0" w:color="auto"/>
              <w:right w:val="nil"/>
            </w:tcBorders>
            <w:vAlign w:val="center"/>
          </w:tcPr>
          <w:p w14:paraId="45D984A4" w14:textId="77777777" w:rsidR="00DC1F66" w:rsidRPr="005758BC" w:rsidRDefault="00DC1F66" w:rsidP="005C11F6">
            <w:pPr>
              <w:spacing w:line="240" w:lineRule="auto"/>
              <w:rPr>
                <w:rFonts w:eastAsia="Times New Roman"/>
                <w:color w:val="000000"/>
                <w:lang w:val="en-US" w:eastAsia="zh-CN"/>
              </w:rPr>
            </w:pPr>
          </w:p>
        </w:tc>
        <w:tc>
          <w:tcPr>
            <w:tcW w:w="3060" w:type="dxa"/>
            <w:tcBorders>
              <w:top w:val="nil"/>
              <w:left w:val="nil"/>
              <w:right w:val="nil"/>
            </w:tcBorders>
            <w:shd w:val="clear" w:color="auto" w:fill="auto"/>
            <w:noWrap/>
            <w:vAlign w:val="center"/>
          </w:tcPr>
          <w:p w14:paraId="44C2640B" w14:textId="56B6B6C4" w:rsidR="00DC1F66" w:rsidRPr="005758BC" w:rsidRDefault="00106D6F" w:rsidP="00106D6F">
            <w:pPr>
              <w:spacing w:line="240" w:lineRule="auto"/>
              <w:rPr>
                <w:rFonts w:eastAsia="Times New Roman"/>
                <w:color w:val="000000"/>
                <w:lang w:eastAsia="zh-CN"/>
              </w:rPr>
            </w:pPr>
            <w:r>
              <w:rPr>
                <w:rFonts w:eastAsia="Times New Roman"/>
                <w:color w:val="000000"/>
                <w:lang w:eastAsia="zh-CN"/>
              </w:rPr>
              <w:t xml:space="preserve">Additive </w:t>
            </w:r>
            <w:r w:rsidR="00DC1F66" w:rsidRPr="005758BC">
              <w:rPr>
                <w:rFonts w:eastAsia="Times New Roman"/>
                <w:color w:val="000000"/>
                <w:lang w:eastAsia="zh-CN"/>
              </w:rPr>
              <w:t>T+S+T*S</w:t>
            </w:r>
          </w:p>
        </w:tc>
        <w:tc>
          <w:tcPr>
            <w:tcW w:w="842" w:type="dxa"/>
            <w:tcBorders>
              <w:top w:val="nil"/>
              <w:left w:val="nil"/>
              <w:right w:val="nil"/>
            </w:tcBorders>
            <w:shd w:val="clear" w:color="auto" w:fill="auto"/>
            <w:noWrap/>
            <w:vAlign w:val="center"/>
          </w:tcPr>
          <w:p w14:paraId="7084CA04" w14:textId="77777777" w:rsidR="00DC1F66" w:rsidRPr="005758BC" w:rsidRDefault="00DC1F66" w:rsidP="005C11F6">
            <w:pPr>
              <w:spacing w:line="240" w:lineRule="auto"/>
              <w:jc w:val="center"/>
              <w:rPr>
                <w:rFonts w:eastAsia="Times New Roman"/>
                <w:color w:val="000000"/>
                <w:lang w:eastAsia="zh-CN"/>
              </w:rPr>
            </w:pPr>
            <w:r w:rsidRPr="005758BC">
              <w:rPr>
                <w:rFonts w:eastAsia="Times New Roman"/>
                <w:color w:val="000000"/>
                <w:lang w:eastAsia="zh-CN"/>
              </w:rPr>
              <w:t>0.58</w:t>
            </w:r>
          </w:p>
        </w:tc>
        <w:tc>
          <w:tcPr>
            <w:tcW w:w="1003" w:type="dxa"/>
            <w:tcBorders>
              <w:top w:val="nil"/>
              <w:left w:val="nil"/>
              <w:right w:val="nil"/>
            </w:tcBorders>
            <w:shd w:val="clear" w:color="auto" w:fill="auto"/>
            <w:vAlign w:val="center"/>
          </w:tcPr>
          <w:p w14:paraId="3146FB5B" w14:textId="77777777" w:rsidR="00DC1F66" w:rsidRPr="005758BC" w:rsidRDefault="00DC1F66" w:rsidP="005C11F6">
            <w:pPr>
              <w:spacing w:line="240" w:lineRule="auto"/>
              <w:jc w:val="center"/>
              <w:rPr>
                <w:rFonts w:eastAsia="Times New Roman"/>
                <w:color w:val="000000"/>
                <w:lang w:eastAsia="zh-CN"/>
              </w:rPr>
            </w:pPr>
            <w:r w:rsidRPr="005758BC">
              <w:rPr>
                <w:rFonts w:eastAsia="Times New Roman"/>
                <w:color w:val="000000"/>
                <w:lang w:eastAsia="zh-CN"/>
              </w:rPr>
              <w:t>0.22</w:t>
            </w:r>
          </w:p>
        </w:tc>
        <w:tc>
          <w:tcPr>
            <w:tcW w:w="883" w:type="dxa"/>
            <w:tcBorders>
              <w:top w:val="nil"/>
              <w:left w:val="nil"/>
              <w:right w:val="nil"/>
            </w:tcBorders>
            <w:shd w:val="clear" w:color="auto" w:fill="auto"/>
            <w:noWrap/>
            <w:vAlign w:val="center"/>
          </w:tcPr>
          <w:p w14:paraId="0B25AE4D" w14:textId="77777777" w:rsidR="00DC1F66" w:rsidRPr="005758BC" w:rsidRDefault="00DC1F66" w:rsidP="005C11F6">
            <w:pPr>
              <w:spacing w:line="240" w:lineRule="auto"/>
              <w:jc w:val="center"/>
              <w:rPr>
                <w:rFonts w:eastAsia="Times New Roman"/>
                <w:color w:val="000000"/>
                <w:lang w:eastAsia="zh-CN"/>
              </w:rPr>
            </w:pPr>
            <w:r w:rsidRPr="005758BC">
              <w:rPr>
                <w:rFonts w:eastAsia="Times New Roman"/>
                <w:color w:val="000000"/>
                <w:lang w:eastAsia="zh-CN"/>
              </w:rPr>
              <w:t>23.41</w:t>
            </w:r>
          </w:p>
        </w:tc>
        <w:tc>
          <w:tcPr>
            <w:tcW w:w="1203" w:type="dxa"/>
            <w:tcBorders>
              <w:top w:val="nil"/>
              <w:left w:val="nil"/>
              <w:right w:val="nil"/>
            </w:tcBorders>
            <w:shd w:val="clear" w:color="auto" w:fill="auto"/>
            <w:noWrap/>
            <w:vAlign w:val="center"/>
          </w:tcPr>
          <w:p w14:paraId="3F9C6417" w14:textId="77777777" w:rsidR="00DC1F66" w:rsidRPr="005758BC" w:rsidRDefault="00DC1F66" w:rsidP="005C11F6">
            <w:pPr>
              <w:spacing w:line="240" w:lineRule="auto"/>
              <w:jc w:val="center"/>
              <w:rPr>
                <w:rFonts w:eastAsia="Times New Roman"/>
                <w:color w:val="000000"/>
                <w:lang w:eastAsia="zh-CN"/>
              </w:rPr>
            </w:pPr>
            <w:r w:rsidRPr="005758BC">
              <w:rPr>
                <w:rFonts w:eastAsia="Times New Roman"/>
                <w:color w:val="000000"/>
                <w:lang w:eastAsia="zh-CN"/>
              </w:rPr>
              <w:t>No</w:t>
            </w:r>
          </w:p>
        </w:tc>
        <w:tc>
          <w:tcPr>
            <w:tcW w:w="616" w:type="dxa"/>
            <w:tcBorders>
              <w:top w:val="nil"/>
              <w:left w:val="nil"/>
              <w:right w:val="nil"/>
            </w:tcBorders>
            <w:shd w:val="clear" w:color="auto" w:fill="auto"/>
            <w:noWrap/>
            <w:vAlign w:val="center"/>
          </w:tcPr>
          <w:p w14:paraId="6DB88EF5" w14:textId="77777777" w:rsidR="00DC1F66" w:rsidRPr="005758BC" w:rsidRDefault="00DC1F66" w:rsidP="005C11F6">
            <w:pPr>
              <w:spacing w:line="240" w:lineRule="auto"/>
              <w:jc w:val="center"/>
              <w:rPr>
                <w:rFonts w:eastAsia="Times New Roman"/>
                <w:color w:val="000000"/>
                <w:lang w:eastAsia="zh-CN"/>
              </w:rPr>
            </w:pPr>
            <w:r w:rsidRPr="005758BC">
              <w:rPr>
                <w:rFonts w:eastAsia="Times New Roman"/>
                <w:color w:val="000000"/>
                <w:lang w:eastAsia="zh-CN"/>
              </w:rPr>
              <w:t>No</w:t>
            </w:r>
          </w:p>
        </w:tc>
      </w:tr>
      <w:tr w:rsidR="00106D6F" w:rsidRPr="005758BC" w14:paraId="2797758C" w14:textId="77777777" w:rsidTr="00106D6F">
        <w:trPr>
          <w:trHeight w:val="330"/>
        </w:trPr>
        <w:tc>
          <w:tcPr>
            <w:tcW w:w="1797" w:type="dxa"/>
            <w:vMerge/>
            <w:tcBorders>
              <w:top w:val="nil"/>
              <w:left w:val="nil"/>
              <w:bottom w:val="single" w:sz="4" w:space="0" w:color="auto"/>
              <w:right w:val="nil"/>
            </w:tcBorders>
            <w:vAlign w:val="center"/>
          </w:tcPr>
          <w:p w14:paraId="19291FED" w14:textId="77777777" w:rsidR="00106D6F" w:rsidRPr="005758BC" w:rsidRDefault="00106D6F" w:rsidP="005C11F6">
            <w:pPr>
              <w:spacing w:line="240" w:lineRule="auto"/>
              <w:rPr>
                <w:rFonts w:eastAsia="Times New Roman"/>
                <w:color w:val="000000"/>
                <w:lang w:val="en-US" w:eastAsia="zh-CN"/>
              </w:rPr>
            </w:pPr>
          </w:p>
        </w:tc>
        <w:tc>
          <w:tcPr>
            <w:tcW w:w="3060" w:type="dxa"/>
            <w:tcBorders>
              <w:top w:val="nil"/>
              <w:left w:val="nil"/>
              <w:right w:val="nil"/>
            </w:tcBorders>
            <w:shd w:val="clear" w:color="auto" w:fill="auto"/>
            <w:noWrap/>
            <w:vAlign w:val="center"/>
          </w:tcPr>
          <w:p w14:paraId="59BA7CF8" w14:textId="0520D65E" w:rsidR="00106D6F" w:rsidRPr="00625B06" w:rsidRDefault="00106D6F" w:rsidP="005C11F6">
            <w:pPr>
              <w:spacing w:line="240" w:lineRule="auto"/>
              <w:rPr>
                <w:rFonts w:eastAsia="Times New Roman"/>
                <w:color w:val="000000"/>
                <w:lang w:eastAsia="zh-CN"/>
              </w:rPr>
            </w:pPr>
            <w:r w:rsidRPr="00106D6F">
              <w:rPr>
                <w:rFonts w:eastAsia="Times New Roman"/>
                <w:color w:val="000000"/>
                <w:lang w:eastAsia="zh-CN"/>
              </w:rPr>
              <w:t>Additive T+S+Intervention</w:t>
            </w:r>
            <w:r w:rsidRPr="00106D6F">
              <w:rPr>
                <w:rFonts w:eastAsia="Times New Roman"/>
                <w:color w:val="000000"/>
                <w:vertAlign w:val="superscript"/>
                <w:lang w:eastAsia="zh-CN"/>
              </w:rPr>
              <w:t>2</w:t>
            </w:r>
          </w:p>
        </w:tc>
        <w:tc>
          <w:tcPr>
            <w:tcW w:w="842" w:type="dxa"/>
            <w:tcBorders>
              <w:top w:val="nil"/>
              <w:left w:val="nil"/>
              <w:right w:val="nil"/>
            </w:tcBorders>
            <w:shd w:val="clear" w:color="auto" w:fill="auto"/>
            <w:noWrap/>
            <w:vAlign w:val="center"/>
          </w:tcPr>
          <w:p w14:paraId="625926EF" w14:textId="57CC98EE" w:rsidR="00106D6F" w:rsidRDefault="00106D6F" w:rsidP="005C11F6">
            <w:pPr>
              <w:spacing w:line="240" w:lineRule="auto"/>
              <w:jc w:val="center"/>
              <w:rPr>
                <w:rFonts w:eastAsia="Times New Roman"/>
                <w:color w:val="000000"/>
                <w:lang w:eastAsia="zh-CN"/>
              </w:rPr>
            </w:pPr>
            <w:r>
              <w:rPr>
                <w:rFonts w:eastAsia="Times New Roman"/>
                <w:color w:val="000000"/>
                <w:lang w:eastAsia="zh-CN"/>
              </w:rPr>
              <w:t>0.72</w:t>
            </w:r>
          </w:p>
        </w:tc>
        <w:tc>
          <w:tcPr>
            <w:tcW w:w="1003" w:type="dxa"/>
            <w:tcBorders>
              <w:top w:val="nil"/>
              <w:left w:val="nil"/>
              <w:right w:val="nil"/>
            </w:tcBorders>
            <w:shd w:val="clear" w:color="auto" w:fill="auto"/>
            <w:vAlign w:val="center"/>
          </w:tcPr>
          <w:p w14:paraId="11378DCC" w14:textId="5F13D8EC" w:rsidR="00106D6F" w:rsidRDefault="00106D6F" w:rsidP="005C11F6">
            <w:pPr>
              <w:spacing w:line="240" w:lineRule="auto"/>
              <w:jc w:val="center"/>
              <w:rPr>
                <w:rFonts w:eastAsia="Times New Roman"/>
                <w:color w:val="000000"/>
                <w:lang w:eastAsia="zh-CN"/>
              </w:rPr>
            </w:pPr>
            <w:r>
              <w:rPr>
                <w:rFonts w:eastAsia="Times New Roman"/>
                <w:color w:val="000000"/>
                <w:lang w:eastAsia="zh-CN"/>
              </w:rPr>
              <w:t>0.52</w:t>
            </w:r>
          </w:p>
        </w:tc>
        <w:tc>
          <w:tcPr>
            <w:tcW w:w="883" w:type="dxa"/>
            <w:tcBorders>
              <w:top w:val="nil"/>
              <w:left w:val="nil"/>
              <w:right w:val="nil"/>
            </w:tcBorders>
            <w:shd w:val="clear" w:color="auto" w:fill="auto"/>
            <w:noWrap/>
            <w:vAlign w:val="center"/>
          </w:tcPr>
          <w:p w14:paraId="1B477EF6" w14:textId="1775B63F" w:rsidR="00106D6F" w:rsidRDefault="00106D6F" w:rsidP="005C11F6">
            <w:pPr>
              <w:spacing w:line="240" w:lineRule="auto"/>
              <w:jc w:val="center"/>
              <w:rPr>
                <w:rFonts w:eastAsia="Times New Roman"/>
                <w:color w:val="000000"/>
                <w:lang w:eastAsia="zh-CN"/>
              </w:rPr>
            </w:pPr>
            <w:r>
              <w:rPr>
                <w:rFonts w:eastAsia="Times New Roman"/>
                <w:color w:val="000000"/>
                <w:lang w:eastAsia="zh-CN"/>
              </w:rPr>
              <w:t>22.84</w:t>
            </w:r>
          </w:p>
        </w:tc>
        <w:tc>
          <w:tcPr>
            <w:tcW w:w="1203" w:type="dxa"/>
            <w:tcBorders>
              <w:top w:val="nil"/>
              <w:left w:val="nil"/>
              <w:right w:val="nil"/>
            </w:tcBorders>
            <w:shd w:val="clear" w:color="auto" w:fill="auto"/>
            <w:noWrap/>
            <w:vAlign w:val="center"/>
          </w:tcPr>
          <w:p w14:paraId="20DE7185" w14:textId="19DD4091" w:rsidR="00106D6F" w:rsidRDefault="00106D6F" w:rsidP="005C11F6">
            <w:pPr>
              <w:spacing w:line="240" w:lineRule="auto"/>
              <w:jc w:val="center"/>
              <w:rPr>
                <w:rFonts w:eastAsia="Times New Roman"/>
                <w:color w:val="000000"/>
                <w:lang w:eastAsia="zh-CN"/>
              </w:rPr>
            </w:pPr>
            <w:r>
              <w:rPr>
                <w:rFonts w:eastAsia="Times New Roman"/>
                <w:color w:val="000000"/>
                <w:lang w:eastAsia="zh-CN"/>
              </w:rPr>
              <w:t>Yes</w:t>
            </w:r>
          </w:p>
        </w:tc>
        <w:tc>
          <w:tcPr>
            <w:tcW w:w="616" w:type="dxa"/>
            <w:tcBorders>
              <w:top w:val="nil"/>
              <w:left w:val="nil"/>
              <w:right w:val="nil"/>
            </w:tcBorders>
            <w:shd w:val="clear" w:color="auto" w:fill="auto"/>
            <w:noWrap/>
            <w:vAlign w:val="center"/>
          </w:tcPr>
          <w:p w14:paraId="10B5C01B" w14:textId="5802BE8F" w:rsidR="00106D6F" w:rsidRDefault="00106D6F" w:rsidP="005C11F6">
            <w:pPr>
              <w:spacing w:line="240" w:lineRule="auto"/>
              <w:jc w:val="center"/>
              <w:rPr>
                <w:rFonts w:eastAsia="Times New Roman"/>
                <w:color w:val="000000"/>
                <w:lang w:eastAsia="zh-CN"/>
              </w:rPr>
            </w:pPr>
            <w:r>
              <w:rPr>
                <w:rFonts w:eastAsia="Times New Roman"/>
                <w:color w:val="000000"/>
                <w:lang w:eastAsia="zh-CN"/>
              </w:rPr>
              <w:t>No</w:t>
            </w:r>
          </w:p>
        </w:tc>
      </w:tr>
      <w:tr w:rsidR="00DC1F66" w:rsidRPr="005758BC" w14:paraId="528E87D2" w14:textId="77777777" w:rsidTr="00106D6F">
        <w:trPr>
          <w:trHeight w:val="330"/>
        </w:trPr>
        <w:tc>
          <w:tcPr>
            <w:tcW w:w="1797" w:type="dxa"/>
            <w:vMerge/>
            <w:tcBorders>
              <w:top w:val="nil"/>
              <w:left w:val="nil"/>
              <w:bottom w:val="single" w:sz="4" w:space="0" w:color="auto"/>
              <w:right w:val="nil"/>
            </w:tcBorders>
            <w:vAlign w:val="center"/>
          </w:tcPr>
          <w:p w14:paraId="361A1B48" w14:textId="77777777" w:rsidR="00DC1F66" w:rsidRPr="005758BC" w:rsidRDefault="00DC1F66" w:rsidP="005C11F6">
            <w:pPr>
              <w:spacing w:line="240" w:lineRule="auto"/>
              <w:rPr>
                <w:rFonts w:eastAsia="Times New Roman"/>
                <w:color w:val="000000"/>
                <w:lang w:val="en-US" w:eastAsia="zh-CN"/>
              </w:rPr>
            </w:pPr>
          </w:p>
        </w:tc>
        <w:tc>
          <w:tcPr>
            <w:tcW w:w="3060" w:type="dxa"/>
            <w:tcBorders>
              <w:top w:val="nil"/>
              <w:left w:val="nil"/>
              <w:right w:val="nil"/>
            </w:tcBorders>
            <w:shd w:val="clear" w:color="auto" w:fill="auto"/>
            <w:noWrap/>
            <w:vAlign w:val="center"/>
          </w:tcPr>
          <w:p w14:paraId="22955DF1" w14:textId="77777777" w:rsidR="00DC1F66" w:rsidRPr="005758BC" w:rsidRDefault="00DC1F66" w:rsidP="005C11F6">
            <w:pPr>
              <w:spacing w:line="240" w:lineRule="auto"/>
              <w:rPr>
                <w:rFonts w:eastAsia="Times New Roman"/>
                <w:color w:val="000000"/>
                <w:lang w:eastAsia="zh-CN"/>
              </w:rPr>
            </w:pPr>
            <w:r w:rsidRPr="00625B06">
              <w:rPr>
                <w:rFonts w:eastAsia="Times New Roman"/>
                <w:color w:val="000000"/>
                <w:lang w:eastAsia="zh-CN"/>
              </w:rPr>
              <w:t>Multiplicative T.S</w:t>
            </w:r>
          </w:p>
        </w:tc>
        <w:tc>
          <w:tcPr>
            <w:tcW w:w="842" w:type="dxa"/>
            <w:tcBorders>
              <w:top w:val="nil"/>
              <w:left w:val="nil"/>
              <w:right w:val="nil"/>
            </w:tcBorders>
            <w:shd w:val="clear" w:color="auto" w:fill="auto"/>
            <w:noWrap/>
            <w:vAlign w:val="center"/>
          </w:tcPr>
          <w:p w14:paraId="5741B6A6" w14:textId="77777777" w:rsidR="00DC1F66" w:rsidRPr="005758BC" w:rsidRDefault="00DC1F66" w:rsidP="005C11F6">
            <w:pPr>
              <w:spacing w:line="240" w:lineRule="auto"/>
              <w:jc w:val="center"/>
              <w:rPr>
                <w:rFonts w:eastAsia="Times New Roman"/>
                <w:color w:val="000000"/>
                <w:lang w:eastAsia="zh-CN"/>
              </w:rPr>
            </w:pPr>
            <w:r>
              <w:rPr>
                <w:rFonts w:eastAsia="Times New Roman"/>
                <w:color w:val="000000"/>
                <w:lang w:eastAsia="zh-CN"/>
              </w:rPr>
              <w:t>0.34</w:t>
            </w:r>
          </w:p>
        </w:tc>
        <w:tc>
          <w:tcPr>
            <w:tcW w:w="1003" w:type="dxa"/>
            <w:tcBorders>
              <w:top w:val="nil"/>
              <w:left w:val="nil"/>
              <w:right w:val="nil"/>
            </w:tcBorders>
            <w:shd w:val="clear" w:color="auto" w:fill="auto"/>
            <w:vAlign w:val="center"/>
          </w:tcPr>
          <w:p w14:paraId="0F08DED1" w14:textId="77777777" w:rsidR="00DC1F66" w:rsidRPr="005758BC" w:rsidRDefault="00DC1F66" w:rsidP="005C11F6">
            <w:pPr>
              <w:spacing w:line="240" w:lineRule="auto"/>
              <w:jc w:val="center"/>
              <w:rPr>
                <w:rFonts w:eastAsia="Times New Roman"/>
                <w:color w:val="000000"/>
                <w:lang w:eastAsia="zh-CN"/>
              </w:rPr>
            </w:pPr>
            <w:r>
              <w:rPr>
                <w:rFonts w:eastAsia="Times New Roman"/>
                <w:color w:val="000000"/>
                <w:lang w:eastAsia="zh-CN"/>
              </w:rPr>
              <w:t>0.55</w:t>
            </w:r>
          </w:p>
        </w:tc>
        <w:tc>
          <w:tcPr>
            <w:tcW w:w="883" w:type="dxa"/>
            <w:tcBorders>
              <w:top w:val="nil"/>
              <w:left w:val="nil"/>
              <w:right w:val="nil"/>
            </w:tcBorders>
            <w:shd w:val="clear" w:color="auto" w:fill="auto"/>
            <w:noWrap/>
            <w:vAlign w:val="center"/>
          </w:tcPr>
          <w:p w14:paraId="6258A99A" w14:textId="77777777" w:rsidR="00DC1F66" w:rsidRPr="005758BC" w:rsidRDefault="00DC1F66" w:rsidP="005C11F6">
            <w:pPr>
              <w:spacing w:line="240" w:lineRule="auto"/>
              <w:jc w:val="center"/>
              <w:rPr>
                <w:rFonts w:eastAsia="Times New Roman"/>
                <w:color w:val="000000"/>
                <w:lang w:eastAsia="zh-CN"/>
              </w:rPr>
            </w:pPr>
            <w:r>
              <w:rPr>
                <w:rFonts w:eastAsia="Times New Roman"/>
                <w:color w:val="000000"/>
                <w:lang w:eastAsia="zh-CN"/>
              </w:rPr>
              <w:t>25.42</w:t>
            </w:r>
          </w:p>
        </w:tc>
        <w:tc>
          <w:tcPr>
            <w:tcW w:w="1203" w:type="dxa"/>
            <w:tcBorders>
              <w:top w:val="nil"/>
              <w:left w:val="nil"/>
              <w:right w:val="nil"/>
            </w:tcBorders>
            <w:shd w:val="clear" w:color="auto" w:fill="auto"/>
            <w:noWrap/>
            <w:vAlign w:val="center"/>
          </w:tcPr>
          <w:p w14:paraId="7E6F6331" w14:textId="77777777" w:rsidR="00DC1F66" w:rsidRPr="005758BC" w:rsidRDefault="00DC1F66" w:rsidP="005C11F6">
            <w:pPr>
              <w:spacing w:line="240" w:lineRule="auto"/>
              <w:jc w:val="center"/>
              <w:rPr>
                <w:rFonts w:eastAsia="Times New Roman"/>
                <w:color w:val="000000"/>
                <w:lang w:eastAsia="zh-CN"/>
              </w:rPr>
            </w:pPr>
            <w:r>
              <w:rPr>
                <w:rFonts w:eastAsia="Times New Roman"/>
                <w:color w:val="000000"/>
                <w:lang w:eastAsia="zh-CN"/>
              </w:rPr>
              <w:t>Yes</w:t>
            </w:r>
          </w:p>
        </w:tc>
        <w:tc>
          <w:tcPr>
            <w:tcW w:w="616" w:type="dxa"/>
            <w:tcBorders>
              <w:top w:val="nil"/>
              <w:left w:val="nil"/>
              <w:right w:val="nil"/>
            </w:tcBorders>
            <w:shd w:val="clear" w:color="auto" w:fill="auto"/>
            <w:noWrap/>
            <w:vAlign w:val="center"/>
          </w:tcPr>
          <w:p w14:paraId="123D3E5F" w14:textId="77777777" w:rsidR="00DC1F66" w:rsidRPr="005758BC" w:rsidRDefault="00DC1F66" w:rsidP="005C11F6">
            <w:pPr>
              <w:spacing w:line="240" w:lineRule="auto"/>
              <w:jc w:val="center"/>
              <w:rPr>
                <w:rFonts w:eastAsia="Times New Roman"/>
                <w:color w:val="000000"/>
                <w:lang w:eastAsia="zh-CN"/>
              </w:rPr>
            </w:pPr>
            <w:r>
              <w:rPr>
                <w:rFonts w:eastAsia="Times New Roman"/>
                <w:color w:val="000000"/>
                <w:lang w:eastAsia="zh-CN"/>
              </w:rPr>
              <w:t>No</w:t>
            </w:r>
          </w:p>
        </w:tc>
      </w:tr>
      <w:tr w:rsidR="00DC1F66" w:rsidRPr="005758BC" w14:paraId="4D15CE84" w14:textId="77777777" w:rsidTr="00106D6F">
        <w:trPr>
          <w:trHeight w:val="330"/>
        </w:trPr>
        <w:tc>
          <w:tcPr>
            <w:tcW w:w="1797" w:type="dxa"/>
            <w:vMerge/>
            <w:tcBorders>
              <w:top w:val="nil"/>
              <w:left w:val="nil"/>
              <w:bottom w:val="single" w:sz="4" w:space="0" w:color="auto"/>
              <w:right w:val="nil"/>
            </w:tcBorders>
            <w:vAlign w:val="center"/>
          </w:tcPr>
          <w:p w14:paraId="40FD5DCD" w14:textId="77777777" w:rsidR="00DC1F66" w:rsidRPr="005758BC" w:rsidRDefault="00DC1F66" w:rsidP="005C11F6">
            <w:pPr>
              <w:spacing w:line="240" w:lineRule="auto"/>
              <w:rPr>
                <w:rFonts w:eastAsia="Times New Roman"/>
                <w:color w:val="000000"/>
                <w:lang w:val="en-US" w:eastAsia="zh-CN"/>
              </w:rPr>
            </w:pPr>
          </w:p>
        </w:tc>
        <w:tc>
          <w:tcPr>
            <w:tcW w:w="3060" w:type="dxa"/>
            <w:tcBorders>
              <w:top w:val="nil"/>
              <w:left w:val="nil"/>
              <w:right w:val="nil"/>
            </w:tcBorders>
            <w:shd w:val="clear" w:color="auto" w:fill="auto"/>
            <w:noWrap/>
            <w:vAlign w:val="center"/>
          </w:tcPr>
          <w:p w14:paraId="53046B7F" w14:textId="77777777" w:rsidR="00DC1F66" w:rsidRPr="005758BC" w:rsidRDefault="00DC1F66" w:rsidP="005C11F6">
            <w:pPr>
              <w:spacing w:line="240" w:lineRule="auto"/>
              <w:rPr>
                <w:rFonts w:eastAsia="Times New Roman"/>
                <w:color w:val="000000"/>
                <w:lang w:eastAsia="zh-CN"/>
              </w:rPr>
            </w:pPr>
            <w:r>
              <w:rPr>
                <w:rFonts w:eastAsia="Times New Roman"/>
                <w:color w:val="000000"/>
                <w:lang w:eastAsia="zh-CN"/>
              </w:rPr>
              <w:t xml:space="preserve">Multiplicative </w:t>
            </w:r>
            <w:r w:rsidRPr="00625B06">
              <w:rPr>
                <w:rFonts w:eastAsia="Times New Roman"/>
                <w:color w:val="000000"/>
                <w:lang w:eastAsia="zh-CN"/>
              </w:rPr>
              <w:t>S</w:t>
            </w:r>
          </w:p>
        </w:tc>
        <w:tc>
          <w:tcPr>
            <w:tcW w:w="842" w:type="dxa"/>
            <w:tcBorders>
              <w:top w:val="nil"/>
              <w:left w:val="nil"/>
              <w:right w:val="nil"/>
            </w:tcBorders>
            <w:shd w:val="clear" w:color="auto" w:fill="auto"/>
            <w:noWrap/>
            <w:vAlign w:val="center"/>
          </w:tcPr>
          <w:p w14:paraId="6B9CC1CC" w14:textId="77777777" w:rsidR="00DC1F66" w:rsidRPr="005758BC" w:rsidRDefault="00DC1F66" w:rsidP="005C11F6">
            <w:pPr>
              <w:spacing w:line="240" w:lineRule="auto"/>
              <w:jc w:val="center"/>
              <w:rPr>
                <w:rFonts w:eastAsia="Times New Roman"/>
                <w:color w:val="000000"/>
                <w:lang w:eastAsia="zh-CN"/>
              </w:rPr>
            </w:pPr>
            <w:r>
              <w:rPr>
                <w:rFonts w:eastAsia="Times New Roman"/>
                <w:color w:val="000000"/>
                <w:lang w:eastAsia="zh-CN"/>
              </w:rPr>
              <w:t>0.33</w:t>
            </w:r>
          </w:p>
        </w:tc>
        <w:tc>
          <w:tcPr>
            <w:tcW w:w="1003" w:type="dxa"/>
            <w:tcBorders>
              <w:top w:val="nil"/>
              <w:left w:val="nil"/>
              <w:right w:val="nil"/>
            </w:tcBorders>
            <w:shd w:val="clear" w:color="auto" w:fill="auto"/>
            <w:vAlign w:val="center"/>
          </w:tcPr>
          <w:p w14:paraId="77C3A711" w14:textId="77777777" w:rsidR="00DC1F66" w:rsidRPr="005758BC" w:rsidRDefault="00DC1F66" w:rsidP="005C11F6">
            <w:pPr>
              <w:spacing w:line="240" w:lineRule="auto"/>
              <w:jc w:val="center"/>
              <w:rPr>
                <w:rFonts w:eastAsia="Times New Roman"/>
                <w:color w:val="000000"/>
                <w:lang w:eastAsia="zh-CN"/>
              </w:rPr>
            </w:pPr>
            <w:r>
              <w:rPr>
                <w:rFonts w:eastAsia="Times New Roman"/>
                <w:color w:val="000000"/>
                <w:lang w:eastAsia="zh-CN"/>
              </w:rPr>
              <w:t>0.50</w:t>
            </w:r>
          </w:p>
        </w:tc>
        <w:tc>
          <w:tcPr>
            <w:tcW w:w="883" w:type="dxa"/>
            <w:tcBorders>
              <w:top w:val="nil"/>
              <w:left w:val="nil"/>
              <w:right w:val="nil"/>
            </w:tcBorders>
            <w:shd w:val="clear" w:color="auto" w:fill="auto"/>
            <w:noWrap/>
            <w:vAlign w:val="center"/>
          </w:tcPr>
          <w:p w14:paraId="27ED3009" w14:textId="77777777" w:rsidR="00DC1F66" w:rsidRPr="005758BC" w:rsidRDefault="00DC1F66" w:rsidP="005C11F6">
            <w:pPr>
              <w:spacing w:line="240" w:lineRule="auto"/>
              <w:jc w:val="center"/>
              <w:rPr>
                <w:rFonts w:eastAsia="Times New Roman"/>
                <w:color w:val="000000"/>
                <w:lang w:eastAsia="zh-CN"/>
              </w:rPr>
            </w:pPr>
            <w:r>
              <w:rPr>
                <w:rFonts w:eastAsia="Times New Roman"/>
                <w:color w:val="000000"/>
                <w:lang w:eastAsia="zh-CN"/>
              </w:rPr>
              <w:t>25.58</w:t>
            </w:r>
          </w:p>
        </w:tc>
        <w:tc>
          <w:tcPr>
            <w:tcW w:w="1203" w:type="dxa"/>
            <w:tcBorders>
              <w:top w:val="nil"/>
              <w:left w:val="nil"/>
              <w:right w:val="nil"/>
            </w:tcBorders>
            <w:shd w:val="clear" w:color="auto" w:fill="auto"/>
            <w:noWrap/>
            <w:vAlign w:val="center"/>
          </w:tcPr>
          <w:p w14:paraId="5158A2A9" w14:textId="77777777" w:rsidR="00DC1F66" w:rsidRPr="005758BC" w:rsidRDefault="00DC1F66" w:rsidP="005C11F6">
            <w:pPr>
              <w:spacing w:line="240" w:lineRule="auto"/>
              <w:jc w:val="center"/>
              <w:rPr>
                <w:rFonts w:eastAsia="Times New Roman"/>
                <w:color w:val="000000"/>
                <w:lang w:eastAsia="zh-CN"/>
              </w:rPr>
            </w:pPr>
            <w:r>
              <w:rPr>
                <w:rFonts w:eastAsia="Times New Roman"/>
                <w:color w:val="000000"/>
                <w:lang w:eastAsia="zh-CN"/>
              </w:rPr>
              <w:t>Yes</w:t>
            </w:r>
          </w:p>
        </w:tc>
        <w:tc>
          <w:tcPr>
            <w:tcW w:w="616" w:type="dxa"/>
            <w:tcBorders>
              <w:top w:val="nil"/>
              <w:left w:val="nil"/>
              <w:right w:val="nil"/>
            </w:tcBorders>
            <w:shd w:val="clear" w:color="auto" w:fill="auto"/>
            <w:noWrap/>
            <w:vAlign w:val="center"/>
          </w:tcPr>
          <w:p w14:paraId="5064FB9E" w14:textId="77777777" w:rsidR="00DC1F66" w:rsidRPr="005758BC" w:rsidRDefault="00DC1F66" w:rsidP="005C11F6">
            <w:pPr>
              <w:spacing w:line="240" w:lineRule="auto"/>
              <w:jc w:val="center"/>
              <w:rPr>
                <w:rFonts w:eastAsia="Times New Roman"/>
                <w:color w:val="000000"/>
                <w:lang w:eastAsia="zh-CN"/>
              </w:rPr>
            </w:pPr>
            <w:r>
              <w:rPr>
                <w:rFonts w:eastAsia="Times New Roman"/>
                <w:color w:val="000000"/>
                <w:lang w:eastAsia="zh-CN"/>
              </w:rPr>
              <w:t>No</w:t>
            </w:r>
          </w:p>
        </w:tc>
      </w:tr>
      <w:tr w:rsidR="00DC1F66" w:rsidRPr="005758BC" w14:paraId="4E3DAF49" w14:textId="77777777" w:rsidTr="009415E6">
        <w:trPr>
          <w:trHeight w:val="330"/>
        </w:trPr>
        <w:tc>
          <w:tcPr>
            <w:tcW w:w="1797" w:type="dxa"/>
            <w:vMerge/>
            <w:tcBorders>
              <w:top w:val="nil"/>
              <w:left w:val="nil"/>
              <w:bottom w:val="single" w:sz="4" w:space="0" w:color="auto"/>
              <w:right w:val="nil"/>
            </w:tcBorders>
            <w:vAlign w:val="center"/>
            <w:hideMark/>
          </w:tcPr>
          <w:p w14:paraId="58A069EE" w14:textId="77777777" w:rsidR="00DC1F66" w:rsidRPr="005758BC" w:rsidRDefault="00DC1F66" w:rsidP="005C11F6">
            <w:pPr>
              <w:spacing w:line="240" w:lineRule="auto"/>
              <w:rPr>
                <w:rFonts w:eastAsia="Times New Roman"/>
                <w:color w:val="000000"/>
                <w:lang w:val="en-US" w:eastAsia="zh-CN"/>
              </w:rPr>
            </w:pPr>
          </w:p>
        </w:tc>
        <w:tc>
          <w:tcPr>
            <w:tcW w:w="3060" w:type="dxa"/>
            <w:tcBorders>
              <w:top w:val="nil"/>
              <w:left w:val="nil"/>
              <w:bottom w:val="single" w:sz="4" w:space="0" w:color="auto"/>
              <w:right w:val="nil"/>
            </w:tcBorders>
            <w:shd w:val="clear" w:color="auto" w:fill="auto"/>
            <w:noWrap/>
            <w:vAlign w:val="center"/>
          </w:tcPr>
          <w:p w14:paraId="1D0CB058" w14:textId="77777777" w:rsidR="00DC1F66" w:rsidRPr="005758BC" w:rsidRDefault="00DC1F66" w:rsidP="005C11F6">
            <w:pPr>
              <w:spacing w:line="240" w:lineRule="auto"/>
              <w:rPr>
                <w:rFonts w:eastAsia="Times New Roman"/>
                <w:color w:val="000000"/>
                <w:lang w:val="en-US" w:eastAsia="zh-CN"/>
              </w:rPr>
            </w:pPr>
            <w:r w:rsidRPr="00625B06">
              <w:rPr>
                <w:rFonts w:eastAsia="Times New Roman"/>
                <w:color w:val="000000"/>
                <w:lang w:eastAsia="zh-CN"/>
              </w:rPr>
              <w:t>Multiplicative T.S</w:t>
            </w:r>
            <w:r>
              <w:rPr>
                <w:rFonts w:eastAsia="Times New Roman"/>
                <w:color w:val="000000"/>
                <w:lang w:eastAsia="zh-CN"/>
              </w:rPr>
              <w:t xml:space="preserve"> (T*S)</w:t>
            </w:r>
          </w:p>
        </w:tc>
        <w:tc>
          <w:tcPr>
            <w:tcW w:w="842" w:type="dxa"/>
            <w:tcBorders>
              <w:top w:val="nil"/>
              <w:left w:val="nil"/>
              <w:bottom w:val="single" w:sz="4" w:space="0" w:color="auto"/>
              <w:right w:val="nil"/>
            </w:tcBorders>
            <w:shd w:val="clear" w:color="auto" w:fill="auto"/>
            <w:noWrap/>
            <w:vAlign w:val="center"/>
          </w:tcPr>
          <w:p w14:paraId="0AD5F47E" w14:textId="77777777" w:rsidR="00DC1F66" w:rsidRPr="005758BC" w:rsidRDefault="00DC1F66" w:rsidP="005C11F6">
            <w:pPr>
              <w:spacing w:line="240" w:lineRule="auto"/>
              <w:jc w:val="center"/>
              <w:rPr>
                <w:rFonts w:eastAsia="Times New Roman"/>
                <w:color w:val="000000"/>
                <w:lang w:val="en-US" w:eastAsia="zh-CN"/>
              </w:rPr>
            </w:pPr>
            <w:r>
              <w:rPr>
                <w:rFonts w:eastAsia="Times New Roman"/>
                <w:color w:val="000000"/>
                <w:lang w:val="en-US" w:eastAsia="zh-CN"/>
              </w:rPr>
              <w:t>0.30</w:t>
            </w:r>
          </w:p>
        </w:tc>
        <w:tc>
          <w:tcPr>
            <w:tcW w:w="1003" w:type="dxa"/>
            <w:tcBorders>
              <w:top w:val="nil"/>
              <w:left w:val="nil"/>
              <w:bottom w:val="single" w:sz="4" w:space="0" w:color="auto"/>
              <w:right w:val="nil"/>
            </w:tcBorders>
            <w:shd w:val="clear" w:color="auto" w:fill="auto"/>
            <w:vAlign w:val="center"/>
          </w:tcPr>
          <w:p w14:paraId="4D11350D" w14:textId="77777777" w:rsidR="00DC1F66" w:rsidRPr="005758BC" w:rsidRDefault="00DC1F66" w:rsidP="005C11F6">
            <w:pPr>
              <w:spacing w:line="240" w:lineRule="auto"/>
              <w:jc w:val="center"/>
              <w:rPr>
                <w:rFonts w:eastAsia="Times New Roman"/>
                <w:color w:val="000000"/>
                <w:lang w:eastAsia="zh-CN"/>
              </w:rPr>
            </w:pPr>
            <w:r>
              <w:rPr>
                <w:rFonts w:eastAsia="Times New Roman"/>
                <w:color w:val="000000"/>
                <w:lang w:eastAsia="zh-CN"/>
              </w:rPr>
              <w:t>0.26</w:t>
            </w:r>
          </w:p>
        </w:tc>
        <w:tc>
          <w:tcPr>
            <w:tcW w:w="883" w:type="dxa"/>
            <w:tcBorders>
              <w:top w:val="nil"/>
              <w:left w:val="nil"/>
              <w:bottom w:val="single" w:sz="4" w:space="0" w:color="auto"/>
              <w:right w:val="nil"/>
            </w:tcBorders>
            <w:shd w:val="clear" w:color="auto" w:fill="auto"/>
            <w:noWrap/>
            <w:vAlign w:val="center"/>
          </w:tcPr>
          <w:p w14:paraId="282D252A" w14:textId="77777777" w:rsidR="00DC1F66" w:rsidRPr="005758BC" w:rsidRDefault="00DC1F66" w:rsidP="005C11F6">
            <w:pPr>
              <w:spacing w:line="240" w:lineRule="auto"/>
              <w:jc w:val="center"/>
              <w:rPr>
                <w:rFonts w:eastAsia="Times New Roman"/>
                <w:color w:val="000000"/>
                <w:lang w:val="en-US" w:eastAsia="zh-CN"/>
              </w:rPr>
            </w:pPr>
            <w:r>
              <w:rPr>
                <w:rFonts w:eastAsia="Times New Roman"/>
                <w:color w:val="000000"/>
                <w:lang w:val="en-US" w:eastAsia="zh-CN"/>
              </w:rPr>
              <w:t>29.75</w:t>
            </w:r>
          </w:p>
        </w:tc>
        <w:tc>
          <w:tcPr>
            <w:tcW w:w="1203" w:type="dxa"/>
            <w:tcBorders>
              <w:top w:val="nil"/>
              <w:left w:val="nil"/>
              <w:bottom w:val="single" w:sz="4" w:space="0" w:color="auto"/>
              <w:right w:val="nil"/>
            </w:tcBorders>
            <w:shd w:val="clear" w:color="auto" w:fill="auto"/>
            <w:noWrap/>
            <w:vAlign w:val="center"/>
          </w:tcPr>
          <w:p w14:paraId="66F7963F" w14:textId="77777777" w:rsidR="00DC1F66" w:rsidRPr="005758BC" w:rsidRDefault="00DC1F66" w:rsidP="005C11F6">
            <w:pPr>
              <w:spacing w:line="240" w:lineRule="auto"/>
              <w:jc w:val="center"/>
              <w:rPr>
                <w:rFonts w:eastAsia="Times New Roman"/>
                <w:color w:val="000000"/>
                <w:lang w:val="en-US" w:eastAsia="zh-CN"/>
              </w:rPr>
            </w:pPr>
            <w:r>
              <w:rPr>
                <w:rFonts w:eastAsia="Times New Roman"/>
                <w:color w:val="000000"/>
                <w:lang w:val="en-US" w:eastAsia="zh-CN"/>
              </w:rPr>
              <w:t>Yes</w:t>
            </w:r>
          </w:p>
        </w:tc>
        <w:tc>
          <w:tcPr>
            <w:tcW w:w="616" w:type="dxa"/>
            <w:tcBorders>
              <w:top w:val="nil"/>
              <w:left w:val="nil"/>
              <w:bottom w:val="single" w:sz="4" w:space="0" w:color="auto"/>
              <w:right w:val="nil"/>
            </w:tcBorders>
            <w:shd w:val="clear" w:color="auto" w:fill="auto"/>
            <w:noWrap/>
            <w:vAlign w:val="center"/>
          </w:tcPr>
          <w:p w14:paraId="434BCE7F" w14:textId="77777777" w:rsidR="00DC1F66" w:rsidRPr="005758BC" w:rsidRDefault="00DC1F66" w:rsidP="005C11F6">
            <w:pPr>
              <w:spacing w:line="240" w:lineRule="auto"/>
              <w:jc w:val="center"/>
              <w:rPr>
                <w:rFonts w:eastAsia="Times New Roman"/>
                <w:color w:val="000000"/>
                <w:lang w:val="en-US" w:eastAsia="zh-CN"/>
              </w:rPr>
            </w:pPr>
            <w:r>
              <w:rPr>
                <w:rFonts w:eastAsia="Times New Roman"/>
                <w:color w:val="000000"/>
                <w:lang w:val="en-US" w:eastAsia="zh-CN"/>
              </w:rPr>
              <w:t>No</w:t>
            </w:r>
          </w:p>
        </w:tc>
      </w:tr>
      <w:tr w:rsidR="000E29C3" w:rsidRPr="005758BC" w14:paraId="6E4FFC50" w14:textId="77777777" w:rsidTr="009415E6">
        <w:trPr>
          <w:trHeight w:val="330"/>
        </w:trPr>
        <w:tc>
          <w:tcPr>
            <w:tcW w:w="1797" w:type="dxa"/>
            <w:tcBorders>
              <w:top w:val="single" w:sz="4" w:space="0" w:color="auto"/>
              <w:left w:val="nil"/>
              <w:bottom w:val="single" w:sz="4" w:space="0" w:color="auto"/>
              <w:right w:val="nil"/>
            </w:tcBorders>
            <w:vAlign w:val="center"/>
          </w:tcPr>
          <w:p w14:paraId="24D0AB19" w14:textId="7C9B9F14" w:rsidR="000E29C3" w:rsidRPr="005758BC" w:rsidRDefault="00DC3BBB" w:rsidP="005C11F6">
            <w:pPr>
              <w:spacing w:line="240" w:lineRule="auto"/>
              <w:rPr>
                <w:rFonts w:eastAsia="Times New Roman"/>
                <w:color w:val="000000"/>
                <w:lang w:val="en-US" w:eastAsia="zh-CN"/>
              </w:rPr>
            </w:pPr>
            <w:r w:rsidRPr="00DC3BBB">
              <w:rPr>
                <w:rFonts w:eastAsia="Times New Roman"/>
                <w:color w:val="000000"/>
                <w:lang w:val="en-US" w:eastAsia="zh-CN"/>
              </w:rPr>
              <w:t>Decomposition</w:t>
            </w:r>
            <w:r w:rsidRPr="00DC3BBB">
              <w:rPr>
                <w:rFonts w:eastAsia="Times New Roman"/>
                <w:color w:val="000000"/>
                <w:vertAlign w:val="superscript"/>
                <w:lang w:val="en-US" w:eastAsia="zh-CN"/>
              </w:rPr>
              <w:t>1</w:t>
            </w:r>
          </w:p>
        </w:tc>
        <w:tc>
          <w:tcPr>
            <w:tcW w:w="3060" w:type="dxa"/>
            <w:tcBorders>
              <w:top w:val="single" w:sz="4" w:space="0" w:color="auto"/>
              <w:left w:val="nil"/>
              <w:bottom w:val="single" w:sz="4" w:space="0" w:color="auto"/>
              <w:right w:val="nil"/>
            </w:tcBorders>
            <w:shd w:val="clear" w:color="auto" w:fill="auto"/>
            <w:noWrap/>
            <w:vAlign w:val="center"/>
          </w:tcPr>
          <w:p w14:paraId="7440A3C3" w14:textId="56FC395C" w:rsidR="000E29C3" w:rsidRDefault="00DC3BBB" w:rsidP="00EE131F">
            <w:pPr>
              <w:spacing w:line="240" w:lineRule="auto"/>
              <w:rPr>
                <w:rFonts w:eastAsia="Times New Roman"/>
                <w:color w:val="000000"/>
                <w:lang w:eastAsia="zh-CN"/>
              </w:rPr>
            </w:pPr>
            <w:r>
              <w:rPr>
                <w:rFonts w:eastAsia="Times New Roman"/>
                <w:color w:val="000000"/>
                <w:lang w:eastAsia="zh-CN"/>
              </w:rPr>
              <w:t>T</w:t>
            </w:r>
            <w:r w:rsidR="009742F1">
              <w:rPr>
                <w:rFonts w:eastAsia="Times New Roman"/>
                <w:color w:val="000000"/>
                <w:lang w:eastAsia="zh-CN"/>
              </w:rPr>
              <w:t>*C*S</w:t>
            </w:r>
          </w:p>
        </w:tc>
        <w:tc>
          <w:tcPr>
            <w:tcW w:w="842" w:type="dxa"/>
            <w:tcBorders>
              <w:top w:val="single" w:sz="4" w:space="0" w:color="auto"/>
              <w:left w:val="nil"/>
              <w:bottom w:val="single" w:sz="4" w:space="0" w:color="auto"/>
              <w:right w:val="nil"/>
            </w:tcBorders>
            <w:shd w:val="clear" w:color="auto" w:fill="auto"/>
            <w:noWrap/>
            <w:vAlign w:val="center"/>
          </w:tcPr>
          <w:p w14:paraId="6ED76D31" w14:textId="61A5F894" w:rsidR="000E29C3" w:rsidRDefault="00DC3BBB" w:rsidP="005C11F6">
            <w:pPr>
              <w:spacing w:line="240" w:lineRule="auto"/>
              <w:jc w:val="center"/>
              <w:rPr>
                <w:rFonts w:eastAsia="Times New Roman"/>
                <w:color w:val="000000"/>
                <w:lang w:val="en-US" w:eastAsia="zh-CN"/>
              </w:rPr>
            </w:pPr>
            <w:r>
              <w:rPr>
                <w:rFonts w:eastAsia="Times New Roman"/>
                <w:color w:val="000000"/>
                <w:lang w:val="en-US" w:eastAsia="zh-CN"/>
              </w:rPr>
              <w:t>0.65</w:t>
            </w:r>
          </w:p>
        </w:tc>
        <w:tc>
          <w:tcPr>
            <w:tcW w:w="1003" w:type="dxa"/>
            <w:tcBorders>
              <w:top w:val="single" w:sz="4" w:space="0" w:color="auto"/>
              <w:left w:val="nil"/>
              <w:bottom w:val="single" w:sz="4" w:space="0" w:color="auto"/>
              <w:right w:val="nil"/>
            </w:tcBorders>
            <w:shd w:val="clear" w:color="auto" w:fill="auto"/>
            <w:vAlign w:val="center"/>
          </w:tcPr>
          <w:p w14:paraId="5984ECA8" w14:textId="373E30FD" w:rsidR="000E29C3" w:rsidRDefault="00DC3BBB" w:rsidP="005C11F6">
            <w:pPr>
              <w:spacing w:line="240" w:lineRule="auto"/>
              <w:jc w:val="center"/>
              <w:rPr>
                <w:rFonts w:eastAsia="Times New Roman"/>
                <w:color w:val="000000"/>
                <w:lang w:eastAsia="zh-CN"/>
              </w:rPr>
            </w:pPr>
            <w:r>
              <w:rPr>
                <w:rFonts w:eastAsia="Times New Roman"/>
                <w:color w:val="000000"/>
                <w:lang w:eastAsia="zh-CN"/>
              </w:rPr>
              <w:t>0.54</w:t>
            </w:r>
          </w:p>
        </w:tc>
        <w:tc>
          <w:tcPr>
            <w:tcW w:w="883" w:type="dxa"/>
            <w:tcBorders>
              <w:top w:val="single" w:sz="4" w:space="0" w:color="auto"/>
              <w:left w:val="nil"/>
              <w:bottom w:val="single" w:sz="4" w:space="0" w:color="auto"/>
              <w:right w:val="nil"/>
            </w:tcBorders>
            <w:shd w:val="clear" w:color="auto" w:fill="auto"/>
            <w:noWrap/>
            <w:vAlign w:val="center"/>
          </w:tcPr>
          <w:p w14:paraId="5B77CC9C" w14:textId="67EA30FA" w:rsidR="000E29C3" w:rsidRDefault="00DC3BBB" w:rsidP="005C11F6">
            <w:pPr>
              <w:spacing w:line="240" w:lineRule="auto"/>
              <w:jc w:val="center"/>
              <w:rPr>
                <w:rFonts w:eastAsia="Times New Roman"/>
                <w:color w:val="000000"/>
                <w:lang w:val="en-US" w:eastAsia="zh-CN"/>
              </w:rPr>
            </w:pPr>
            <w:r>
              <w:rPr>
                <w:rFonts w:eastAsia="Times New Roman"/>
                <w:color w:val="000000"/>
                <w:lang w:val="en-US" w:eastAsia="zh-CN"/>
              </w:rPr>
              <w:t>17.97</w:t>
            </w:r>
          </w:p>
        </w:tc>
        <w:tc>
          <w:tcPr>
            <w:tcW w:w="1203" w:type="dxa"/>
            <w:tcBorders>
              <w:top w:val="single" w:sz="4" w:space="0" w:color="auto"/>
              <w:left w:val="nil"/>
              <w:bottom w:val="single" w:sz="4" w:space="0" w:color="auto"/>
              <w:right w:val="nil"/>
            </w:tcBorders>
            <w:shd w:val="clear" w:color="auto" w:fill="auto"/>
            <w:noWrap/>
            <w:vAlign w:val="center"/>
          </w:tcPr>
          <w:p w14:paraId="1DF165E0" w14:textId="1E65C336" w:rsidR="000E29C3" w:rsidRDefault="00DC3BBB" w:rsidP="005C11F6">
            <w:pPr>
              <w:spacing w:line="240" w:lineRule="auto"/>
              <w:jc w:val="center"/>
              <w:rPr>
                <w:rFonts w:eastAsia="Times New Roman"/>
                <w:color w:val="000000"/>
                <w:lang w:val="en-US" w:eastAsia="zh-CN"/>
              </w:rPr>
            </w:pPr>
            <w:r>
              <w:rPr>
                <w:rFonts w:eastAsia="Times New Roman"/>
                <w:color w:val="000000"/>
                <w:lang w:val="en-US" w:eastAsia="zh-CN"/>
              </w:rPr>
              <w:t>Yes</w:t>
            </w:r>
          </w:p>
        </w:tc>
        <w:tc>
          <w:tcPr>
            <w:tcW w:w="616" w:type="dxa"/>
            <w:tcBorders>
              <w:top w:val="single" w:sz="4" w:space="0" w:color="auto"/>
              <w:left w:val="nil"/>
              <w:bottom w:val="single" w:sz="4" w:space="0" w:color="auto"/>
              <w:right w:val="nil"/>
            </w:tcBorders>
            <w:shd w:val="clear" w:color="auto" w:fill="auto"/>
            <w:noWrap/>
            <w:vAlign w:val="center"/>
          </w:tcPr>
          <w:p w14:paraId="50DDF6C0" w14:textId="40FEA0AB" w:rsidR="000E29C3" w:rsidRDefault="00DC3BBB" w:rsidP="005C11F6">
            <w:pPr>
              <w:spacing w:line="240" w:lineRule="auto"/>
              <w:jc w:val="center"/>
              <w:rPr>
                <w:rFonts w:eastAsia="Times New Roman"/>
                <w:color w:val="000000"/>
                <w:lang w:val="en-US" w:eastAsia="zh-CN"/>
              </w:rPr>
            </w:pPr>
            <w:r>
              <w:rPr>
                <w:rFonts w:eastAsia="Times New Roman"/>
                <w:color w:val="000000"/>
                <w:lang w:val="en-US" w:eastAsia="zh-CN"/>
              </w:rPr>
              <w:t>Yes</w:t>
            </w:r>
          </w:p>
        </w:tc>
      </w:tr>
      <w:tr w:rsidR="00DC1F66" w:rsidRPr="005758BC" w14:paraId="5C6C765A" w14:textId="77777777" w:rsidTr="009415E6">
        <w:trPr>
          <w:trHeight w:val="309"/>
        </w:trPr>
        <w:tc>
          <w:tcPr>
            <w:tcW w:w="1797" w:type="dxa"/>
            <w:vMerge w:val="restart"/>
            <w:tcBorders>
              <w:top w:val="single" w:sz="4" w:space="0" w:color="auto"/>
            </w:tcBorders>
            <w:shd w:val="clear" w:color="auto" w:fill="auto"/>
            <w:vAlign w:val="center"/>
            <w:hideMark/>
          </w:tcPr>
          <w:p w14:paraId="2F7A527F" w14:textId="77777777" w:rsidR="00DC1F66" w:rsidRPr="005758BC" w:rsidRDefault="00DC1F66" w:rsidP="005C11F6">
            <w:pPr>
              <w:spacing w:line="240" w:lineRule="auto"/>
              <w:rPr>
                <w:rFonts w:eastAsia="Times New Roman"/>
                <w:color w:val="000000"/>
                <w:lang w:val="en-US" w:eastAsia="zh-CN"/>
              </w:rPr>
            </w:pPr>
            <w:r>
              <w:rPr>
                <w:rFonts w:eastAsia="Times New Roman"/>
                <w:color w:val="000000"/>
                <w:lang w:eastAsia="zh-CN"/>
              </w:rPr>
              <w:t>WES</w:t>
            </w:r>
            <w:r w:rsidRPr="00492069">
              <w:rPr>
                <w:rFonts w:eastAsia="Times New Roman"/>
                <w:color w:val="000000"/>
                <w:vertAlign w:val="superscript"/>
                <w:lang w:eastAsia="zh-CN"/>
              </w:rPr>
              <w:t>1</w:t>
            </w:r>
          </w:p>
        </w:tc>
        <w:tc>
          <w:tcPr>
            <w:tcW w:w="3060" w:type="dxa"/>
            <w:tcBorders>
              <w:top w:val="single" w:sz="4" w:space="0" w:color="auto"/>
            </w:tcBorders>
            <w:shd w:val="clear" w:color="auto" w:fill="auto"/>
            <w:noWrap/>
            <w:vAlign w:val="center"/>
            <w:hideMark/>
          </w:tcPr>
          <w:p w14:paraId="02BB96DA" w14:textId="1E62EFDB" w:rsidR="00DC1F66" w:rsidRPr="005758BC" w:rsidRDefault="00DC1F66" w:rsidP="00DC3BBB">
            <w:pPr>
              <w:spacing w:line="240" w:lineRule="auto"/>
              <w:rPr>
                <w:rFonts w:eastAsia="Times New Roman"/>
                <w:color w:val="000000"/>
                <w:lang w:val="en-US" w:eastAsia="zh-CN"/>
              </w:rPr>
            </w:pPr>
            <w:r w:rsidRPr="005758BC">
              <w:rPr>
                <w:rFonts w:eastAsia="Times New Roman"/>
                <w:color w:val="000000"/>
                <w:lang w:eastAsia="zh-CN"/>
              </w:rPr>
              <w:t>Additive T+</w:t>
            </w:r>
            <w:r w:rsidR="00DC3BBB">
              <w:rPr>
                <w:rFonts w:eastAsia="Times New Roman"/>
                <w:color w:val="000000"/>
                <w:lang w:eastAsia="zh-CN"/>
              </w:rPr>
              <w:t xml:space="preserve"> </w:t>
            </w:r>
            <w:r w:rsidRPr="005758BC">
              <w:rPr>
                <w:rFonts w:eastAsia="Times New Roman"/>
                <w:color w:val="000000"/>
                <w:lang w:eastAsia="zh-CN"/>
              </w:rPr>
              <w:t>Additive S</w:t>
            </w:r>
          </w:p>
        </w:tc>
        <w:tc>
          <w:tcPr>
            <w:tcW w:w="842" w:type="dxa"/>
            <w:tcBorders>
              <w:top w:val="single" w:sz="4" w:space="0" w:color="auto"/>
            </w:tcBorders>
            <w:shd w:val="clear" w:color="auto" w:fill="auto"/>
            <w:noWrap/>
            <w:vAlign w:val="center"/>
            <w:hideMark/>
          </w:tcPr>
          <w:p w14:paraId="7196CBF6"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0.52</w:t>
            </w:r>
          </w:p>
        </w:tc>
        <w:tc>
          <w:tcPr>
            <w:tcW w:w="1003" w:type="dxa"/>
            <w:tcBorders>
              <w:top w:val="single" w:sz="4" w:space="0" w:color="auto"/>
            </w:tcBorders>
            <w:shd w:val="clear" w:color="auto" w:fill="auto"/>
            <w:vAlign w:val="center"/>
          </w:tcPr>
          <w:p w14:paraId="411B8100" w14:textId="77777777" w:rsidR="00DC1F66" w:rsidRPr="005758BC" w:rsidRDefault="00DC1F66" w:rsidP="005C11F6">
            <w:pPr>
              <w:spacing w:line="240" w:lineRule="auto"/>
              <w:jc w:val="center"/>
              <w:rPr>
                <w:rFonts w:eastAsia="Times New Roman"/>
                <w:color w:val="000000"/>
                <w:lang w:eastAsia="zh-CN"/>
              </w:rPr>
            </w:pPr>
            <w:r w:rsidRPr="005758BC">
              <w:rPr>
                <w:rFonts w:eastAsia="Times New Roman"/>
                <w:color w:val="000000"/>
                <w:lang w:eastAsia="zh-CN"/>
              </w:rPr>
              <w:t>0.52</w:t>
            </w:r>
          </w:p>
        </w:tc>
        <w:tc>
          <w:tcPr>
            <w:tcW w:w="883" w:type="dxa"/>
            <w:tcBorders>
              <w:top w:val="single" w:sz="4" w:space="0" w:color="auto"/>
            </w:tcBorders>
            <w:shd w:val="clear" w:color="auto" w:fill="auto"/>
            <w:noWrap/>
            <w:vAlign w:val="center"/>
            <w:hideMark/>
          </w:tcPr>
          <w:p w14:paraId="5730A54E"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20.65</w:t>
            </w:r>
          </w:p>
        </w:tc>
        <w:tc>
          <w:tcPr>
            <w:tcW w:w="1203" w:type="dxa"/>
            <w:tcBorders>
              <w:top w:val="single" w:sz="4" w:space="0" w:color="auto"/>
            </w:tcBorders>
            <w:shd w:val="clear" w:color="auto" w:fill="auto"/>
            <w:noWrap/>
            <w:vAlign w:val="center"/>
            <w:hideMark/>
          </w:tcPr>
          <w:p w14:paraId="0042860B"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Yes</w:t>
            </w:r>
          </w:p>
        </w:tc>
        <w:tc>
          <w:tcPr>
            <w:tcW w:w="616" w:type="dxa"/>
            <w:tcBorders>
              <w:top w:val="single" w:sz="4" w:space="0" w:color="auto"/>
            </w:tcBorders>
            <w:shd w:val="clear" w:color="auto" w:fill="auto"/>
            <w:noWrap/>
            <w:vAlign w:val="center"/>
            <w:hideMark/>
          </w:tcPr>
          <w:p w14:paraId="131D0C45"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Yes</w:t>
            </w:r>
          </w:p>
        </w:tc>
      </w:tr>
      <w:tr w:rsidR="00DC1F66" w:rsidRPr="005758BC" w14:paraId="0C63E73B" w14:textId="77777777" w:rsidTr="00106D6F">
        <w:trPr>
          <w:trHeight w:val="315"/>
        </w:trPr>
        <w:tc>
          <w:tcPr>
            <w:tcW w:w="1797" w:type="dxa"/>
            <w:vMerge/>
            <w:vAlign w:val="center"/>
            <w:hideMark/>
          </w:tcPr>
          <w:p w14:paraId="4805473F" w14:textId="77777777" w:rsidR="00DC1F66" w:rsidRPr="005758BC" w:rsidRDefault="00DC1F66" w:rsidP="005C11F6">
            <w:pPr>
              <w:spacing w:line="240" w:lineRule="auto"/>
              <w:rPr>
                <w:rFonts w:eastAsia="Times New Roman"/>
                <w:color w:val="000000"/>
                <w:lang w:val="en-US" w:eastAsia="zh-CN"/>
              </w:rPr>
            </w:pPr>
          </w:p>
        </w:tc>
        <w:tc>
          <w:tcPr>
            <w:tcW w:w="3060" w:type="dxa"/>
            <w:shd w:val="clear" w:color="auto" w:fill="auto"/>
            <w:noWrap/>
            <w:vAlign w:val="center"/>
            <w:hideMark/>
          </w:tcPr>
          <w:p w14:paraId="0D8B252A" w14:textId="54987914" w:rsidR="00DC1F66" w:rsidRPr="005758BC" w:rsidRDefault="00DC1F66" w:rsidP="00DC3BBB">
            <w:pPr>
              <w:spacing w:line="240" w:lineRule="auto"/>
              <w:rPr>
                <w:rFonts w:eastAsia="Times New Roman"/>
                <w:color w:val="000000"/>
                <w:lang w:val="en-US" w:eastAsia="zh-CN"/>
              </w:rPr>
            </w:pPr>
            <w:r w:rsidRPr="005758BC">
              <w:rPr>
                <w:rFonts w:eastAsia="Times New Roman"/>
                <w:color w:val="000000"/>
                <w:lang w:eastAsia="zh-CN"/>
              </w:rPr>
              <w:t>Additive T+</w:t>
            </w:r>
            <w:r w:rsidR="00DC3BBB">
              <w:rPr>
                <w:rFonts w:eastAsia="Times New Roman"/>
                <w:color w:val="000000"/>
                <w:lang w:eastAsia="zh-CN"/>
              </w:rPr>
              <w:t xml:space="preserve"> </w:t>
            </w:r>
            <w:r w:rsidRPr="005758BC">
              <w:rPr>
                <w:rFonts w:eastAsia="Times New Roman"/>
                <w:color w:val="000000"/>
                <w:lang w:eastAsia="zh-CN"/>
              </w:rPr>
              <w:t>Multiplicative S</w:t>
            </w:r>
          </w:p>
        </w:tc>
        <w:tc>
          <w:tcPr>
            <w:tcW w:w="842" w:type="dxa"/>
            <w:shd w:val="clear" w:color="auto" w:fill="auto"/>
            <w:noWrap/>
            <w:vAlign w:val="center"/>
            <w:hideMark/>
          </w:tcPr>
          <w:p w14:paraId="2E1D779A"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0.54</w:t>
            </w:r>
          </w:p>
        </w:tc>
        <w:tc>
          <w:tcPr>
            <w:tcW w:w="1003" w:type="dxa"/>
            <w:shd w:val="clear" w:color="auto" w:fill="auto"/>
            <w:vAlign w:val="center"/>
          </w:tcPr>
          <w:p w14:paraId="3B822364" w14:textId="77777777" w:rsidR="00DC1F66" w:rsidRPr="005758BC" w:rsidRDefault="00DC1F66" w:rsidP="005C11F6">
            <w:pPr>
              <w:spacing w:line="240" w:lineRule="auto"/>
              <w:jc w:val="center"/>
              <w:rPr>
                <w:rFonts w:eastAsia="Times New Roman"/>
                <w:color w:val="000000"/>
                <w:lang w:eastAsia="zh-CN"/>
              </w:rPr>
            </w:pPr>
            <w:r w:rsidRPr="005758BC">
              <w:rPr>
                <w:rFonts w:eastAsia="Times New Roman"/>
                <w:color w:val="000000"/>
                <w:lang w:eastAsia="zh-CN"/>
              </w:rPr>
              <w:t>0.46</w:t>
            </w:r>
          </w:p>
        </w:tc>
        <w:tc>
          <w:tcPr>
            <w:tcW w:w="883" w:type="dxa"/>
            <w:shd w:val="clear" w:color="auto" w:fill="auto"/>
            <w:noWrap/>
            <w:vAlign w:val="center"/>
            <w:hideMark/>
          </w:tcPr>
          <w:p w14:paraId="0A948202"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20.17</w:t>
            </w:r>
          </w:p>
        </w:tc>
        <w:tc>
          <w:tcPr>
            <w:tcW w:w="1203" w:type="dxa"/>
            <w:shd w:val="clear" w:color="auto" w:fill="auto"/>
            <w:noWrap/>
            <w:vAlign w:val="center"/>
            <w:hideMark/>
          </w:tcPr>
          <w:p w14:paraId="7E4C2F8F"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Yes</w:t>
            </w:r>
          </w:p>
        </w:tc>
        <w:tc>
          <w:tcPr>
            <w:tcW w:w="616" w:type="dxa"/>
            <w:shd w:val="clear" w:color="auto" w:fill="auto"/>
            <w:noWrap/>
            <w:vAlign w:val="center"/>
            <w:hideMark/>
          </w:tcPr>
          <w:p w14:paraId="4BC980ED"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Yes</w:t>
            </w:r>
          </w:p>
        </w:tc>
      </w:tr>
      <w:tr w:rsidR="00DC1F66" w:rsidRPr="005758BC" w14:paraId="50952170" w14:textId="77777777" w:rsidTr="00106D6F">
        <w:trPr>
          <w:trHeight w:val="315"/>
        </w:trPr>
        <w:tc>
          <w:tcPr>
            <w:tcW w:w="1797" w:type="dxa"/>
            <w:vMerge/>
            <w:vAlign w:val="center"/>
            <w:hideMark/>
          </w:tcPr>
          <w:p w14:paraId="6FAA81D2" w14:textId="77777777" w:rsidR="00DC1F66" w:rsidRPr="005758BC" w:rsidRDefault="00DC1F66" w:rsidP="005C11F6">
            <w:pPr>
              <w:spacing w:line="240" w:lineRule="auto"/>
              <w:rPr>
                <w:rFonts w:eastAsia="Times New Roman"/>
                <w:color w:val="000000"/>
                <w:lang w:val="en-US" w:eastAsia="zh-CN"/>
              </w:rPr>
            </w:pPr>
          </w:p>
        </w:tc>
        <w:tc>
          <w:tcPr>
            <w:tcW w:w="3060" w:type="dxa"/>
            <w:shd w:val="clear" w:color="auto" w:fill="auto"/>
            <w:noWrap/>
            <w:vAlign w:val="center"/>
            <w:hideMark/>
          </w:tcPr>
          <w:p w14:paraId="7B4348C0" w14:textId="7869C9E8" w:rsidR="00DC1F66" w:rsidRPr="005758BC" w:rsidRDefault="00DC3BBB" w:rsidP="005C11F6">
            <w:pPr>
              <w:spacing w:line="240" w:lineRule="auto"/>
              <w:rPr>
                <w:rFonts w:eastAsia="Times New Roman"/>
                <w:color w:val="000000"/>
                <w:lang w:val="en-US" w:eastAsia="zh-CN"/>
              </w:rPr>
            </w:pPr>
            <w:r>
              <w:rPr>
                <w:rFonts w:eastAsia="Times New Roman"/>
                <w:color w:val="000000"/>
                <w:lang w:eastAsia="zh-CN"/>
              </w:rPr>
              <w:t xml:space="preserve">Multiplicative T+ </w:t>
            </w:r>
            <w:r w:rsidR="00DC1F66" w:rsidRPr="005758BC">
              <w:rPr>
                <w:rFonts w:eastAsia="Times New Roman"/>
                <w:color w:val="000000"/>
                <w:lang w:eastAsia="zh-CN"/>
              </w:rPr>
              <w:t>Additive S</w:t>
            </w:r>
          </w:p>
        </w:tc>
        <w:tc>
          <w:tcPr>
            <w:tcW w:w="842" w:type="dxa"/>
            <w:shd w:val="clear" w:color="auto" w:fill="auto"/>
            <w:noWrap/>
            <w:vAlign w:val="center"/>
            <w:hideMark/>
          </w:tcPr>
          <w:p w14:paraId="5F4AEA81"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0.52</w:t>
            </w:r>
          </w:p>
        </w:tc>
        <w:tc>
          <w:tcPr>
            <w:tcW w:w="1003" w:type="dxa"/>
            <w:shd w:val="clear" w:color="auto" w:fill="auto"/>
            <w:vAlign w:val="center"/>
          </w:tcPr>
          <w:p w14:paraId="58134156" w14:textId="77777777" w:rsidR="00DC1F66" w:rsidRPr="005758BC" w:rsidRDefault="00DC1F66" w:rsidP="005C11F6">
            <w:pPr>
              <w:spacing w:line="240" w:lineRule="auto"/>
              <w:jc w:val="center"/>
              <w:rPr>
                <w:rFonts w:eastAsia="Times New Roman"/>
                <w:color w:val="000000"/>
                <w:lang w:eastAsia="zh-CN"/>
              </w:rPr>
            </w:pPr>
            <w:r w:rsidRPr="005758BC">
              <w:rPr>
                <w:rFonts w:eastAsia="Times New Roman"/>
                <w:color w:val="000000"/>
                <w:lang w:eastAsia="zh-CN"/>
              </w:rPr>
              <w:t>0.40</w:t>
            </w:r>
          </w:p>
        </w:tc>
        <w:tc>
          <w:tcPr>
            <w:tcW w:w="883" w:type="dxa"/>
            <w:shd w:val="clear" w:color="auto" w:fill="auto"/>
            <w:noWrap/>
            <w:vAlign w:val="center"/>
            <w:hideMark/>
          </w:tcPr>
          <w:p w14:paraId="75BE5E59"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19.82</w:t>
            </w:r>
          </w:p>
        </w:tc>
        <w:tc>
          <w:tcPr>
            <w:tcW w:w="1203" w:type="dxa"/>
            <w:shd w:val="clear" w:color="auto" w:fill="auto"/>
            <w:noWrap/>
            <w:vAlign w:val="center"/>
            <w:hideMark/>
          </w:tcPr>
          <w:p w14:paraId="233681EE"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Yes</w:t>
            </w:r>
          </w:p>
        </w:tc>
        <w:tc>
          <w:tcPr>
            <w:tcW w:w="616" w:type="dxa"/>
            <w:shd w:val="clear" w:color="auto" w:fill="auto"/>
            <w:noWrap/>
            <w:vAlign w:val="center"/>
            <w:hideMark/>
          </w:tcPr>
          <w:p w14:paraId="7D235C34"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Yes</w:t>
            </w:r>
          </w:p>
        </w:tc>
      </w:tr>
      <w:tr w:rsidR="00DC1F66" w:rsidRPr="005758BC" w14:paraId="26F698CB" w14:textId="77777777" w:rsidTr="009415E6">
        <w:trPr>
          <w:trHeight w:val="330"/>
        </w:trPr>
        <w:tc>
          <w:tcPr>
            <w:tcW w:w="1797" w:type="dxa"/>
            <w:vMerge/>
            <w:tcBorders>
              <w:bottom w:val="single" w:sz="4" w:space="0" w:color="auto"/>
            </w:tcBorders>
            <w:vAlign w:val="center"/>
            <w:hideMark/>
          </w:tcPr>
          <w:p w14:paraId="0430AAEB" w14:textId="77777777" w:rsidR="00DC1F66" w:rsidRPr="005758BC" w:rsidRDefault="00DC1F66" w:rsidP="005C11F6">
            <w:pPr>
              <w:spacing w:line="240" w:lineRule="auto"/>
              <w:rPr>
                <w:rFonts w:eastAsia="Times New Roman"/>
                <w:color w:val="000000"/>
                <w:lang w:val="en-US" w:eastAsia="zh-CN"/>
              </w:rPr>
            </w:pPr>
          </w:p>
        </w:tc>
        <w:tc>
          <w:tcPr>
            <w:tcW w:w="3060" w:type="dxa"/>
            <w:tcBorders>
              <w:bottom w:val="single" w:sz="4" w:space="0" w:color="auto"/>
            </w:tcBorders>
            <w:shd w:val="clear" w:color="auto" w:fill="auto"/>
            <w:noWrap/>
            <w:vAlign w:val="center"/>
            <w:hideMark/>
          </w:tcPr>
          <w:p w14:paraId="5A19BC0E" w14:textId="1F592386" w:rsidR="00DC1F66" w:rsidRPr="005758BC" w:rsidRDefault="00DC3BBB" w:rsidP="005C11F6">
            <w:pPr>
              <w:spacing w:line="240" w:lineRule="auto"/>
              <w:rPr>
                <w:rFonts w:eastAsia="Times New Roman"/>
                <w:color w:val="000000"/>
                <w:lang w:val="en-US" w:eastAsia="zh-CN"/>
              </w:rPr>
            </w:pPr>
            <w:r>
              <w:rPr>
                <w:rFonts w:eastAsia="Times New Roman"/>
                <w:color w:val="000000"/>
                <w:lang w:eastAsia="zh-CN"/>
              </w:rPr>
              <w:t>Multiplicative T</w:t>
            </w:r>
            <w:r w:rsidR="00DC1F66" w:rsidRPr="005758BC">
              <w:rPr>
                <w:rFonts w:eastAsia="Times New Roman"/>
                <w:color w:val="000000"/>
                <w:lang w:eastAsia="zh-CN"/>
              </w:rPr>
              <w:t>+ Multiplicative S</w:t>
            </w:r>
          </w:p>
        </w:tc>
        <w:tc>
          <w:tcPr>
            <w:tcW w:w="842" w:type="dxa"/>
            <w:tcBorders>
              <w:bottom w:val="single" w:sz="4" w:space="0" w:color="auto"/>
            </w:tcBorders>
            <w:shd w:val="clear" w:color="auto" w:fill="auto"/>
            <w:noWrap/>
            <w:vAlign w:val="center"/>
            <w:hideMark/>
          </w:tcPr>
          <w:p w14:paraId="28505841"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0.52</w:t>
            </w:r>
          </w:p>
        </w:tc>
        <w:tc>
          <w:tcPr>
            <w:tcW w:w="1003" w:type="dxa"/>
            <w:tcBorders>
              <w:bottom w:val="single" w:sz="4" w:space="0" w:color="auto"/>
            </w:tcBorders>
            <w:shd w:val="clear" w:color="auto" w:fill="auto"/>
            <w:vAlign w:val="center"/>
          </w:tcPr>
          <w:p w14:paraId="2D56700F" w14:textId="77777777" w:rsidR="00DC1F66" w:rsidRPr="005758BC" w:rsidRDefault="00DC1F66" w:rsidP="005C11F6">
            <w:pPr>
              <w:spacing w:line="240" w:lineRule="auto"/>
              <w:jc w:val="center"/>
              <w:rPr>
                <w:rFonts w:eastAsia="Times New Roman"/>
                <w:color w:val="000000"/>
                <w:lang w:eastAsia="zh-CN"/>
              </w:rPr>
            </w:pPr>
            <w:r w:rsidRPr="005758BC">
              <w:rPr>
                <w:rFonts w:eastAsia="Times New Roman"/>
                <w:color w:val="000000"/>
                <w:lang w:eastAsia="zh-CN"/>
              </w:rPr>
              <w:t>0.39</w:t>
            </w:r>
          </w:p>
        </w:tc>
        <w:tc>
          <w:tcPr>
            <w:tcW w:w="883" w:type="dxa"/>
            <w:tcBorders>
              <w:bottom w:val="single" w:sz="4" w:space="0" w:color="auto"/>
            </w:tcBorders>
            <w:shd w:val="clear" w:color="auto" w:fill="auto"/>
            <w:noWrap/>
            <w:vAlign w:val="center"/>
            <w:hideMark/>
          </w:tcPr>
          <w:p w14:paraId="6815BCFF"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19.77</w:t>
            </w:r>
          </w:p>
        </w:tc>
        <w:tc>
          <w:tcPr>
            <w:tcW w:w="1203" w:type="dxa"/>
            <w:tcBorders>
              <w:bottom w:val="single" w:sz="4" w:space="0" w:color="auto"/>
            </w:tcBorders>
            <w:shd w:val="clear" w:color="auto" w:fill="auto"/>
            <w:noWrap/>
            <w:vAlign w:val="center"/>
            <w:hideMark/>
          </w:tcPr>
          <w:p w14:paraId="250082C4"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Yes</w:t>
            </w:r>
          </w:p>
        </w:tc>
        <w:tc>
          <w:tcPr>
            <w:tcW w:w="616" w:type="dxa"/>
            <w:tcBorders>
              <w:bottom w:val="single" w:sz="4" w:space="0" w:color="auto"/>
            </w:tcBorders>
            <w:shd w:val="clear" w:color="auto" w:fill="auto"/>
            <w:noWrap/>
            <w:vAlign w:val="center"/>
            <w:hideMark/>
          </w:tcPr>
          <w:p w14:paraId="1FA563E9"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Yes</w:t>
            </w:r>
          </w:p>
        </w:tc>
      </w:tr>
      <w:tr w:rsidR="00DC1F66" w:rsidRPr="005758BC" w14:paraId="46208888" w14:textId="77777777" w:rsidTr="009415E6">
        <w:trPr>
          <w:trHeight w:val="315"/>
        </w:trPr>
        <w:tc>
          <w:tcPr>
            <w:tcW w:w="1797" w:type="dxa"/>
            <w:vMerge w:val="restart"/>
            <w:tcBorders>
              <w:top w:val="single" w:sz="4" w:space="0" w:color="auto"/>
              <w:left w:val="nil"/>
              <w:bottom w:val="single" w:sz="8" w:space="0" w:color="000000"/>
              <w:right w:val="nil"/>
            </w:tcBorders>
            <w:shd w:val="clear" w:color="auto" w:fill="auto"/>
            <w:noWrap/>
            <w:vAlign w:val="center"/>
            <w:hideMark/>
          </w:tcPr>
          <w:p w14:paraId="5D507198" w14:textId="77777777" w:rsidR="00DC1F66" w:rsidRPr="005758BC" w:rsidRDefault="00DC1F66" w:rsidP="005C11F6">
            <w:pPr>
              <w:spacing w:line="240" w:lineRule="auto"/>
              <w:rPr>
                <w:rFonts w:eastAsia="Times New Roman"/>
                <w:color w:val="000000"/>
                <w:lang w:val="en-US" w:eastAsia="zh-CN"/>
              </w:rPr>
            </w:pPr>
            <w:r w:rsidRPr="005758BC">
              <w:rPr>
                <w:rFonts w:eastAsia="Times New Roman"/>
                <w:color w:val="000000"/>
                <w:lang w:eastAsia="zh-CN"/>
              </w:rPr>
              <w:t>ARIMA</w:t>
            </w:r>
          </w:p>
        </w:tc>
        <w:tc>
          <w:tcPr>
            <w:tcW w:w="3060" w:type="dxa"/>
            <w:tcBorders>
              <w:top w:val="single" w:sz="4" w:space="0" w:color="auto"/>
              <w:left w:val="nil"/>
              <w:bottom w:val="nil"/>
              <w:right w:val="nil"/>
            </w:tcBorders>
            <w:shd w:val="clear" w:color="auto" w:fill="auto"/>
            <w:noWrap/>
            <w:vAlign w:val="center"/>
            <w:hideMark/>
          </w:tcPr>
          <w:p w14:paraId="7222C9DA" w14:textId="77777777" w:rsidR="00DC1F66" w:rsidRPr="005758BC" w:rsidRDefault="00DC1F66" w:rsidP="005C11F6">
            <w:pPr>
              <w:spacing w:line="240" w:lineRule="auto"/>
              <w:rPr>
                <w:rFonts w:eastAsia="Times New Roman"/>
                <w:color w:val="000000"/>
                <w:lang w:val="en-US" w:eastAsia="zh-CN"/>
              </w:rPr>
            </w:pPr>
            <w:r w:rsidRPr="005758BC">
              <w:rPr>
                <w:rFonts w:eastAsia="Times New Roman"/>
                <w:color w:val="000000"/>
                <w:lang w:eastAsia="zh-CN"/>
              </w:rPr>
              <w:t>ARIMA(1,0,0)(2,1,0)</w:t>
            </w:r>
          </w:p>
        </w:tc>
        <w:tc>
          <w:tcPr>
            <w:tcW w:w="842" w:type="dxa"/>
            <w:tcBorders>
              <w:top w:val="single" w:sz="4" w:space="0" w:color="auto"/>
              <w:left w:val="nil"/>
              <w:bottom w:val="nil"/>
              <w:right w:val="nil"/>
            </w:tcBorders>
            <w:shd w:val="clear" w:color="auto" w:fill="auto"/>
            <w:noWrap/>
            <w:vAlign w:val="center"/>
            <w:hideMark/>
          </w:tcPr>
          <w:p w14:paraId="3BA6B724"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0.39</w:t>
            </w:r>
          </w:p>
        </w:tc>
        <w:tc>
          <w:tcPr>
            <w:tcW w:w="1003" w:type="dxa"/>
            <w:tcBorders>
              <w:top w:val="single" w:sz="4" w:space="0" w:color="auto"/>
              <w:left w:val="nil"/>
              <w:bottom w:val="nil"/>
              <w:right w:val="nil"/>
            </w:tcBorders>
            <w:shd w:val="clear" w:color="auto" w:fill="auto"/>
            <w:vAlign w:val="center"/>
          </w:tcPr>
          <w:p w14:paraId="05CCBF2A" w14:textId="77777777" w:rsidR="00DC1F66" w:rsidRPr="005758BC" w:rsidRDefault="00DC1F66" w:rsidP="005C11F6">
            <w:pPr>
              <w:spacing w:line="240" w:lineRule="auto"/>
              <w:jc w:val="center"/>
              <w:rPr>
                <w:rFonts w:eastAsia="Times New Roman"/>
                <w:color w:val="000000"/>
                <w:lang w:eastAsia="zh-CN"/>
              </w:rPr>
            </w:pPr>
            <w:r w:rsidRPr="005758BC">
              <w:rPr>
                <w:rFonts w:eastAsia="Times New Roman"/>
                <w:color w:val="000000"/>
                <w:lang w:eastAsia="zh-CN"/>
              </w:rPr>
              <w:t>0.33</w:t>
            </w:r>
          </w:p>
        </w:tc>
        <w:tc>
          <w:tcPr>
            <w:tcW w:w="883" w:type="dxa"/>
            <w:tcBorders>
              <w:top w:val="single" w:sz="4" w:space="0" w:color="auto"/>
              <w:left w:val="nil"/>
              <w:bottom w:val="nil"/>
              <w:right w:val="nil"/>
            </w:tcBorders>
            <w:shd w:val="clear" w:color="auto" w:fill="auto"/>
            <w:noWrap/>
            <w:vAlign w:val="center"/>
            <w:hideMark/>
          </w:tcPr>
          <w:p w14:paraId="1ACE74FE"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22.94</w:t>
            </w:r>
          </w:p>
        </w:tc>
        <w:tc>
          <w:tcPr>
            <w:tcW w:w="1203" w:type="dxa"/>
            <w:tcBorders>
              <w:top w:val="single" w:sz="4" w:space="0" w:color="auto"/>
              <w:left w:val="nil"/>
              <w:bottom w:val="nil"/>
              <w:right w:val="nil"/>
            </w:tcBorders>
            <w:shd w:val="clear" w:color="auto" w:fill="auto"/>
            <w:noWrap/>
            <w:vAlign w:val="center"/>
            <w:hideMark/>
          </w:tcPr>
          <w:p w14:paraId="7D6AF9BB"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No</w:t>
            </w:r>
          </w:p>
        </w:tc>
        <w:tc>
          <w:tcPr>
            <w:tcW w:w="616" w:type="dxa"/>
            <w:tcBorders>
              <w:top w:val="single" w:sz="4" w:space="0" w:color="auto"/>
              <w:left w:val="nil"/>
              <w:bottom w:val="nil"/>
              <w:right w:val="nil"/>
            </w:tcBorders>
            <w:shd w:val="clear" w:color="auto" w:fill="auto"/>
            <w:noWrap/>
            <w:vAlign w:val="center"/>
            <w:hideMark/>
          </w:tcPr>
          <w:p w14:paraId="0BFB6363"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Yes</w:t>
            </w:r>
          </w:p>
        </w:tc>
      </w:tr>
      <w:tr w:rsidR="00DC1F66" w:rsidRPr="005758BC" w14:paraId="1254D5A9" w14:textId="77777777" w:rsidTr="00106D6F">
        <w:trPr>
          <w:trHeight w:val="315"/>
        </w:trPr>
        <w:tc>
          <w:tcPr>
            <w:tcW w:w="1797" w:type="dxa"/>
            <w:vMerge/>
            <w:tcBorders>
              <w:top w:val="nil"/>
              <w:left w:val="nil"/>
              <w:bottom w:val="single" w:sz="8" w:space="0" w:color="000000"/>
              <w:right w:val="nil"/>
            </w:tcBorders>
            <w:vAlign w:val="center"/>
            <w:hideMark/>
          </w:tcPr>
          <w:p w14:paraId="6922B2C1" w14:textId="77777777" w:rsidR="00DC1F66" w:rsidRPr="005758BC" w:rsidRDefault="00DC1F66" w:rsidP="005C11F6">
            <w:pPr>
              <w:spacing w:line="240" w:lineRule="auto"/>
              <w:rPr>
                <w:rFonts w:eastAsia="Times New Roman"/>
                <w:color w:val="000000"/>
                <w:lang w:val="en-US" w:eastAsia="zh-CN"/>
              </w:rPr>
            </w:pPr>
          </w:p>
        </w:tc>
        <w:tc>
          <w:tcPr>
            <w:tcW w:w="3060" w:type="dxa"/>
            <w:tcBorders>
              <w:top w:val="nil"/>
              <w:left w:val="nil"/>
              <w:bottom w:val="nil"/>
              <w:right w:val="nil"/>
            </w:tcBorders>
            <w:shd w:val="clear" w:color="auto" w:fill="auto"/>
            <w:noWrap/>
            <w:vAlign w:val="center"/>
            <w:hideMark/>
          </w:tcPr>
          <w:p w14:paraId="73307EC9" w14:textId="77777777" w:rsidR="00DC1F66" w:rsidRPr="005758BC" w:rsidRDefault="00DC1F66" w:rsidP="005C11F6">
            <w:pPr>
              <w:spacing w:line="240" w:lineRule="auto"/>
              <w:rPr>
                <w:rFonts w:eastAsia="Times New Roman"/>
                <w:color w:val="000000"/>
                <w:lang w:val="en-US" w:eastAsia="zh-CN"/>
              </w:rPr>
            </w:pPr>
            <w:r w:rsidRPr="005758BC">
              <w:rPr>
                <w:rFonts w:eastAsia="Times New Roman"/>
                <w:color w:val="000000"/>
                <w:lang w:eastAsia="zh-CN"/>
              </w:rPr>
              <w:t>ARIMA(1,0,0)(2,0,0)</w:t>
            </w:r>
          </w:p>
        </w:tc>
        <w:tc>
          <w:tcPr>
            <w:tcW w:w="842" w:type="dxa"/>
            <w:tcBorders>
              <w:top w:val="nil"/>
              <w:left w:val="nil"/>
              <w:bottom w:val="nil"/>
              <w:right w:val="nil"/>
            </w:tcBorders>
            <w:shd w:val="clear" w:color="auto" w:fill="auto"/>
            <w:noWrap/>
            <w:vAlign w:val="center"/>
            <w:hideMark/>
          </w:tcPr>
          <w:p w14:paraId="267CDBB5"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0.38</w:t>
            </w:r>
          </w:p>
        </w:tc>
        <w:tc>
          <w:tcPr>
            <w:tcW w:w="1003" w:type="dxa"/>
            <w:tcBorders>
              <w:top w:val="nil"/>
              <w:left w:val="nil"/>
              <w:bottom w:val="nil"/>
              <w:right w:val="nil"/>
            </w:tcBorders>
            <w:shd w:val="clear" w:color="auto" w:fill="auto"/>
            <w:vAlign w:val="center"/>
          </w:tcPr>
          <w:p w14:paraId="1F057DCE" w14:textId="77777777" w:rsidR="00DC1F66" w:rsidRPr="005758BC" w:rsidRDefault="00DC1F66" w:rsidP="005C11F6">
            <w:pPr>
              <w:spacing w:line="240" w:lineRule="auto"/>
              <w:jc w:val="center"/>
              <w:rPr>
                <w:rFonts w:eastAsia="Times New Roman"/>
                <w:color w:val="000000"/>
                <w:lang w:eastAsia="zh-CN"/>
              </w:rPr>
            </w:pPr>
            <w:r w:rsidRPr="005758BC">
              <w:rPr>
                <w:rFonts w:eastAsia="Times New Roman"/>
                <w:color w:val="000000"/>
                <w:lang w:eastAsia="zh-CN"/>
              </w:rPr>
              <w:t>0.38</w:t>
            </w:r>
          </w:p>
        </w:tc>
        <w:tc>
          <w:tcPr>
            <w:tcW w:w="883" w:type="dxa"/>
            <w:tcBorders>
              <w:top w:val="nil"/>
              <w:left w:val="nil"/>
              <w:bottom w:val="nil"/>
              <w:right w:val="nil"/>
            </w:tcBorders>
            <w:shd w:val="clear" w:color="auto" w:fill="auto"/>
            <w:noWrap/>
            <w:vAlign w:val="center"/>
            <w:hideMark/>
          </w:tcPr>
          <w:p w14:paraId="30B81384"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23.96</w:t>
            </w:r>
          </w:p>
        </w:tc>
        <w:tc>
          <w:tcPr>
            <w:tcW w:w="1203" w:type="dxa"/>
            <w:tcBorders>
              <w:top w:val="nil"/>
              <w:left w:val="nil"/>
              <w:bottom w:val="nil"/>
              <w:right w:val="nil"/>
            </w:tcBorders>
            <w:shd w:val="clear" w:color="auto" w:fill="auto"/>
            <w:noWrap/>
            <w:vAlign w:val="center"/>
            <w:hideMark/>
          </w:tcPr>
          <w:p w14:paraId="20D173F7"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Yes</w:t>
            </w:r>
          </w:p>
        </w:tc>
        <w:tc>
          <w:tcPr>
            <w:tcW w:w="616" w:type="dxa"/>
            <w:tcBorders>
              <w:top w:val="nil"/>
              <w:left w:val="nil"/>
              <w:bottom w:val="nil"/>
              <w:right w:val="nil"/>
            </w:tcBorders>
            <w:shd w:val="clear" w:color="auto" w:fill="auto"/>
            <w:noWrap/>
            <w:vAlign w:val="center"/>
            <w:hideMark/>
          </w:tcPr>
          <w:p w14:paraId="1E5A895F"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Yes</w:t>
            </w:r>
          </w:p>
        </w:tc>
      </w:tr>
      <w:tr w:rsidR="00DC1F66" w:rsidRPr="005758BC" w14:paraId="7B326F63" w14:textId="77777777" w:rsidTr="00106D6F">
        <w:trPr>
          <w:trHeight w:val="315"/>
        </w:trPr>
        <w:tc>
          <w:tcPr>
            <w:tcW w:w="1797" w:type="dxa"/>
            <w:vMerge/>
            <w:tcBorders>
              <w:top w:val="nil"/>
              <w:left w:val="nil"/>
              <w:bottom w:val="single" w:sz="8" w:space="0" w:color="000000"/>
              <w:right w:val="nil"/>
            </w:tcBorders>
            <w:vAlign w:val="center"/>
            <w:hideMark/>
          </w:tcPr>
          <w:p w14:paraId="5B956732" w14:textId="77777777" w:rsidR="00DC1F66" w:rsidRPr="005758BC" w:rsidRDefault="00DC1F66" w:rsidP="005C11F6">
            <w:pPr>
              <w:spacing w:line="240" w:lineRule="auto"/>
              <w:rPr>
                <w:rFonts w:eastAsia="Times New Roman"/>
                <w:color w:val="000000"/>
                <w:lang w:val="en-US" w:eastAsia="zh-CN"/>
              </w:rPr>
            </w:pPr>
          </w:p>
        </w:tc>
        <w:tc>
          <w:tcPr>
            <w:tcW w:w="3060" w:type="dxa"/>
            <w:tcBorders>
              <w:top w:val="nil"/>
              <w:left w:val="nil"/>
              <w:bottom w:val="nil"/>
              <w:right w:val="nil"/>
            </w:tcBorders>
            <w:shd w:val="clear" w:color="auto" w:fill="auto"/>
            <w:noWrap/>
            <w:vAlign w:val="center"/>
            <w:hideMark/>
          </w:tcPr>
          <w:p w14:paraId="0DA4C8DA" w14:textId="77777777" w:rsidR="00DC1F66" w:rsidRPr="005758BC" w:rsidRDefault="00DC1F66" w:rsidP="005C11F6">
            <w:pPr>
              <w:spacing w:line="240" w:lineRule="auto"/>
              <w:rPr>
                <w:rFonts w:eastAsia="Times New Roman"/>
                <w:color w:val="000000"/>
                <w:lang w:val="en-US" w:eastAsia="zh-CN"/>
              </w:rPr>
            </w:pPr>
            <w:r w:rsidRPr="005758BC">
              <w:rPr>
                <w:rFonts w:eastAsia="Times New Roman"/>
                <w:color w:val="000000"/>
                <w:lang w:eastAsia="zh-CN"/>
              </w:rPr>
              <w:t>ARIMA(0,1,1)(2,1,0)</w:t>
            </w:r>
          </w:p>
        </w:tc>
        <w:tc>
          <w:tcPr>
            <w:tcW w:w="842" w:type="dxa"/>
            <w:tcBorders>
              <w:top w:val="nil"/>
              <w:left w:val="nil"/>
              <w:bottom w:val="nil"/>
              <w:right w:val="nil"/>
            </w:tcBorders>
            <w:shd w:val="clear" w:color="auto" w:fill="auto"/>
            <w:noWrap/>
            <w:vAlign w:val="center"/>
            <w:hideMark/>
          </w:tcPr>
          <w:p w14:paraId="05BA04F4"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0.45</w:t>
            </w:r>
          </w:p>
        </w:tc>
        <w:tc>
          <w:tcPr>
            <w:tcW w:w="1003" w:type="dxa"/>
            <w:tcBorders>
              <w:top w:val="nil"/>
              <w:left w:val="nil"/>
              <w:bottom w:val="nil"/>
              <w:right w:val="nil"/>
            </w:tcBorders>
            <w:shd w:val="clear" w:color="auto" w:fill="auto"/>
            <w:vAlign w:val="center"/>
          </w:tcPr>
          <w:p w14:paraId="4C5CA921" w14:textId="77777777" w:rsidR="00DC1F66" w:rsidRPr="005758BC" w:rsidRDefault="00DC1F66" w:rsidP="005C11F6">
            <w:pPr>
              <w:spacing w:line="240" w:lineRule="auto"/>
              <w:jc w:val="center"/>
              <w:rPr>
                <w:rFonts w:eastAsia="Times New Roman"/>
                <w:color w:val="000000"/>
                <w:lang w:eastAsia="zh-CN"/>
              </w:rPr>
            </w:pPr>
            <w:r w:rsidRPr="005758BC">
              <w:rPr>
                <w:rFonts w:eastAsia="Times New Roman"/>
                <w:color w:val="000000"/>
                <w:lang w:eastAsia="zh-CN"/>
              </w:rPr>
              <w:t>0.14</w:t>
            </w:r>
          </w:p>
        </w:tc>
        <w:tc>
          <w:tcPr>
            <w:tcW w:w="883" w:type="dxa"/>
            <w:tcBorders>
              <w:top w:val="nil"/>
              <w:left w:val="nil"/>
              <w:bottom w:val="nil"/>
              <w:right w:val="nil"/>
            </w:tcBorders>
            <w:shd w:val="clear" w:color="auto" w:fill="auto"/>
            <w:noWrap/>
            <w:vAlign w:val="center"/>
            <w:hideMark/>
          </w:tcPr>
          <w:p w14:paraId="19D14270"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22.96</w:t>
            </w:r>
          </w:p>
        </w:tc>
        <w:tc>
          <w:tcPr>
            <w:tcW w:w="1203" w:type="dxa"/>
            <w:tcBorders>
              <w:top w:val="nil"/>
              <w:left w:val="nil"/>
              <w:bottom w:val="nil"/>
              <w:right w:val="nil"/>
            </w:tcBorders>
            <w:shd w:val="clear" w:color="auto" w:fill="auto"/>
            <w:noWrap/>
            <w:vAlign w:val="center"/>
            <w:hideMark/>
          </w:tcPr>
          <w:p w14:paraId="0BEE884D"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Yes</w:t>
            </w:r>
          </w:p>
        </w:tc>
        <w:tc>
          <w:tcPr>
            <w:tcW w:w="616" w:type="dxa"/>
            <w:tcBorders>
              <w:top w:val="nil"/>
              <w:left w:val="nil"/>
              <w:bottom w:val="nil"/>
              <w:right w:val="nil"/>
            </w:tcBorders>
            <w:shd w:val="clear" w:color="auto" w:fill="auto"/>
            <w:noWrap/>
            <w:vAlign w:val="center"/>
            <w:hideMark/>
          </w:tcPr>
          <w:p w14:paraId="58EF9BA2"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Yes</w:t>
            </w:r>
          </w:p>
        </w:tc>
      </w:tr>
      <w:tr w:rsidR="00DC1F66" w:rsidRPr="005758BC" w14:paraId="528B940F" w14:textId="77777777" w:rsidTr="00106D6F">
        <w:trPr>
          <w:trHeight w:val="315"/>
        </w:trPr>
        <w:tc>
          <w:tcPr>
            <w:tcW w:w="1797" w:type="dxa"/>
            <w:vMerge/>
            <w:tcBorders>
              <w:top w:val="nil"/>
              <w:left w:val="nil"/>
              <w:bottom w:val="single" w:sz="8" w:space="0" w:color="000000"/>
              <w:right w:val="nil"/>
            </w:tcBorders>
            <w:vAlign w:val="center"/>
            <w:hideMark/>
          </w:tcPr>
          <w:p w14:paraId="58E82B7D" w14:textId="77777777" w:rsidR="00DC1F66" w:rsidRPr="005758BC" w:rsidRDefault="00DC1F66" w:rsidP="005C11F6">
            <w:pPr>
              <w:spacing w:line="240" w:lineRule="auto"/>
              <w:rPr>
                <w:rFonts w:eastAsia="Times New Roman"/>
                <w:color w:val="000000"/>
                <w:lang w:val="en-US" w:eastAsia="zh-CN"/>
              </w:rPr>
            </w:pPr>
          </w:p>
        </w:tc>
        <w:tc>
          <w:tcPr>
            <w:tcW w:w="3060" w:type="dxa"/>
            <w:tcBorders>
              <w:top w:val="nil"/>
              <w:left w:val="nil"/>
              <w:bottom w:val="nil"/>
              <w:right w:val="nil"/>
            </w:tcBorders>
            <w:shd w:val="clear" w:color="auto" w:fill="auto"/>
            <w:noWrap/>
            <w:vAlign w:val="center"/>
            <w:hideMark/>
          </w:tcPr>
          <w:p w14:paraId="5DD9446F" w14:textId="77777777" w:rsidR="00DC1F66" w:rsidRPr="005758BC" w:rsidRDefault="00DC1F66" w:rsidP="005C11F6">
            <w:pPr>
              <w:spacing w:line="240" w:lineRule="auto"/>
              <w:rPr>
                <w:rFonts w:eastAsia="Times New Roman"/>
                <w:color w:val="000000"/>
                <w:lang w:val="en-US" w:eastAsia="zh-CN"/>
              </w:rPr>
            </w:pPr>
            <w:r w:rsidRPr="005758BC">
              <w:rPr>
                <w:rFonts w:eastAsia="Times New Roman"/>
                <w:color w:val="000000"/>
                <w:lang w:eastAsia="zh-CN"/>
              </w:rPr>
              <w:t>ARIMA(0,1,1)(2,0,1)</w:t>
            </w:r>
          </w:p>
        </w:tc>
        <w:tc>
          <w:tcPr>
            <w:tcW w:w="842" w:type="dxa"/>
            <w:tcBorders>
              <w:top w:val="nil"/>
              <w:left w:val="nil"/>
              <w:bottom w:val="nil"/>
              <w:right w:val="nil"/>
            </w:tcBorders>
            <w:shd w:val="clear" w:color="auto" w:fill="auto"/>
            <w:noWrap/>
            <w:vAlign w:val="center"/>
            <w:hideMark/>
          </w:tcPr>
          <w:p w14:paraId="732330FC"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0.42</w:t>
            </w:r>
          </w:p>
        </w:tc>
        <w:tc>
          <w:tcPr>
            <w:tcW w:w="1003" w:type="dxa"/>
            <w:tcBorders>
              <w:top w:val="nil"/>
              <w:left w:val="nil"/>
              <w:bottom w:val="nil"/>
              <w:right w:val="nil"/>
            </w:tcBorders>
            <w:shd w:val="clear" w:color="auto" w:fill="auto"/>
            <w:vAlign w:val="center"/>
          </w:tcPr>
          <w:p w14:paraId="281B2B82" w14:textId="77777777" w:rsidR="00DC1F66" w:rsidRPr="005758BC" w:rsidRDefault="00DC1F66" w:rsidP="005C11F6">
            <w:pPr>
              <w:spacing w:line="240" w:lineRule="auto"/>
              <w:jc w:val="center"/>
              <w:rPr>
                <w:rFonts w:eastAsia="Times New Roman"/>
                <w:color w:val="000000"/>
                <w:lang w:eastAsia="zh-CN"/>
              </w:rPr>
            </w:pPr>
            <w:r w:rsidRPr="005758BC">
              <w:rPr>
                <w:rFonts w:eastAsia="Times New Roman"/>
                <w:color w:val="000000"/>
                <w:lang w:eastAsia="zh-CN"/>
              </w:rPr>
              <w:t>0.17</w:t>
            </w:r>
          </w:p>
        </w:tc>
        <w:tc>
          <w:tcPr>
            <w:tcW w:w="883" w:type="dxa"/>
            <w:tcBorders>
              <w:top w:val="nil"/>
              <w:left w:val="nil"/>
              <w:bottom w:val="nil"/>
              <w:right w:val="nil"/>
            </w:tcBorders>
            <w:shd w:val="clear" w:color="auto" w:fill="auto"/>
            <w:noWrap/>
            <w:vAlign w:val="center"/>
            <w:hideMark/>
          </w:tcPr>
          <w:p w14:paraId="3560ECB9"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22.45</w:t>
            </w:r>
          </w:p>
        </w:tc>
        <w:tc>
          <w:tcPr>
            <w:tcW w:w="1203" w:type="dxa"/>
            <w:tcBorders>
              <w:top w:val="nil"/>
              <w:left w:val="nil"/>
              <w:bottom w:val="nil"/>
              <w:right w:val="nil"/>
            </w:tcBorders>
            <w:shd w:val="clear" w:color="auto" w:fill="auto"/>
            <w:noWrap/>
            <w:vAlign w:val="center"/>
            <w:hideMark/>
          </w:tcPr>
          <w:p w14:paraId="62664E85"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Yes</w:t>
            </w:r>
          </w:p>
        </w:tc>
        <w:tc>
          <w:tcPr>
            <w:tcW w:w="616" w:type="dxa"/>
            <w:tcBorders>
              <w:top w:val="nil"/>
              <w:left w:val="nil"/>
              <w:bottom w:val="nil"/>
              <w:right w:val="nil"/>
            </w:tcBorders>
            <w:shd w:val="clear" w:color="auto" w:fill="auto"/>
            <w:noWrap/>
            <w:vAlign w:val="center"/>
            <w:hideMark/>
          </w:tcPr>
          <w:p w14:paraId="09DF31F1"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Yes</w:t>
            </w:r>
          </w:p>
        </w:tc>
      </w:tr>
      <w:tr w:rsidR="00DC1F66" w:rsidRPr="005758BC" w14:paraId="4CFB8315" w14:textId="77777777" w:rsidTr="00106D6F">
        <w:trPr>
          <w:trHeight w:val="315"/>
        </w:trPr>
        <w:tc>
          <w:tcPr>
            <w:tcW w:w="1797" w:type="dxa"/>
            <w:vMerge/>
            <w:tcBorders>
              <w:top w:val="nil"/>
              <w:left w:val="nil"/>
              <w:bottom w:val="single" w:sz="8" w:space="0" w:color="000000"/>
              <w:right w:val="nil"/>
            </w:tcBorders>
            <w:vAlign w:val="center"/>
            <w:hideMark/>
          </w:tcPr>
          <w:p w14:paraId="4FBBF56A" w14:textId="77777777" w:rsidR="00DC1F66" w:rsidRPr="005758BC" w:rsidRDefault="00DC1F66" w:rsidP="005C11F6">
            <w:pPr>
              <w:spacing w:line="240" w:lineRule="auto"/>
              <w:rPr>
                <w:rFonts w:eastAsia="Times New Roman"/>
                <w:color w:val="000000"/>
                <w:lang w:val="en-US" w:eastAsia="zh-CN"/>
              </w:rPr>
            </w:pPr>
          </w:p>
        </w:tc>
        <w:tc>
          <w:tcPr>
            <w:tcW w:w="3060" w:type="dxa"/>
            <w:tcBorders>
              <w:top w:val="nil"/>
              <w:left w:val="nil"/>
              <w:bottom w:val="nil"/>
              <w:right w:val="nil"/>
            </w:tcBorders>
            <w:shd w:val="clear" w:color="auto" w:fill="auto"/>
            <w:noWrap/>
            <w:vAlign w:val="center"/>
            <w:hideMark/>
          </w:tcPr>
          <w:p w14:paraId="78C2C7E9" w14:textId="77777777" w:rsidR="00DC1F66" w:rsidRPr="005758BC" w:rsidRDefault="00DC1F66" w:rsidP="005C11F6">
            <w:pPr>
              <w:spacing w:line="240" w:lineRule="auto"/>
              <w:rPr>
                <w:rFonts w:eastAsia="Times New Roman"/>
                <w:color w:val="000000"/>
                <w:lang w:val="en-US" w:eastAsia="zh-CN"/>
              </w:rPr>
            </w:pPr>
            <w:r w:rsidRPr="005758BC">
              <w:rPr>
                <w:rFonts w:eastAsia="Times New Roman"/>
                <w:color w:val="000000"/>
                <w:lang w:eastAsia="zh-CN"/>
              </w:rPr>
              <w:t>ARIMA(0,0,1)(1,0,1)</w:t>
            </w:r>
          </w:p>
        </w:tc>
        <w:tc>
          <w:tcPr>
            <w:tcW w:w="842" w:type="dxa"/>
            <w:tcBorders>
              <w:top w:val="nil"/>
              <w:left w:val="nil"/>
              <w:bottom w:val="nil"/>
              <w:right w:val="nil"/>
            </w:tcBorders>
            <w:shd w:val="clear" w:color="auto" w:fill="auto"/>
            <w:noWrap/>
            <w:vAlign w:val="center"/>
            <w:hideMark/>
          </w:tcPr>
          <w:p w14:paraId="637C1EC4"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0.35</w:t>
            </w:r>
          </w:p>
        </w:tc>
        <w:tc>
          <w:tcPr>
            <w:tcW w:w="1003" w:type="dxa"/>
            <w:tcBorders>
              <w:top w:val="nil"/>
              <w:left w:val="nil"/>
              <w:bottom w:val="nil"/>
              <w:right w:val="nil"/>
            </w:tcBorders>
            <w:shd w:val="clear" w:color="auto" w:fill="auto"/>
            <w:vAlign w:val="center"/>
          </w:tcPr>
          <w:p w14:paraId="2BB53F6A" w14:textId="77777777" w:rsidR="00DC1F66" w:rsidRPr="005758BC" w:rsidRDefault="00DC1F66" w:rsidP="005C11F6">
            <w:pPr>
              <w:spacing w:line="240" w:lineRule="auto"/>
              <w:jc w:val="center"/>
              <w:rPr>
                <w:rFonts w:eastAsia="Times New Roman"/>
                <w:color w:val="000000"/>
                <w:lang w:eastAsia="zh-CN"/>
              </w:rPr>
            </w:pPr>
            <w:r w:rsidRPr="005758BC">
              <w:rPr>
                <w:rFonts w:eastAsia="Times New Roman"/>
                <w:color w:val="000000"/>
                <w:lang w:eastAsia="zh-CN"/>
              </w:rPr>
              <w:t>0.30</w:t>
            </w:r>
          </w:p>
        </w:tc>
        <w:tc>
          <w:tcPr>
            <w:tcW w:w="883" w:type="dxa"/>
            <w:tcBorders>
              <w:top w:val="nil"/>
              <w:left w:val="nil"/>
              <w:bottom w:val="nil"/>
              <w:right w:val="nil"/>
            </w:tcBorders>
            <w:shd w:val="clear" w:color="auto" w:fill="auto"/>
            <w:noWrap/>
            <w:vAlign w:val="center"/>
            <w:hideMark/>
          </w:tcPr>
          <w:p w14:paraId="634E82CC"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25.35</w:t>
            </w:r>
          </w:p>
        </w:tc>
        <w:tc>
          <w:tcPr>
            <w:tcW w:w="1203" w:type="dxa"/>
            <w:tcBorders>
              <w:top w:val="nil"/>
              <w:left w:val="nil"/>
              <w:bottom w:val="nil"/>
              <w:right w:val="nil"/>
            </w:tcBorders>
            <w:shd w:val="clear" w:color="auto" w:fill="auto"/>
            <w:noWrap/>
            <w:vAlign w:val="center"/>
            <w:hideMark/>
          </w:tcPr>
          <w:p w14:paraId="55FCBC47"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Yes</w:t>
            </w:r>
          </w:p>
        </w:tc>
        <w:tc>
          <w:tcPr>
            <w:tcW w:w="616" w:type="dxa"/>
            <w:tcBorders>
              <w:top w:val="nil"/>
              <w:left w:val="nil"/>
              <w:bottom w:val="nil"/>
              <w:right w:val="nil"/>
            </w:tcBorders>
            <w:shd w:val="clear" w:color="auto" w:fill="auto"/>
            <w:noWrap/>
            <w:vAlign w:val="center"/>
            <w:hideMark/>
          </w:tcPr>
          <w:p w14:paraId="5BCFC669"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Yes</w:t>
            </w:r>
          </w:p>
        </w:tc>
      </w:tr>
      <w:tr w:rsidR="00DC1F66" w:rsidRPr="005758BC" w14:paraId="2E63741E" w14:textId="77777777" w:rsidTr="00106D6F">
        <w:trPr>
          <w:trHeight w:val="315"/>
        </w:trPr>
        <w:tc>
          <w:tcPr>
            <w:tcW w:w="1797" w:type="dxa"/>
            <w:vMerge/>
            <w:tcBorders>
              <w:top w:val="nil"/>
              <w:left w:val="nil"/>
              <w:bottom w:val="single" w:sz="8" w:space="0" w:color="000000"/>
              <w:right w:val="nil"/>
            </w:tcBorders>
            <w:vAlign w:val="center"/>
            <w:hideMark/>
          </w:tcPr>
          <w:p w14:paraId="67E0ADC5" w14:textId="77777777" w:rsidR="00DC1F66" w:rsidRPr="005758BC" w:rsidRDefault="00DC1F66" w:rsidP="005C11F6">
            <w:pPr>
              <w:spacing w:line="240" w:lineRule="auto"/>
              <w:rPr>
                <w:rFonts w:eastAsia="Times New Roman"/>
                <w:color w:val="000000"/>
                <w:lang w:val="en-US" w:eastAsia="zh-CN"/>
              </w:rPr>
            </w:pPr>
          </w:p>
        </w:tc>
        <w:tc>
          <w:tcPr>
            <w:tcW w:w="3060" w:type="dxa"/>
            <w:tcBorders>
              <w:top w:val="nil"/>
              <w:left w:val="nil"/>
              <w:bottom w:val="nil"/>
              <w:right w:val="nil"/>
            </w:tcBorders>
            <w:shd w:val="clear" w:color="auto" w:fill="auto"/>
            <w:noWrap/>
            <w:vAlign w:val="center"/>
            <w:hideMark/>
          </w:tcPr>
          <w:p w14:paraId="3177430C" w14:textId="77777777" w:rsidR="00DC1F66" w:rsidRPr="005758BC" w:rsidRDefault="00DC1F66" w:rsidP="005C11F6">
            <w:pPr>
              <w:spacing w:line="240" w:lineRule="auto"/>
              <w:rPr>
                <w:rFonts w:eastAsia="Times New Roman"/>
                <w:color w:val="000000"/>
                <w:lang w:val="en-US" w:eastAsia="zh-CN"/>
              </w:rPr>
            </w:pPr>
            <w:r w:rsidRPr="005758BC">
              <w:rPr>
                <w:rFonts w:eastAsia="Times New Roman"/>
                <w:color w:val="000000"/>
                <w:lang w:eastAsia="zh-CN"/>
              </w:rPr>
              <w:t>ARIMA(0,0,1)(1,0,2)</w:t>
            </w:r>
          </w:p>
        </w:tc>
        <w:tc>
          <w:tcPr>
            <w:tcW w:w="842" w:type="dxa"/>
            <w:tcBorders>
              <w:top w:val="nil"/>
              <w:left w:val="nil"/>
              <w:bottom w:val="nil"/>
              <w:right w:val="nil"/>
            </w:tcBorders>
            <w:shd w:val="clear" w:color="auto" w:fill="auto"/>
            <w:noWrap/>
            <w:vAlign w:val="center"/>
            <w:hideMark/>
          </w:tcPr>
          <w:p w14:paraId="4753ED17"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0.39</w:t>
            </w:r>
          </w:p>
        </w:tc>
        <w:tc>
          <w:tcPr>
            <w:tcW w:w="1003" w:type="dxa"/>
            <w:tcBorders>
              <w:top w:val="nil"/>
              <w:left w:val="nil"/>
              <w:bottom w:val="nil"/>
              <w:right w:val="nil"/>
            </w:tcBorders>
            <w:shd w:val="clear" w:color="auto" w:fill="auto"/>
            <w:vAlign w:val="center"/>
          </w:tcPr>
          <w:p w14:paraId="79BB5B00" w14:textId="77777777" w:rsidR="00DC1F66" w:rsidRPr="005758BC" w:rsidRDefault="00DC1F66" w:rsidP="005C11F6">
            <w:pPr>
              <w:spacing w:line="240" w:lineRule="auto"/>
              <w:jc w:val="center"/>
              <w:rPr>
                <w:rFonts w:eastAsia="Times New Roman"/>
                <w:color w:val="000000"/>
                <w:lang w:eastAsia="zh-CN"/>
              </w:rPr>
            </w:pPr>
            <w:r w:rsidRPr="005758BC">
              <w:rPr>
                <w:rFonts w:eastAsia="Times New Roman"/>
                <w:color w:val="000000"/>
                <w:lang w:eastAsia="zh-CN"/>
              </w:rPr>
              <w:t>0.33</w:t>
            </w:r>
          </w:p>
        </w:tc>
        <w:tc>
          <w:tcPr>
            <w:tcW w:w="883" w:type="dxa"/>
            <w:tcBorders>
              <w:top w:val="nil"/>
              <w:left w:val="nil"/>
              <w:bottom w:val="nil"/>
              <w:right w:val="nil"/>
            </w:tcBorders>
            <w:shd w:val="clear" w:color="auto" w:fill="auto"/>
            <w:noWrap/>
            <w:vAlign w:val="center"/>
            <w:hideMark/>
          </w:tcPr>
          <w:p w14:paraId="239F126D"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22.96</w:t>
            </w:r>
          </w:p>
        </w:tc>
        <w:tc>
          <w:tcPr>
            <w:tcW w:w="1203" w:type="dxa"/>
            <w:tcBorders>
              <w:top w:val="nil"/>
              <w:left w:val="nil"/>
              <w:bottom w:val="nil"/>
              <w:right w:val="nil"/>
            </w:tcBorders>
            <w:shd w:val="clear" w:color="auto" w:fill="auto"/>
            <w:noWrap/>
            <w:vAlign w:val="center"/>
            <w:hideMark/>
          </w:tcPr>
          <w:p w14:paraId="2892AA27"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Yes</w:t>
            </w:r>
          </w:p>
        </w:tc>
        <w:tc>
          <w:tcPr>
            <w:tcW w:w="616" w:type="dxa"/>
            <w:tcBorders>
              <w:top w:val="nil"/>
              <w:left w:val="nil"/>
              <w:bottom w:val="nil"/>
              <w:right w:val="nil"/>
            </w:tcBorders>
            <w:shd w:val="clear" w:color="auto" w:fill="auto"/>
            <w:noWrap/>
            <w:vAlign w:val="center"/>
            <w:hideMark/>
          </w:tcPr>
          <w:p w14:paraId="1D9669BF"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No</w:t>
            </w:r>
          </w:p>
        </w:tc>
      </w:tr>
      <w:tr w:rsidR="00DC1F66" w:rsidRPr="005758BC" w14:paraId="37B80CBA" w14:textId="77777777" w:rsidTr="00106D6F">
        <w:trPr>
          <w:trHeight w:val="315"/>
        </w:trPr>
        <w:tc>
          <w:tcPr>
            <w:tcW w:w="1797" w:type="dxa"/>
            <w:vMerge/>
            <w:tcBorders>
              <w:top w:val="nil"/>
              <w:left w:val="nil"/>
              <w:bottom w:val="single" w:sz="8" w:space="0" w:color="000000"/>
              <w:right w:val="nil"/>
            </w:tcBorders>
            <w:vAlign w:val="center"/>
            <w:hideMark/>
          </w:tcPr>
          <w:p w14:paraId="386A716D" w14:textId="77777777" w:rsidR="00DC1F66" w:rsidRPr="005758BC" w:rsidRDefault="00DC1F66" w:rsidP="005C11F6">
            <w:pPr>
              <w:spacing w:line="240" w:lineRule="auto"/>
              <w:rPr>
                <w:rFonts w:eastAsia="Times New Roman"/>
                <w:color w:val="000000"/>
                <w:lang w:val="en-US" w:eastAsia="zh-CN"/>
              </w:rPr>
            </w:pPr>
          </w:p>
        </w:tc>
        <w:tc>
          <w:tcPr>
            <w:tcW w:w="3060" w:type="dxa"/>
            <w:tcBorders>
              <w:top w:val="nil"/>
              <w:left w:val="nil"/>
              <w:bottom w:val="nil"/>
              <w:right w:val="nil"/>
            </w:tcBorders>
            <w:shd w:val="clear" w:color="auto" w:fill="auto"/>
            <w:noWrap/>
            <w:vAlign w:val="center"/>
            <w:hideMark/>
          </w:tcPr>
          <w:p w14:paraId="668E23DC" w14:textId="77777777" w:rsidR="00DC1F66" w:rsidRPr="005758BC" w:rsidRDefault="00DC1F66" w:rsidP="005C11F6">
            <w:pPr>
              <w:spacing w:line="240" w:lineRule="auto"/>
              <w:rPr>
                <w:rFonts w:eastAsia="Times New Roman"/>
                <w:color w:val="000000"/>
                <w:lang w:val="en-US" w:eastAsia="zh-CN"/>
              </w:rPr>
            </w:pPr>
            <w:r w:rsidRPr="005758BC">
              <w:rPr>
                <w:rFonts w:eastAsia="Times New Roman"/>
                <w:color w:val="000000"/>
                <w:lang w:eastAsia="zh-CN"/>
              </w:rPr>
              <w:t>ARIMA(1,0,0)(0,1,1)</w:t>
            </w:r>
          </w:p>
        </w:tc>
        <w:tc>
          <w:tcPr>
            <w:tcW w:w="842" w:type="dxa"/>
            <w:tcBorders>
              <w:top w:val="nil"/>
              <w:left w:val="nil"/>
              <w:bottom w:val="nil"/>
              <w:right w:val="nil"/>
            </w:tcBorders>
            <w:shd w:val="clear" w:color="auto" w:fill="auto"/>
            <w:noWrap/>
            <w:vAlign w:val="center"/>
            <w:hideMark/>
          </w:tcPr>
          <w:p w14:paraId="760290C6"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0.40</w:t>
            </w:r>
          </w:p>
        </w:tc>
        <w:tc>
          <w:tcPr>
            <w:tcW w:w="1003" w:type="dxa"/>
            <w:tcBorders>
              <w:top w:val="nil"/>
              <w:left w:val="nil"/>
              <w:bottom w:val="nil"/>
              <w:right w:val="nil"/>
            </w:tcBorders>
            <w:shd w:val="clear" w:color="auto" w:fill="auto"/>
            <w:vAlign w:val="center"/>
          </w:tcPr>
          <w:p w14:paraId="5B7904AC" w14:textId="77777777" w:rsidR="00DC1F66" w:rsidRPr="005758BC" w:rsidRDefault="00DC1F66" w:rsidP="005C11F6">
            <w:pPr>
              <w:spacing w:line="240" w:lineRule="auto"/>
              <w:jc w:val="center"/>
              <w:rPr>
                <w:rFonts w:eastAsia="Times New Roman"/>
                <w:color w:val="000000"/>
                <w:lang w:eastAsia="zh-CN"/>
              </w:rPr>
            </w:pPr>
            <w:r w:rsidRPr="005758BC">
              <w:rPr>
                <w:rFonts w:eastAsia="Times New Roman"/>
                <w:color w:val="000000"/>
                <w:lang w:eastAsia="zh-CN"/>
              </w:rPr>
              <w:t>0.48</w:t>
            </w:r>
          </w:p>
        </w:tc>
        <w:tc>
          <w:tcPr>
            <w:tcW w:w="883" w:type="dxa"/>
            <w:tcBorders>
              <w:top w:val="nil"/>
              <w:left w:val="nil"/>
              <w:bottom w:val="nil"/>
              <w:right w:val="nil"/>
            </w:tcBorders>
            <w:shd w:val="clear" w:color="auto" w:fill="auto"/>
            <w:noWrap/>
            <w:vAlign w:val="center"/>
            <w:hideMark/>
          </w:tcPr>
          <w:p w14:paraId="4CB5275B"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25.20</w:t>
            </w:r>
          </w:p>
        </w:tc>
        <w:tc>
          <w:tcPr>
            <w:tcW w:w="1203" w:type="dxa"/>
            <w:tcBorders>
              <w:top w:val="nil"/>
              <w:left w:val="nil"/>
              <w:bottom w:val="nil"/>
              <w:right w:val="nil"/>
            </w:tcBorders>
            <w:shd w:val="clear" w:color="auto" w:fill="auto"/>
            <w:noWrap/>
            <w:vAlign w:val="center"/>
            <w:hideMark/>
          </w:tcPr>
          <w:p w14:paraId="5CB3A4F9"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Yes</w:t>
            </w:r>
          </w:p>
        </w:tc>
        <w:tc>
          <w:tcPr>
            <w:tcW w:w="616" w:type="dxa"/>
            <w:tcBorders>
              <w:top w:val="nil"/>
              <w:left w:val="nil"/>
              <w:bottom w:val="nil"/>
              <w:right w:val="nil"/>
            </w:tcBorders>
            <w:shd w:val="clear" w:color="auto" w:fill="auto"/>
            <w:noWrap/>
            <w:vAlign w:val="center"/>
            <w:hideMark/>
          </w:tcPr>
          <w:p w14:paraId="72CCD944"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Yes</w:t>
            </w:r>
          </w:p>
        </w:tc>
      </w:tr>
      <w:tr w:rsidR="00DC1F66" w:rsidRPr="005758BC" w14:paraId="10D5AEAC" w14:textId="77777777" w:rsidTr="00106D6F">
        <w:trPr>
          <w:trHeight w:val="315"/>
        </w:trPr>
        <w:tc>
          <w:tcPr>
            <w:tcW w:w="1797" w:type="dxa"/>
            <w:vMerge/>
            <w:tcBorders>
              <w:top w:val="nil"/>
              <w:left w:val="nil"/>
              <w:bottom w:val="single" w:sz="8" w:space="0" w:color="000000"/>
              <w:right w:val="nil"/>
            </w:tcBorders>
            <w:vAlign w:val="center"/>
            <w:hideMark/>
          </w:tcPr>
          <w:p w14:paraId="2ACCFB56" w14:textId="77777777" w:rsidR="00DC1F66" w:rsidRPr="005758BC" w:rsidRDefault="00DC1F66" w:rsidP="005C11F6">
            <w:pPr>
              <w:spacing w:line="240" w:lineRule="auto"/>
              <w:rPr>
                <w:rFonts w:eastAsia="Times New Roman"/>
                <w:color w:val="000000"/>
                <w:lang w:val="en-US" w:eastAsia="zh-CN"/>
              </w:rPr>
            </w:pPr>
          </w:p>
        </w:tc>
        <w:tc>
          <w:tcPr>
            <w:tcW w:w="3060" w:type="dxa"/>
            <w:tcBorders>
              <w:top w:val="nil"/>
              <w:left w:val="nil"/>
              <w:bottom w:val="nil"/>
              <w:right w:val="nil"/>
            </w:tcBorders>
            <w:shd w:val="clear" w:color="auto" w:fill="auto"/>
            <w:noWrap/>
            <w:vAlign w:val="center"/>
            <w:hideMark/>
          </w:tcPr>
          <w:p w14:paraId="14D2DBD3" w14:textId="77777777" w:rsidR="00DC1F66" w:rsidRPr="005758BC" w:rsidRDefault="00DC1F66" w:rsidP="005C11F6">
            <w:pPr>
              <w:spacing w:line="240" w:lineRule="auto"/>
              <w:rPr>
                <w:rFonts w:eastAsia="Times New Roman"/>
                <w:color w:val="000000"/>
                <w:lang w:val="en-US" w:eastAsia="zh-CN"/>
              </w:rPr>
            </w:pPr>
            <w:r w:rsidRPr="005758BC">
              <w:rPr>
                <w:rFonts w:eastAsia="Times New Roman"/>
                <w:color w:val="000000"/>
                <w:lang w:eastAsia="zh-CN"/>
              </w:rPr>
              <w:t>ARIMA(1,0,1)(2,0,0)</w:t>
            </w:r>
          </w:p>
        </w:tc>
        <w:tc>
          <w:tcPr>
            <w:tcW w:w="842" w:type="dxa"/>
            <w:tcBorders>
              <w:top w:val="nil"/>
              <w:left w:val="nil"/>
              <w:bottom w:val="nil"/>
              <w:right w:val="nil"/>
            </w:tcBorders>
            <w:shd w:val="clear" w:color="auto" w:fill="auto"/>
            <w:noWrap/>
            <w:vAlign w:val="center"/>
            <w:hideMark/>
          </w:tcPr>
          <w:p w14:paraId="7847EF5D"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0.43</w:t>
            </w:r>
          </w:p>
        </w:tc>
        <w:tc>
          <w:tcPr>
            <w:tcW w:w="1003" w:type="dxa"/>
            <w:tcBorders>
              <w:top w:val="nil"/>
              <w:left w:val="nil"/>
              <w:bottom w:val="nil"/>
              <w:right w:val="nil"/>
            </w:tcBorders>
            <w:shd w:val="clear" w:color="auto" w:fill="auto"/>
            <w:vAlign w:val="center"/>
          </w:tcPr>
          <w:p w14:paraId="7AB6A816" w14:textId="77777777" w:rsidR="00DC1F66" w:rsidRPr="005758BC" w:rsidRDefault="00DC1F66" w:rsidP="005C11F6">
            <w:pPr>
              <w:spacing w:line="240" w:lineRule="auto"/>
              <w:jc w:val="center"/>
              <w:rPr>
                <w:rFonts w:eastAsia="Times New Roman"/>
                <w:color w:val="000000"/>
                <w:lang w:eastAsia="zh-CN"/>
              </w:rPr>
            </w:pPr>
            <w:r w:rsidRPr="005758BC">
              <w:rPr>
                <w:rFonts w:eastAsia="Times New Roman"/>
                <w:color w:val="000000"/>
                <w:lang w:eastAsia="zh-CN"/>
              </w:rPr>
              <w:t>0.26</w:t>
            </w:r>
          </w:p>
        </w:tc>
        <w:tc>
          <w:tcPr>
            <w:tcW w:w="883" w:type="dxa"/>
            <w:tcBorders>
              <w:top w:val="nil"/>
              <w:left w:val="nil"/>
              <w:bottom w:val="nil"/>
              <w:right w:val="nil"/>
            </w:tcBorders>
            <w:shd w:val="clear" w:color="auto" w:fill="auto"/>
            <w:noWrap/>
            <w:vAlign w:val="center"/>
            <w:hideMark/>
          </w:tcPr>
          <w:p w14:paraId="4C5B4402"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21.82</w:t>
            </w:r>
          </w:p>
        </w:tc>
        <w:tc>
          <w:tcPr>
            <w:tcW w:w="1203" w:type="dxa"/>
            <w:tcBorders>
              <w:top w:val="nil"/>
              <w:left w:val="nil"/>
              <w:bottom w:val="nil"/>
              <w:right w:val="nil"/>
            </w:tcBorders>
            <w:shd w:val="clear" w:color="auto" w:fill="auto"/>
            <w:noWrap/>
            <w:vAlign w:val="center"/>
            <w:hideMark/>
          </w:tcPr>
          <w:p w14:paraId="644CEFD8"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Yes</w:t>
            </w:r>
          </w:p>
        </w:tc>
        <w:tc>
          <w:tcPr>
            <w:tcW w:w="616" w:type="dxa"/>
            <w:tcBorders>
              <w:top w:val="nil"/>
              <w:left w:val="nil"/>
              <w:bottom w:val="nil"/>
              <w:right w:val="nil"/>
            </w:tcBorders>
            <w:shd w:val="clear" w:color="auto" w:fill="auto"/>
            <w:noWrap/>
            <w:vAlign w:val="center"/>
            <w:hideMark/>
          </w:tcPr>
          <w:p w14:paraId="769A199E"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Yes</w:t>
            </w:r>
          </w:p>
        </w:tc>
      </w:tr>
      <w:tr w:rsidR="00DC1F66" w:rsidRPr="005758BC" w14:paraId="2F5FD559" w14:textId="77777777" w:rsidTr="00106D6F">
        <w:trPr>
          <w:trHeight w:val="315"/>
        </w:trPr>
        <w:tc>
          <w:tcPr>
            <w:tcW w:w="1797" w:type="dxa"/>
            <w:vMerge/>
            <w:tcBorders>
              <w:top w:val="nil"/>
              <w:left w:val="nil"/>
              <w:bottom w:val="single" w:sz="8" w:space="0" w:color="000000"/>
              <w:right w:val="nil"/>
            </w:tcBorders>
            <w:vAlign w:val="center"/>
            <w:hideMark/>
          </w:tcPr>
          <w:p w14:paraId="709AC217" w14:textId="77777777" w:rsidR="00DC1F66" w:rsidRPr="005758BC" w:rsidRDefault="00DC1F66" w:rsidP="005C11F6">
            <w:pPr>
              <w:spacing w:line="240" w:lineRule="auto"/>
              <w:rPr>
                <w:rFonts w:eastAsia="Times New Roman"/>
                <w:color w:val="000000"/>
                <w:lang w:val="en-US" w:eastAsia="zh-CN"/>
              </w:rPr>
            </w:pPr>
          </w:p>
        </w:tc>
        <w:tc>
          <w:tcPr>
            <w:tcW w:w="3060" w:type="dxa"/>
            <w:tcBorders>
              <w:top w:val="nil"/>
              <w:left w:val="nil"/>
              <w:bottom w:val="nil"/>
              <w:right w:val="nil"/>
            </w:tcBorders>
            <w:shd w:val="clear" w:color="auto" w:fill="auto"/>
            <w:noWrap/>
            <w:vAlign w:val="center"/>
            <w:hideMark/>
          </w:tcPr>
          <w:p w14:paraId="7C14E2BD" w14:textId="77777777" w:rsidR="00DC1F66" w:rsidRPr="005758BC" w:rsidRDefault="00DC1F66" w:rsidP="005C11F6">
            <w:pPr>
              <w:spacing w:line="240" w:lineRule="auto"/>
              <w:rPr>
                <w:rFonts w:eastAsia="Times New Roman"/>
                <w:color w:val="000000"/>
                <w:lang w:val="en-US" w:eastAsia="zh-CN"/>
              </w:rPr>
            </w:pPr>
            <w:r w:rsidRPr="005758BC">
              <w:rPr>
                <w:rFonts w:eastAsia="Times New Roman"/>
                <w:color w:val="000000"/>
                <w:lang w:eastAsia="zh-CN"/>
              </w:rPr>
              <w:t>ARIMA(1,0,1)(1,0,2)</w:t>
            </w:r>
          </w:p>
        </w:tc>
        <w:tc>
          <w:tcPr>
            <w:tcW w:w="842" w:type="dxa"/>
            <w:tcBorders>
              <w:top w:val="nil"/>
              <w:left w:val="nil"/>
              <w:bottom w:val="nil"/>
              <w:right w:val="nil"/>
            </w:tcBorders>
            <w:shd w:val="clear" w:color="auto" w:fill="auto"/>
            <w:noWrap/>
            <w:vAlign w:val="center"/>
            <w:hideMark/>
          </w:tcPr>
          <w:p w14:paraId="484B6C90"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0.44</w:t>
            </w:r>
          </w:p>
        </w:tc>
        <w:tc>
          <w:tcPr>
            <w:tcW w:w="1003" w:type="dxa"/>
            <w:tcBorders>
              <w:top w:val="nil"/>
              <w:left w:val="nil"/>
              <w:bottom w:val="nil"/>
              <w:right w:val="nil"/>
            </w:tcBorders>
            <w:shd w:val="clear" w:color="auto" w:fill="auto"/>
            <w:vAlign w:val="center"/>
          </w:tcPr>
          <w:p w14:paraId="1090AC8D" w14:textId="77777777" w:rsidR="00DC1F66" w:rsidRPr="005758BC" w:rsidRDefault="00DC1F66" w:rsidP="005C11F6">
            <w:pPr>
              <w:spacing w:line="240" w:lineRule="auto"/>
              <w:jc w:val="center"/>
              <w:rPr>
                <w:rFonts w:eastAsia="Times New Roman"/>
                <w:color w:val="000000"/>
                <w:lang w:eastAsia="zh-CN"/>
              </w:rPr>
            </w:pPr>
            <w:r w:rsidRPr="005758BC">
              <w:rPr>
                <w:rFonts w:eastAsia="Times New Roman"/>
                <w:color w:val="000000"/>
                <w:lang w:eastAsia="zh-CN"/>
              </w:rPr>
              <w:t>0.20</w:t>
            </w:r>
          </w:p>
        </w:tc>
        <w:tc>
          <w:tcPr>
            <w:tcW w:w="883" w:type="dxa"/>
            <w:tcBorders>
              <w:top w:val="nil"/>
              <w:left w:val="nil"/>
              <w:bottom w:val="nil"/>
              <w:right w:val="nil"/>
            </w:tcBorders>
            <w:shd w:val="clear" w:color="auto" w:fill="auto"/>
            <w:noWrap/>
            <w:vAlign w:val="center"/>
            <w:hideMark/>
          </w:tcPr>
          <w:p w14:paraId="193867B4"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21.55</w:t>
            </w:r>
          </w:p>
        </w:tc>
        <w:tc>
          <w:tcPr>
            <w:tcW w:w="1203" w:type="dxa"/>
            <w:tcBorders>
              <w:top w:val="nil"/>
              <w:left w:val="nil"/>
              <w:bottom w:val="nil"/>
              <w:right w:val="nil"/>
            </w:tcBorders>
            <w:shd w:val="clear" w:color="auto" w:fill="auto"/>
            <w:noWrap/>
            <w:vAlign w:val="center"/>
            <w:hideMark/>
          </w:tcPr>
          <w:p w14:paraId="23EF2D00"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Yes</w:t>
            </w:r>
          </w:p>
        </w:tc>
        <w:tc>
          <w:tcPr>
            <w:tcW w:w="616" w:type="dxa"/>
            <w:tcBorders>
              <w:top w:val="nil"/>
              <w:left w:val="nil"/>
              <w:bottom w:val="nil"/>
              <w:right w:val="nil"/>
            </w:tcBorders>
            <w:shd w:val="clear" w:color="auto" w:fill="auto"/>
            <w:noWrap/>
            <w:vAlign w:val="center"/>
            <w:hideMark/>
          </w:tcPr>
          <w:p w14:paraId="299E0CDA"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Yes</w:t>
            </w:r>
          </w:p>
        </w:tc>
      </w:tr>
      <w:tr w:rsidR="00DC1F66" w:rsidRPr="005758BC" w14:paraId="19BBDAA0" w14:textId="77777777" w:rsidTr="00106D6F">
        <w:trPr>
          <w:trHeight w:val="315"/>
        </w:trPr>
        <w:tc>
          <w:tcPr>
            <w:tcW w:w="1797" w:type="dxa"/>
            <w:vMerge/>
            <w:tcBorders>
              <w:top w:val="nil"/>
              <w:left w:val="nil"/>
              <w:bottom w:val="single" w:sz="8" w:space="0" w:color="000000"/>
              <w:right w:val="nil"/>
            </w:tcBorders>
            <w:vAlign w:val="center"/>
            <w:hideMark/>
          </w:tcPr>
          <w:p w14:paraId="0A887C1F" w14:textId="77777777" w:rsidR="00DC1F66" w:rsidRPr="005758BC" w:rsidRDefault="00DC1F66" w:rsidP="005C11F6">
            <w:pPr>
              <w:spacing w:line="240" w:lineRule="auto"/>
              <w:rPr>
                <w:rFonts w:eastAsia="Times New Roman"/>
                <w:color w:val="000000"/>
                <w:lang w:val="en-US" w:eastAsia="zh-CN"/>
              </w:rPr>
            </w:pPr>
          </w:p>
        </w:tc>
        <w:tc>
          <w:tcPr>
            <w:tcW w:w="3060" w:type="dxa"/>
            <w:tcBorders>
              <w:top w:val="nil"/>
              <w:left w:val="nil"/>
              <w:bottom w:val="nil"/>
              <w:right w:val="nil"/>
            </w:tcBorders>
            <w:shd w:val="clear" w:color="auto" w:fill="auto"/>
            <w:noWrap/>
            <w:vAlign w:val="center"/>
            <w:hideMark/>
          </w:tcPr>
          <w:p w14:paraId="310E5AFF" w14:textId="77777777" w:rsidR="00DC1F66" w:rsidRPr="005758BC" w:rsidRDefault="00DC1F66" w:rsidP="005C11F6">
            <w:pPr>
              <w:spacing w:line="240" w:lineRule="auto"/>
              <w:rPr>
                <w:rFonts w:eastAsia="Times New Roman"/>
                <w:color w:val="000000"/>
                <w:lang w:val="en-US" w:eastAsia="zh-CN"/>
              </w:rPr>
            </w:pPr>
            <w:r w:rsidRPr="005758BC">
              <w:rPr>
                <w:rFonts w:eastAsia="Times New Roman"/>
                <w:color w:val="000000"/>
                <w:lang w:eastAsia="zh-CN"/>
              </w:rPr>
              <w:t>ARIMA(1,0,1)(0,1,1)</w:t>
            </w:r>
          </w:p>
        </w:tc>
        <w:tc>
          <w:tcPr>
            <w:tcW w:w="842" w:type="dxa"/>
            <w:tcBorders>
              <w:top w:val="nil"/>
              <w:left w:val="nil"/>
              <w:bottom w:val="nil"/>
              <w:right w:val="nil"/>
            </w:tcBorders>
            <w:shd w:val="clear" w:color="auto" w:fill="auto"/>
            <w:noWrap/>
            <w:vAlign w:val="center"/>
            <w:hideMark/>
          </w:tcPr>
          <w:p w14:paraId="0EC5C926"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0.47</w:t>
            </w:r>
          </w:p>
        </w:tc>
        <w:tc>
          <w:tcPr>
            <w:tcW w:w="1003" w:type="dxa"/>
            <w:tcBorders>
              <w:top w:val="nil"/>
              <w:left w:val="nil"/>
              <w:bottom w:val="nil"/>
              <w:right w:val="nil"/>
            </w:tcBorders>
            <w:shd w:val="clear" w:color="auto" w:fill="auto"/>
            <w:vAlign w:val="center"/>
          </w:tcPr>
          <w:p w14:paraId="54C2687B" w14:textId="77777777" w:rsidR="00DC1F66" w:rsidRPr="005758BC" w:rsidRDefault="00DC1F66" w:rsidP="005C11F6">
            <w:pPr>
              <w:spacing w:line="240" w:lineRule="auto"/>
              <w:jc w:val="center"/>
              <w:rPr>
                <w:rFonts w:eastAsia="Times New Roman"/>
                <w:color w:val="000000"/>
                <w:lang w:eastAsia="zh-CN"/>
              </w:rPr>
            </w:pPr>
            <w:r w:rsidRPr="005758BC">
              <w:rPr>
                <w:rFonts w:eastAsia="Times New Roman"/>
                <w:color w:val="000000"/>
                <w:lang w:eastAsia="zh-CN"/>
              </w:rPr>
              <w:t>0.40</w:t>
            </w:r>
          </w:p>
        </w:tc>
        <w:tc>
          <w:tcPr>
            <w:tcW w:w="883" w:type="dxa"/>
            <w:tcBorders>
              <w:top w:val="nil"/>
              <w:left w:val="nil"/>
              <w:bottom w:val="nil"/>
              <w:right w:val="nil"/>
            </w:tcBorders>
            <w:shd w:val="clear" w:color="auto" w:fill="auto"/>
            <w:noWrap/>
            <w:vAlign w:val="center"/>
            <w:hideMark/>
          </w:tcPr>
          <w:p w14:paraId="412F20EF"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22.89</w:t>
            </w:r>
          </w:p>
        </w:tc>
        <w:tc>
          <w:tcPr>
            <w:tcW w:w="1203" w:type="dxa"/>
            <w:tcBorders>
              <w:top w:val="nil"/>
              <w:left w:val="nil"/>
              <w:bottom w:val="nil"/>
              <w:right w:val="nil"/>
            </w:tcBorders>
            <w:shd w:val="clear" w:color="auto" w:fill="auto"/>
            <w:noWrap/>
            <w:vAlign w:val="center"/>
            <w:hideMark/>
          </w:tcPr>
          <w:p w14:paraId="480F3A07" w14:textId="28040084" w:rsidR="00DC1F66" w:rsidRPr="005758BC" w:rsidRDefault="00E26681" w:rsidP="005C11F6">
            <w:pPr>
              <w:spacing w:line="240" w:lineRule="auto"/>
              <w:jc w:val="center"/>
              <w:rPr>
                <w:rFonts w:eastAsia="Times New Roman"/>
                <w:color w:val="000000"/>
                <w:lang w:val="en-US" w:eastAsia="zh-CN"/>
              </w:rPr>
            </w:pPr>
            <w:r>
              <w:rPr>
                <w:rFonts w:eastAsia="Times New Roman"/>
                <w:color w:val="000000"/>
                <w:lang w:val="en-US" w:eastAsia="zh-CN"/>
              </w:rPr>
              <w:t>Yes</w:t>
            </w:r>
          </w:p>
        </w:tc>
        <w:tc>
          <w:tcPr>
            <w:tcW w:w="616" w:type="dxa"/>
            <w:tcBorders>
              <w:top w:val="nil"/>
              <w:left w:val="nil"/>
              <w:bottom w:val="nil"/>
              <w:right w:val="nil"/>
            </w:tcBorders>
            <w:shd w:val="clear" w:color="auto" w:fill="auto"/>
            <w:noWrap/>
            <w:vAlign w:val="center"/>
            <w:hideMark/>
          </w:tcPr>
          <w:p w14:paraId="0B320A25"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Yes</w:t>
            </w:r>
          </w:p>
        </w:tc>
      </w:tr>
      <w:tr w:rsidR="00DC1F66" w:rsidRPr="005758BC" w14:paraId="4E832925" w14:textId="77777777" w:rsidTr="00106D6F">
        <w:trPr>
          <w:trHeight w:val="315"/>
        </w:trPr>
        <w:tc>
          <w:tcPr>
            <w:tcW w:w="1797" w:type="dxa"/>
            <w:vMerge/>
            <w:tcBorders>
              <w:top w:val="nil"/>
              <w:left w:val="nil"/>
              <w:bottom w:val="single" w:sz="8" w:space="0" w:color="000000"/>
              <w:right w:val="nil"/>
            </w:tcBorders>
            <w:vAlign w:val="center"/>
            <w:hideMark/>
          </w:tcPr>
          <w:p w14:paraId="56BEF3E8" w14:textId="77777777" w:rsidR="00DC1F66" w:rsidRPr="005758BC" w:rsidRDefault="00DC1F66" w:rsidP="005C11F6">
            <w:pPr>
              <w:spacing w:line="240" w:lineRule="auto"/>
              <w:rPr>
                <w:rFonts w:eastAsia="Times New Roman"/>
                <w:color w:val="000000"/>
                <w:lang w:val="en-US" w:eastAsia="zh-CN"/>
              </w:rPr>
            </w:pPr>
          </w:p>
        </w:tc>
        <w:tc>
          <w:tcPr>
            <w:tcW w:w="3060" w:type="dxa"/>
            <w:tcBorders>
              <w:top w:val="nil"/>
              <w:left w:val="nil"/>
              <w:bottom w:val="nil"/>
              <w:right w:val="nil"/>
            </w:tcBorders>
            <w:shd w:val="clear" w:color="auto" w:fill="auto"/>
            <w:noWrap/>
            <w:vAlign w:val="center"/>
            <w:hideMark/>
          </w:tcPr>
          <w:p w14:paraId="769FE591" w14:textId="77777777" w:rsidR="00DC1F66" w:rsidRPr="005758BC" w:rsidRDefault="00DC1F66" w:rsidP="005C11F6">
            <w:pPr>
              <w:spacing w:line="240" w:lineRule="auto"/>
              <w:rPr>
                <w:rFonts w:eastAsia="Times New Roman"/>
                <w:color w:val="000000"/>
                <w:lang w:val="en-US" w:eastAsia="zh-CN"/>
              </w:rPr>
            </w:pPr>
            <w:r w:rsidRPr="005758BC">
              <w:rPr>
                <w:rFonts w:eastAsia="Times New Roman"/>
                <w:color w:val="000000"/>
                <w:lang w:eastAsia="zh-CN"/>
              </w:rPr>
              <w:t>ARIMA(2,1,0)(0,1,1)</w:t>
            </w:r>
          </w:p>
        </w:tc>
        <w:tc>
          <w:tcPr>
            <w:tcW w:w="842" w:type="dxa"/>
            <w:tcBorders>
              <w:top w:val="nil"/>
              <w:left w:val="nil"/>
              <w:bottom w:val="nil"/>
              <w:right w:val="nil"/>
            </w:tcBorders>
            <w:shd w:val="clear" w:color="auto" w:fill="auto"/>
            <w:noWrap/>
            <w:vAlign w:val="center"/>
            <w:hideMark/>
          </w:tcPr>
          <w:p w14:paraId="6F36E728"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0.41</w:t>
            </w:r>
          </w:p>
        </w:tc>
        <w:tc>
          <w:tcPr>
            <w:tcW w:w="1003" w:type="dxa"/>
            <w:tcBorders>
              <w:top w:val="nil"/>
              <w:left w:val="nil"/>
              <w:bottom w:val="nil"/>
              <w:right w:val="nil"/>
            </w:tcBorders>
            <w:shd w:val="clear" w:color="auto" w:fill="auto"/>
            <w:vAlign w:val="center"/>
          </w:tcPr>
          <w:p w14:paraId="284ED08F" w14:textId="77777777" w:rsidR="00DC1F66" w:rsidRPr="005758BC" w:rsidRDefault="00DC1F66" w:rsidP="005C11F6">
            <w:pPr>
              <w:spacing w:line="240" w:lineRule="auto"/>
              <w:jc w:val="center"/>
              <w:rPr>
                <w:rFonts w:eastAsia="Times New Roman"/>
                <w:color w:val="000000"/>
                <w:lang w:eastAsia="zh-CN"/>
              </w:rPr>
            </w:pPr>
            <w:r w:rsidRPr="005758BC">
              <w:rPr>
                <w:rFonts w:eastAsia="Times New Roman"/>
                <w:color w:val="000000"/>
                <w:lang w:eastAsia="zh-CN"/>
              </w:rPr>
              <w:t>0.26</w:t>
            </w:r>
          </w:p>
        </w:tc>
        <w:tc>
          <w:tcPr>
            <w:tcW w:w="883" w:type="dxa"/>
            <w:tcBorders>
              <w:top w:val="nil"/>
              <w:left w:val="nil"/>
              <w:bottom w:val="nil"/>
              <w:right w:val="nil"/>
            </w:tcBorders>
            <w:shd w:val="clear" w:color="auto" w:fill="auto"/>
            <w:noWrap/>
            <w:vAlign w:val="center"/>
            <w:hideMark/>
          </w:tcPr>
          <w:p w14:paraId="72A3CE7F"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25.24</w:t>
            </w:r>
          </w:p>
        </w:tc>
        <w:tc>
          <w:tcPr>
            <w:tcW w:w="1203" w:type="dxa"/>
            <w:tcBorders>
              <w:top w:val="nil"/>
              <w:left w:val="nil"/>
              <w:bottom w:val="nil"/>
              <w:right w:val="nil"/>
            </w:tcBorders>
            <w:shd w:val="clear" w:color="auto" w:fill="auto"/>
            <w:noWrap/>
            <w:vAlign w:val="center"/>
            <w:hideMark/>
          </w:tcPr>
          <w:p w14:paraId="1135C218"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Yes</w:t>
            </w:r>
          </w:p>
        </w:tc>
        <w:tc>
          <w:tcPr>
            <w:tcW w:w="616" w:type="dxa"/>
            <w:tcBorders>
              <w:top w:val="nil"/>
              <w:left w:val="nil"/>
              <w:bottom w:val="nil"/>
              <w:right w:val="nil"/>
            </w:tcBorders>
            <w:shd w:val="clear" w:color="auto" w:fill="auto"/>
            <w:noWrap/>
            <w:vAlign w:val="center"/>
            <w:hideMark/>
          </w:tcPr>
          <w:p w14:paraId="5663D22F"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Yes</w:t>
            </w:r>
          </w:p>
        </w:tc>
      </w:tr>
      <w:tr w:rsidR="00DC1F66" w:rsidRPr="005758BC" w14:paraId="0459022B" w14:textId="77777777" w:rsidTr="00106D6F">
        <w:trPr>
          <w:trHeight w:val="315"/>
        </w:trPr>
        <w:tc>
          <w:tcPr>
            <w:tcW w:w="1797" w:type="dxa"/>
            <w:vMerge/>
            <w:tcBorders>
              <w:top w:val="nil"/>
              <w:left w:val="nil"/>
              <w:bottom w:val="single" w:sz="8" w:space="0" w:color="000000"/>
              <w:right w:val="nil"/>
            </w:tcBorders>
            <w:vAlign w:val="center"/>
            <w:hideMark/>
          </w:tcPr>
          <w:p w14:paraId="18CE42A4" w14:textId="77777777" w:rsidR="00DC1F66" w:rsidRPr="005758BC" w:rsidRDefault="00DC1F66" w:rsidP="005C11F6">
            <w:pPr>
              <w:spacing w:line="240" w:lineRule="auto"/>
              <w:rPr>
                <w:rFonts w:eastAsia="Times New Roman"/>
                <w:color w:val="000000"/>
                <w:lang w:val="en-US" w:eastAsia="zh-CN"/>
              </w:rPr>
            </w:pPr>
          </w:p>
        </w:tc>
        <w:tc>
          <w:tcPr>
            <w:tcW w:w="3060" w:type="dxa"/>
            <w:tcBorders>
              <w:top w:val="nil"/>
              <w:left w:val="nil"/>
              <w:bottom w:val="nil"/>
              <w:right w:val="nil"/>
            </w:tcBorders>
            <w:shd w:val="clear" w:color="auto" w:fill="auto"/>
            <w:noWrap/>
            <w:vAlign w:val="center"/>
            <w:hideMark/>
          </w:tcPr>
          <w:p w14:paraId="3BDF4B05" w14:textId="77777777" w:rsidR="00DC1F66" w:rsidRPr="005758BC" w:rsidRDefault="00DC1F66" w:rsidP="005C11F6">
            <w:pPr>
              <w:spacing w:line="240" w:lineRule="auto"/>
              <w:rPr>
                <w:rFonts w:eastAsia="Times New Roman"/>
                <w:color w:val="000000"/>
                <w:lang w:val="en-US" w:eastAsia="zh-CN"/>
              </w:rPr>
            </w:pPr>
            <w:r w:rsidRPr="005758BC">
              <w:rPr>
                <w:rFonts w:eastAsia="Times New Roman"/>
                <w:color w:val="000000"/>
                <w:lang w:eastAsia="zh-CN"/>
              </w:rPr>
              <w:t>ARIMA(0,0,1)(2,0,0)</w:t>
            </w:r>
          </w:p>
        </w:tc>
        <w:tc>
          <w:tcPr>
            <w:tcW w:w="842" w:type="dxa"/>
            <w:tcBorders>
              <w:top w:val="nil"/>
              <w:left w:val="nil"/>
              <w:bottom w:val="nil"/>
              <w:right w:val="nil"/>
            </w:tcBorders>
            <w:shd w:val="clear" w:color="auto" w:fill="auto"/>
            <w:noWrap/>
            <w:vAlign w:val="center"/>
            <w:hideMark/>
          </w:tcPr>
          <w:p w14:paraId="004DD690"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0.36</w:t>
            </w:r>
          </w:p>
        </w:tc>
        <w:tc>
          <w:tcPr>
            <w:tcW w:w="1003" w:type="dxa"/>
            <w:tcBorders>
              <w:top w:val="nil"/>
              <w:left w:val="nil"/>
              <w:bottom w:val="nil"/>
              <w:right w:val="nil"/>
            </w:tcBorders>
            <w:shd w:val="clear" w:color="auto" w:fill="auto"/>
            <w:vAlign w:val="center"/>
          </w:tcPr>
          <w:p w14:paraId="452CFA53" w14:textId="77777777" w:rsidR="00DC1F66" w:rsidRPr="005758BC" w:rsidRDefault="00DC1F66" w:rsidP="005C11F6">
            <w:pPr>
              <w:spacing w:line="240" w:lineRule="auto"/>
              <w:jc w:val="center"/>
              <w:rPr>
                <w:rFonts w:eastAsia="Times New Roman"/>
                <w:color w:val="000000"/>
                <w:lang w:eastAsia="zh-CN"/>
              </w:rPr>
            </w:pPr>
            <w:r w:rsidRPr="005758BC">
              <w:rPr>
                <w:rFonts w:eastAsia="Times New Roman"/>
                <w:color w:val="000000"/>
                <w:lang w:eastAsia="zh-CN"/>
              </w:rPr>
              <w:t>0.37</w:t>
            </w:r>
          </w:p>
        </w:tc>
        <w:tc>
          <w:tcPr>
            <w:tcW w:w="883" w:type="dxa"/>
            <w:tcBorders>
              <w:top w:val="nil"/>
              <w:left w:val="nil"/>
              <w:bottom w:val="nil"/>
              <w:right w:val="nil"/>
            </w:tcBorders>
            <w:shd w:val="clear" w:color="auto" w:fill="auto"/>
            <w:noWrap/>
            <w:vAlign w:val="center"/>
            <w:hideMark/>
          </w:tcPr>
          <w:p w14:paraId="698C1BD7"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25.00</w:t>
            </w:r>
          </w:p>
        </w:tc>
        <w:tc>
          <w:tcPr>
            <w:tcW w:w="1203" w:type="dxa"/>
            <w:tcBorders>
              <w:top w:val="nil"/>
              <w:left w:val="nil"/>
              <w:bottom w:val="nil"/>
              <w:right w:val="nil"/>
            </w:tcBorders>
            <w:shd w:val="clear" w:color="auto" w:fill="auto"/>
            <w:noWrap/>
            <w:vAlign w:val="center"/>
            <w:hideMark/>
          </w:tcPr>
          <w:p w14:paraId="3F14FF97"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Yes</w:t>
            </w:r>
          </w:p>
        </w:tc>
        <w:tc>
          <w:tcPr>
            <w:tcW w:w="616" w:type="dxa"/>
            <w:tcBorders>
              <w:top w:val="nil"/>
              <w:left w:val="nil"/>
              <w:bottom w:val="nil"/>
              <w:right w:val="nil"/>
            </w:tcBorders>
            <w:shd w:val="clear" w:color="auto" w:fill="auto"/>
            <w:noWrap/>
            <w:vAlign w:val="center"/>
            <w:hideMark/>
          </w:tcPr>
          <w:p w14:paraId="239E20B2"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Yes</w:t>
            </w:r>
          </w:p>
        </w:tc>
      </w:tr>
      <w:tr w:rsidR="00DC1F66" w:rsidRPr="005758BC" w14:paraId="3C72779B" w14:textId="77777777" w:rsidTr="00106D6F">
        <w:trPr>
          <w:trHeight w:val="315"/>
        </w:trPr>
        <w:tc>
          <w:tcPr>
            <w:tcW w:w="1797" w:type="dxa"/>
            <w:vMerge/>
            <w:tcBorders>
              <w:top w:val="nil"/>
              <w:left w:val="nil"/>
              <w:bottom w:val="single" w:sz="8" w:space="0" w:color="000000"/>
              <w:right w:val="nil"/>
            </w:tcBorders>
            <w:vAlign w:val="center"/>
            <w:hideMark/>
          </w:tcPr>
          <w:p w14:paraId="65B4D342" w14:textId="77777777" w:rsidR="00DC1F66" w:rsidRPr="005758BC" w:rsidRDefault="00DC1F66" w:rsidP="005C11F6">
            <w:pPr>
              <w:spacing w:line="240" w:lineRule="auto"/>
              <w:rPr>
                <w:rFonts w:eastAsia="Times New Roman"/>
                <w:color w:val="000000"/>
                <w:lang w:val="en-US" w:eastAsia="zh-CN"/>
              </w:rPr>
            </w:pPr>
          </w:p>
        </w:tc>
        <w:tc>
          <w:tcPr>
            <w:tcW w:w="3060" w:type="dxa"/>
            <w:tcBorders>
              <w:top w:val="nil"/>
              <w:left w:val="nil"/>
              <w:bottom w:val="nil"/>
              <w:right w:val="nil"/>
            </w:tcBorders>
            <w:shd w:val="clear" w:color="auto" w:fill="auto"/>
            <w:noWrap/>
            <w:vAlign w:val="center"/>
            <w:hideMark/>
          </w:tcPr>
          <w:p w14:paraId="6519682F" w14:textId="77777777" w:rsidR="00DC1F66" w:rsidRPr="005758BC" w:rsidRDefault="00DC1F66" w:rsidP="005C11F6">
            <w:pPr>
              <w:spacing w:line="240" w:lineRule="auto"/>
              <w:rPr>
                <w:rFonts w:eastAsia="Times New Roman"/>
                <w:color w:val="000000"/>
                <w:lang w:val="en-US" w:eastAsia="zh-CN"/>
              </w:rPr>
            </w:pPr>
            <w:r w:rsidRPr="005758BC">
              <w:rPr>
                <w:rFonts w:eastAsia="Times New Roman"/>
                <w:color w:val="000000"/>
                <w:lang w:eastAsia="zh-CN"/>
              </w:rPr>
              <w:t>ARIMA(1,1,1)(1,0,0)</w:t>
            </w:r>
          </w:p>
        </w:tc>
        <w:tc>
          <w:tcPr>
            <w:tcW w:w="842" w:type="dxa"/>
            <w:tcBorders>
              <w:top w:val="nil"/>
              <w:left w:val="nil"/>
              <w:bottom w:val="nil"/>
              <w:right w:val="nil"/>
            </w:tcBorders>
            <w:shd w:val="clear" w:color="auto" w:fill="auto"/>
            <w:noWrap/>
            <w:vAlign w:val="center"/>
            <w:hideMark/>
          </w:tcPr>
          <w:p w14:paraId="1ABED1C8"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0.35</w:t>
            </w:r>
          </w:p>
        </w:tc>
        <w:tc>
          <w:tcPr>
            <w:tcW w:w="1003" w:type="dxa"/>
            <w:tcBorders>
              <w:top w:val="nil"/>
              <w:left w:val="nil"/>
              <w:bottom w:val="nil"/>
              <w:right w:val="nil"/>
            </w:tcBorders>
            <w:shd w:val="clear" w:color="auto" w:fill="auto"/>
            <w:vAlign w:val="center"/>
          </w:tcPr>
          <w:p w14:paraId="25829F0E" w14:textId="77777777" w:rsidR="00DC1F66" w:rsidRPr="005758BC" w:rsidRDefault="00DC1F66" w:rsidP="005C11F6">
            <w:pPr>
              <w:spacing w:line="240" w:lineRule="auto"/>
              <w:jc w:val="center"/>
              <w:rPr>
                <w:rFonts w:eastAsia="Times New Roman"/>
                <w:color w:val="000000"/>
                <w:lang w:eastAsia="zh-CN"/>
              </w:rPr>
            </w:pPr>
            <w:r w:rsidRPr="005758BC">
              <w:rPr>
                <w:rFonts w:eastAsia="Times New Roman"/>
                <w:color w:val="000000"/>
                <w:lang w:eastAsia="zh-CN"/>
              </w:rPr>
              <w:t>0.04</w:t>
            </w:r>
          </w:p>
        </w:tc>
        <w:tc>
          <w:tcPr>
            <w:tcW w:w="883" w:type="dxa"/>
            <w:tcBorders>
              <w:top w:val="nil"/>
              <w:left w:val="nil"/>
              <w:bottom w:val="nil"/>
              <w:right w:val="nil"/>
            </w:tcBorders>
            <w:shd w:val="clear" w:color="auto" w:fill="auto"/>
            <w:noWrap/>
            <w:vAlign w:val="center"/>
            <w:hideMark/>
          </w:tcPr>
          <w:p w14:paraId="1F1C94CF"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24.20</w:t>
            </w:r>
          </w:p>
        </w:tc>
        <w:tc>
          <w:tcPr>
            <w:tcW w:w="1203" w:type="dxa"/>
            <w:tcBorders>
              <w:top w:val="nil"/>
              <w:left w:val="nil"/>
              <w:bottom w:val="nil"/>
              <w:right w:val="nil"/>
            </w:tcBorders>
            <w:shd w:val="clear" w:color="auto" w:fill="auto"/>
            <w:noWrap/>
            <w:vAlign w:val="center"/>
            <w:hideMark/>
          </w:tcPr>
          <w:p w14:paraId="26858FEF"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No</w:t>
            </w:r>
          </w:p>
        </w:tc>
        <w:tc>
          <w:tcPr>
            <w:tcW w:w="616" w:type="dxa"/>
            <w:tcBorders>
              <w:top w:val="nil"/>
              <w:left w:val="nil"/>
              <w:bottom w:val="nil"/>
              <w:right w:val="nil"/>
            </w:tcBorders>
            <w:shd w:val="clear" w:color="auto" w:fill="auto"/>
            <w:noWrap/>
            <w:vAlign w:val="center"/>
            <w:hideMark/>
          </w:tcPr>
          <w:p w14:paraId="6CEF8948"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Yes</w:t>
            </w:r>
          </w:p>
        </w:tc>
      </w:tr>
      <w:tr w:rsidR="00DC1F66" w:rsidRPr="005758BC" w14:paraId="011F5939" w14:textId="77777777" w:rsidTr="00106D6F">
        <w:trPr>
          <w:trHeight w:val="315"/>
        </w:trPr>
        <w:tc>
          <w:tcPr>
            <w:tcW w:w="1797" w:type="dxa"/>
            <w:vMerge/>
            <w:tcBorders>
              <w:top w:val="nil"/>
              <w:left w:val="nil"/>
              <w:bottom w:val="single" w:sz="8" w:space="0" w:color="000000"/>
              <w:right w:val="nil"/>
            </w:tcBorders>
            <w:vAlign w:val="center"/>
            <w:hideMark/>
          </w:tcPr>
          <w:p w14:paraId="0E63573E" w14:textId="77777777" w:rsidR="00DC1F66" w:rsidRPr="005758BC" w:rsidRDefault="00DC1F66" w:rsidP="005C11F6">
            <w:pPr>
              <w:spacing w:line="240" w:lineRule="auto"/>
              <w:rPr>
                <w:rFonts w:eastAsia="Times New Roman"/>
                <w:color w:val="000000"/>
                <w:lang w:val="en-US" w:eastAsia="zh-CN"/>
              </w:rPr>
            </w:pPr>
          </w:p>
        </w:tc>
        <w:tc>
          <w:tcPr>
            <w:tcW w:w="3060" w:type="dxa"/>
            <w:tcBorders>
              <w:top w:val="nil"/>
              <w:left w:val="nil"/>
              <w:bottom w:val="nil"/>
              <w:right w:val="nil"/>
            </w:tcBorders>
            <w:shd w:val="clear" w:color="auto" w:fill="auto"/>
            <w:noWrap/>
            <w:vAlign w:val="center"/>
            <w:hideMark/>
          </w:tcPr>
          <w:p w14:paraId="1416A883" w14:textId="77777777" w:rsidR="00DC1F66" w:rsidRPr="005758BC" w:rsidRDefault="00DC1F66" w:rsidP="005C11F6">
            <w:pPr>
              <w:spacing w:line="240" w:lineRule="auto"/>
              <w:rPr>
                <w:rFonts w:eastAsia="Times New Roman"/>
                <w:color w:val="000000"/>
                <w:lang w:val="en-US" w:eastAsia="zh-CN"/>
              </w:rPr>
            </w:pPr>
            <w:r w:rsidRPr="005758BC">
              <w:rPr>
                <w:rFonts w:eastAsia="Times New Roman"/>
                <w:color w:val="000000"/>
                <w:lang w:eastAsia="zh-CN"/>
              </w:rPr>
              <w:t>ARIMA(1,0,1)(1,1,0)</w:t>
            </w:r>
          </w:p>
        </w:tc>
        <w:tc>
          <w:tcPr>
            <w:tcW w:w="842" w:type="dxa"/>
            <w:tcBorders>
              <w:top w:val="nil"/>
              <w:left w:val="nil"/>
              <w:bottom w:val="nil"/>
              <w:right w:val="nil"/>
            </w:tcBorders>
            <w:shd w:val="clear" w:color="auto" w:fill="auto"/>
            <w:noWrap/>
            <w:vAlign w:val="center"/>
            <w:hideMark/>
          </w:tcPr>
          <w:p w14:paraId="444B6BE7"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0.39</w:t>
            </w:r>
          </w:p>
        </w:tc>
        <w:tc>
          <w:tcPr>
            <w:tcW w:w="1003" w:type="dxa"/>
            <w:tcBorders>
              <w:top w:val="nil"/>
              <w:left w:val="nil"/>
              <w:bottom w:val="nil"/>
              <w:right w:val="nil"/>
            </w:tcBorders>
            <w:shd w:val="clear" w:color="auto" w:fill="auto"/>
            <w:vAlign w:val="center"/>
          </w:tcPr>
          <w:p w14:paraId="1C774D3E" w14:textId="77777777" w:rsidR="00DC1F66" w:rsidRPr="005758BC" w:rsidRDefault="00DC1F66" w:rsidP="005C11F6">
            <w:pPr>
              <w:spacing w:line="240" w:lineRule="auto"/>
              <w:jc w:val="center"/>
              <w:rPr>
                <w:rFonts w:eastAsia="Times New Roman"/>
                <w:color w:val="000000"/>
                <w:lang w:eastAsia="zh-CN"/>
              </w:rPr>
            </w:pPr>
            <w:r w:rsidRPr="005758BC">
              <w:rPr>
                <w:rFonts w:eastAsia="Times New Roman"/>
                <w:color w:val="000000"/>
                <w:lang w:eastAsia="zh-CN"/>
              </w:rPr>
              <w:t>0.32</w:t>
            </w:r>
          </w:p>
        </w:tc>
        <w:tc>
          <w:tcPr>
            <w:tcW w:w="883" w:type="dxa"/>
            <w:tcBorders>
              <w:top w:val="nil"/>
              <w:left w:val="nil"/>
              <w:bottom w:val="nil"/>
              <w:right w:val="nil"/>
            </w:tcBorders>
            <w:shd w:val="clear" w:color="auto" w:fill="auto"/>
            <w:noWrap/>
            <w:vAlign w:val="center"/>
            <w:hideMark/>
          </w:tcPr>
          <w:p w14:paraId="27DB1293"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22.45</w:t>
            </w:r>
          </w:p>
        </w:tc>
        <w:tc>
          <w:tcPr>
            <w:tcW w:w="1203" w:type="dxa"/>
            <w:tcBorders>
              <w:top w:val="nil"/>
              <w:left w:val="nil"/>
              <w:bottom w:val="nil"/>
              <w:right w:val="nil"/>
            </w:tcBorders>
            <w:shd w:val="clear" w:color="auto" w:fill="auto"/>
            <w:noWrap/>
            <w:vAlign w:val="center"/>
            <w:hideMark/>
          </w:tcPr>
          <w:p w14:paraId="1A645D15"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Yes</w:t>
            </w:r>
          </w:p>
        </w:tc>
        <w:tc>
          <w:tcPr>
            <w:tcW w:w="616" w:type="dxa"/>
            <w:tcBorders>
              <w:top w:val="nil"/>
              <w:left w:val="nil"/>
              <w:bottom w:val="nil"/>
              <w:right w:val="nil"/>
            </w:tcBorders>
            <w:shd w:val="clear" w:color="auto" w:fill="auto"/>
            <w:noWrap/>
            <w:vAlign w:val="center"/>
            <w:hideMark/>
          </w:tcPr>
          <w:p w14:paraId="1753B3A4"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Yes</w:t>
            </w:r>
          </w:p>
        </w:tc>
      </w:tr>
      <w:tr w:rsidR="00DC1F66" w:rsidRPr="005758BC" w14:paraId="37316125" w14:textId="77777777" w:rsidTr="00106D6F">
        <w:trPr>
          <w:trHeight w:val="315"/>
        </w:trPr>
        <w:tc>
          <w:tcPr>
            <w:tcW w:w="1797" w:type="dxa"/>
            <w:vMerge/>
            <w:tcBorders>
              <w:top w:val="nil"/>
              <w:left w:val="nil"/>
              <w:bottom w:val="single" w:sz="8" w:space="0" w:color="000000"/>
              <w:right w:val="nil"/>
            </w:tcBorders>
            <w:vAlign w:val="center"/>
            <w:hideMark/>
          </w:tcPr>
          <w:p w14:paraId="2AAE8D7D" w14:textId="77777777" w:rsidR="00DC1F66" w:rsidRPr="005758BC" w:rsidRDefault="00DC1F66" w:rsidP="005C11F6">
            <w:pPr>
              <w:spacing w:line="240" w:lineRule="auto"/>
              <w:rPr>
                <w:rFonts w:eastAsia="Times New Roman"/>
                <w:color w:val="000000"/>
                <w:lang w:val="en-US" w:eastAsia="zh-CN"/>
              </w:rPr>
            </w:pPr>
          </w:p>
        </w:tc>
        <w:tc>
          <w:tcPr>
            <w:tcW w:w="3060" w:type="dxa"/>
            <w:tcBorders>
              <w:top w:val="nil"/>
              <w:left w:val="nil"/>
              <w:bottom w:val="nil"/>
              <w:right w:val="nil"/>
            </w:tcBorders>
            <w:shd w:val="clear" w:color="auto" w:fill="auto"/>
            <w:noWrap/>
            <w:vAlign w:val="center"/>
            <w:hideMark/>
          </w:tcPr>
          <w:p w14:paraId="0576CD94" w14:textId="77777777" w:rsidR="00DC1F66" w:rsidRPr="005758BC" w:rsidRDefault="00DC1F66" w:rsidP="005C11F6">
            <w:pPr>
              <w:spacing w:line="240" w:lineRule="auto"/>
              <w:rPr>
                <w:rFonts w:eastAsia="Times New Roman"/>
                <w:color w:val="000000"/>
                <w:lang w:val="en-US" w:eastAsia="zh-CN"/>
              </w:rPr>
            </w:pPr>
            <w:r w:rsidRPr="005758BC">
              <w:rPr>
                <w:rFonts w:eastAsia="Times New Roman"/>
                <w:color w:val="000000"/>
                <w:lang w:eastAsia="zh-CN"/>
              </w:rPr>
              <w:t>ARIMA(1,0,1)(1,0,1)</w:t>
            </w:r>
          </w:p>
        </w:tc>
        <w:tc>
          <w:tcPr>
            <w:tcW w:w="842" w:type="dxa"/>
            <w:tcBorders>
              <w:top w:val="nil"/>
              <w:left w:val="nil"/>
              <w:bottom w:val="nil"/>
              <w:right w:val="nil"/>
            </w:tcBorders>
            <w:shd w:val="clear" w:color="auto" w:fill="auto"/>
            <w:noWrap/>
            <w:vAlign w:val="center"/>
            <w:hideMark/>
          </w:tcPr>
          <w:p w14:paraId="39B96B97"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0.41</w:t>
            </w:r>
          </w:p>
        </w:tc>
        <w:tc>
          <w:tcPr>
            <w:tcW w:w="1003" w:type="dxa"/>
            <w:tcBorders>
              <w:top w:val="nil"/>
              <w:left w:val="nil"/>
              <w:bottom w:val="nil"/>
              <w:right w:val="nil"/>
            </w:tcBorders>
            <w:shd w:val="clear" w:color="auto" w:fill="auto"/>
            <w:vAlign w:val="center"/>
          </w:tcPr>
          <w:p w14:paraId="19614042" w14:textId="77777777" w:rsidR="00DC1F66" w:rsidRPr="005758BC" w:rsidRDefault="00DC1F66" w:rsidP="005C11F6">
            <w:pPr>
              <w:spacing w:line="240" w:lineRule="auto"/>
              <w:jc w:val="center"/>
              <w:rPr>
                <w:rFonts w:eastAsia="Times New Roman"/>
                <w:color w:val="000000"/>
                <w:lang w:eastAsia="zh-CN"/>
              </w:rPr>
            </w:pPr>
            <w:r w:rsidRPr="005758BC">
              <w:rPr>
                <w:rFonts w:eastAsia="Times New Roman"/>
                <w:color w:val="000000"/>
                <w:lang w:eastAsia="zh-CN"/>
              </w:rPr>
              <w:t>0.24</w:t>
            </w:r>
          </w:p>
        </w:tc>
        <w:tc>
          <w:tcPr>
            <w:tcW w:w="883" w:type="dxa"/>
            <w:tcBorders>
              <w:top w:val="nil"/>
              <w:left w:val="nil"/>
              <w:bottom w:val="nil"/>
              <w:right w:val="nil"/>
            </w:tcBorders>
            <w:shd w:val="clear" w:color="auto" w:fill="auto"/>
            <w:noWrap/>
            <w:vAlign w:val="center"/>
            <w:hideMark/>
          </w:tcPr>
          <w:p w14:paraId="42EAEF34"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22.18</w:t>
            </w:r>
          </w:p>
        </w:tc>
        <w:tc>
          <w:tcPr>
            <w:tcW w:w="1203" w:type="dxa"/>
            <w:tcBorders>
              <w:top w:val="nil"/>
              <w:left w:val="nil"/>
              <w:bottom w:val="nil"/>
              <w:right w:val="nil"/>
            </w:tcBorders>
            <w:shd w:val="clear" w:color="auto" w:fill="auto"/>
            <w:noWrap/>
            <w:vAlign w:val="center"/>
            <w:hideMark/>
          </w:tcPr>
          <w:p w14:paraId="49E785D1"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No</w:t>
            </w:r>
          </w:p>
        </w:tc>
        <w:tc>
          <w:tcPr>
            <w:tcW w:w="616" w:type="dxa"/>
            <w:tcBorders>
              <w:top w:val="nil"/>
              <w:left w:val="nil"/>
              <w:bottom w:val="nil"/>
              <w:right w:val="nil"/>
            </w:tcBorders>
            <w:shd w:val="clear" w:color="auto" w:fill="auto"/>
            <w:noWrap/>
            <w:vAlign w:val="center"/>
            <w:hideMark/>
          </w:tcPr>
          <w:p w14:paraId="52057A4B"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Yes</w:t>
            </w:r>
          </w:p>
        </w:tc>
      </w:tr>
      <w:tr w:rsidR="00DC1F66" w:rsidRPr="005758BC" w14:paraId="395D8799" w14:textId="77777777" w:rsidTr="00106D6F">
        <w:trPr>
          <w:trHeight w:val="315"/>
        </w:trPr>
        <w:tc>
          <w:tcPr>
            <w:tcW w:w="1797" w:type="dxa"/>
            <w:vMerge/>
            <w:tcBorders>
              <w:top w:val="nil"/>
              <w:left w:val="nil"/>
              <w:bottom w:val="single" w:sz="8" w:space="0" w:color="000000"/>
              <w:right w:val="nil"/>
            </w:tcBorders>
            <w:vAlign w:val="center"/>
            <w:hideMark/>
          </w:tcPr>
          <w:p w14:paraId="7C68905F" w14:textId="77777777" w:rsidR="00DC1F66" w:rsidRPr="005758BC" w:rsidRDefault="00DC1F66" w:rsidP="005C11F6">
            <w:pPr>
              <w:spacing w:line="240" w:lineRule="auto"/>
              <w:rPr>
                <w:rFonts w:eastAsia="Times New Roman"/>
                <w:color w:val="000000"/>
                <w:lang w:val="en-US" w:eastAsia="zh-CN"/>
              </w:rPr>
            </w:pPr>
          </w:p>
        </w:tc>
        <w:tc>
          <w:tcPr>
            <w:tcW w:w="3060" w:type="dxa"/>
            <w:tcBorders>
              <w:top w:val="nil"/>
              <w:left w:val="nil"/>
              <w:bottom w:val="nil"/>
              <w:right w:val="nil"/>
            </w:tcBorders>
            <w:shd w:val="clear" w:color="auto" w:fill="auto"/>
            <w:noWrap/>
            <w:vAlign w:val="center"/>
            <w:hideMark/>
          </w:tcPr>
          <w:p w14:paraId="527774BC" w14:textId="77777777" w:rsidR="00DC1F66" w:rsidRPr="005758BC" w:rsidRDefault="00DC1F66" w:rsidP="005C11F6">
            <w:pPr>
              <w:spacing w:line="240" w:lineRule="auto"/>
              <w:rPr>
                <w:rFonts w:eastAsia="Times New Roman"/>
                <w:color w:val="000000"/>
                <w:lang w:val="en-US" w:eastAsia="zh-CN"/>
              </w:rPr>
            </w:pPr>
            <w:r w:rsidRPr="005758BC">
              <w:rPr>
                <w:rFonts w:eastAsia="Times New Roman"/>
                <w:color w:val="000000"/>
                <w:lang w:eastAsia="zh-CN"/>
              </w:rPr>
              <w:t>ARIMA(0,1,1)(2,0,0)</w:t>
            </w:r>
          </w:p>
        </w:tc>
        <w:tc>
          <w:tcPr>
            <w:tcW w:w="842" w:type="dxa"/>
            <w:tcBorders>
              <w:top w:val="nil"/>
              <w:left w:val="nil"/>
              <w:bottom w:val="nil"/>
              <w:right w:val="nil"/>
            </w:tcBorders>
            <w:shd w:val="clear" w:color="auto" w:fill="auto"/>
            <w:noWrap/>
            <w:vAlign w:val="center"/>
            <w:hideMark/>
          </w:tcPr>
          <w:p w14:paraId="4BC6439C"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0.40</w:t>
            </w:r>
          </w:p>
        </w:tc>
        <w:tc>
          <w:tcPr>
            <w:tcW w:w="1003" w:type="dxa"/>
            <w:tcBorders>
              <w:top w:val="nil"/>
              <w:left w:val="nil"/>
              <w:bottom w:val="nil"/>
              <w:right w:val="nil"/>
            </w:tcBorders>
            <w:shd w:val="clear" w:color="auto" w:fill="auto"/>
            <w:vAlign w:val="center"/>
          </w:tcPr>
          <w:p w14:paraId="101CA66B" w14:textId="77777777" w:rsidR="00DC1F66" w:rsidRPr="005758BC" w:rsidRDefault="00DC1F66" w:rsidP="005C11F6">
            <w:pPr>
              <w:spacing w:line="240" w:lineRule="auto"/>
              <w:jc w:val="center"/>
              <w:rPr>
                <w:rFonts w:eastAsia="Times New Roman"/>
                <w:color w:val="000000"/>
                <w:lang w:eastAsia="zh-CN"/>
              </w:rPr>
            </w:pPr>
            <w:r w:rsidRPr="005758BC">
              <w:rPr>
                <w:rFonts w:eastAsia="Times New Roman"/>
                <w:color w:val="000000"/>
                <w:lang w:eastAsia="zh-CN"/>
              </w:rPr>
              <w:t>0.16</w:t>
            </w:r>
          </w:p>
        </w:tc>
        <w:tc>
          <w:tcPr>
            <w:tcW w:w="883" w:type="dxa"/>
            <w:tcBorders>
              <w:top w:val="nil"/>
              <w:left w:val="nil"/>
              <w:bottom w:val="nil"/>
              <w:right w:val="nil"/>
            </w:tcBorders>
            <w:shd w:val="clear" w:color="auto" w:fill="auto"/>
            <w:noWrap/>
            <w:vAlign w:val="center"/>
            <w:hideMark/>
          </w:tcPr>
          <w:p w14:paraId="36291C2E"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22.60</w:t>
            </w:r>
          </w:p>
        </w:tc>
        <w:tc>
          <w:tcPr>
            <w:tcW w:w="1203" w:type="dxa"/>
            <w:tcBorders>
              <w:top w:val="nil"/>
              <w:left w:val="nil"/>
              <w:bottom w:val="nil"/>
              <w:right w:val="nil"/>
            </w:tcBorders>
            <w:shd w:val="clear" w:color="auto" w:fill="auto"/>
            <w:noWrap/>
            <w:vAlign w:val="center"/>
            <w:hideMark/>
          </w:tcPr>
          <w:p w14:paraId="622AEB39"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Yes</w:t>
            </w:r>
          </w:p>
        </w:tc>
        <w:tc>
          <w:tcPr>
            <w:tcW w:w="616" w:type="dxa"/>
            <w:tcBorders>
              <w:top w:val="nil"/>
              <w:left w:val="nil"/>
              <w:bottom w:val="nil"/>
              <w:right w:val="nil"/>
            </w:tcBorders>
            <w:shd w:val="clear" w:color="auto" w:fill="auto"/>
            <w:noWrap/>
            <w:vAlign w:val="center"/>
            <w:hideMark/>
          </w:tcPr>
          <w:p w14:paraId="238ED3BC"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Yes</w:t>
            </w:r>
          </w:p>
        </w:tc>
      </w:tr>
      <w:tr w:rsidR="00DC1F66" w:rsidRPr="005758BC" w14:paraId="4C6776B9" w14:textId="77777777" w:rsidTr="00106D6F">
        <w:trPr>
          <w:trHeight w:val="315"/>
        </w:trPr>
        <w:tc>
          <w:tcPr>
            <w:tcW w:w="1797" w:type="dxa"/>
            <w:vMerge/>
            <w:tcBorders>
              <w:top w:val="nil"/>
              <w:left w:val="nil"/>
              <w:bottom w:val="single" w:sz="8" w:space="0" w:color="000000"/>
              <w:right w:val="nil"/>
            </w:tcBorders>
            <w:vAlign w:val="center"/>
            <w:hideMark/>
          </w:tcPr>
          <w:p w14:paraId="5427CA2E" w14:textId="77777777" w:rsidR="00DC1F66" w:rsidRPr="005758BC" w:rsidRDefault="00DC1F66" w:rsidP="005C11F6">
            <w:pPr>
              <w:spacing w:line="240" w:lineRule="auto"/>
              <w:rPr>
                <w:rFonts w:eastAsia="Times New Roman"/>
                <w:color w:val="000000"/>
                <w:lang w:val="en-US" w:eastAsia="zh-CN"/>
              </w:rPr>
            </w:pPr>
          </w:p>
        </w:tc>
        <w:tc>
          <w:tcPr>
            <w:tcW w:w="3060" w:type="dxa"/>
            <w:tcBorders>
              <w:top w:val="nil"/>
              <w:left w:val="nil"/>
              <w:bottom w:val="nil"/>
              <w:right w:val="nil"/>
            </w:tcBorders>
            <w:shd w:val="clear" w:color="auto" w:fill="auto"/>
            <w:noWrap/>
            <w:vAlign w:val="center"/>
            <w:hideMark/>
          </w:tcPr>
          <w:p w14:paraId="15841923" w14:textId="77777777" w:rsidR="00DC1F66" w:rsidRPr="005758BC" w:rsidRDefault="00DC1F66" w:rsidP="005C11F6">
            <w:pPr>
              <w:spacing w:line="240" w:lineRule="auto"/>
              <w:rPr>
                <w:rFonts w:eastAsia="Times New Roman"/>
                <w:color w:val="000000"/>
                <w:lang w:val="en-US" w:eastAsia="zh-CN"/>
              </w:rPr>
            </w:pPr>
            <w:r w:rsidRPr="005758BC">
              <w:rPr>
                <w:rFonts w:eastAsia="Times New Roman"/>
                <w:color w:val="000000"/>
                <w:lang w:eastAsia="zh-CN"/>
              </w:rPr>
              <w:t>ARIMA(1,1,1)(2,0,0)</w:t>
            </w:r>
          </w:p>
        </w:tc>
        <w:tc>
          <w:tcPr>
            <w:tcW w:w="842" w:type="dxa"/>
            <w:tcBorders>
              <w:top w:val="nil"/>
              <w:left w:val="nil"/>
              <w:bottom w:val="nil"/>
              <w:right w:val="nil"/>
            </w:tcBorders>
            <w:shd w:val="clear" w:color="auto" w:fill="auto"/>
            <w:noWrap/>
            <w:vAlign w:val="center"/>
            <w:hideMark/>
          </w:tcPr>
          <w:p w14:paraId="07C4FFB4"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0.41</w:t>
            </w:r>
          </w:p>
        </w:tc>
        <w:tc>
          <w:tcPr>
            <w:tcW w:w="1003" w:type="dxa"/>
            <w:tcBorders>
              <w:top w:val="nil"/>
              <w:left w:val="nil"/>
              <w:bottom w:val="nil"/>
              <w:right w:val="nil"/>
            </w:tcBorders>
            <w:shd w:val="clear" w:color="auto" w:fill="auto"/>
            <w:vAlign w:val="center"/>
          </w:tcPr>
          <w:p w14:paraId="2B924168" w14:textId="77777777" w:rsidR="00DC1F66" w:rsidRPr="005758BC" w:rsidRDefault="00DC1F66" w:rsidP="005C11F6">
            <w:pPr>
              <w:spacing w:line="240" w:lineRule="auto"/>
              <w:jc w:val="center"/>
              <w:rPr>
                <w:rFonts w:eastAsia="Times New Roman"/>
                <w:color w:val="000000"/>
                <w:lang w:eastAsia="zh-CN"/>
              </w:rPr>
            </w:pPr>
            <w:r w:rsidRPr="005758BC">
              <w:rPr>
                <w:rFonts w:eastAsia="Times New Roman"/>
                <w:color w:val="000000"/>
                <w:lang w:eastAsia="zh-CN"/>
              </w:rPr>
              <w:t>0.20</w:t>
            </w:r>
          </w:p>
        </w:tc>
        <w:tc>
          <w:tcPr>
            <w:tcW w:w="883" w:type="dxa"/>
            <w:tcBorders>
              <w:top w:val="nil"/>
              <w:left w:val="nil"/>
              <w:bottom w:val="nil"/>
              <w:right w:val="nil"/>
            </w:tcBorders>
            <w:shd w:val="clear" w:color="auto" w:fill="auto"/>
            <w:noWrap/>
            <w:vAlign w:val="center"/>
            <w:hideMark/>
          </w:tcPr>
          <w:p w14:paraId="24E40248"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22.26</w:t>
            </w:r>
          </w:p>
        </w:tc>
        <w:tc>
          <w:tcPr>
            <w:tcW w:w="1203" w:type="dxa"/>
            <w:tcBorders>
              <w:top w:val="nil"/>
              <w:left w:val="nil"/>
              <w:bottom w:val="nil"/>
              <w:right w:val="nil"/>
            </w:tcBorders>
            <w:shd w:val="clear" w:color="auto" w:fill="auto"/>
            <w:noWrap/>
            <w:vAlign w:val="center"/>
            <w:hideMark/>
          </w:tcPr>
          <w:p w14:paraId="5A385347"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Yes</w:t>
            </w:r>
          </w:p>
        </w:tc>
        <w:tc>
          <w:tcPr>
            <w:tcW w:w="616" w:type="dxa"/>
            <w:tcBorders>
              <w:top w:val="nil"/>
              <w:left w:val="nil"/>
              <w:bottom w:val="nil"/>
              <w:right w:val="nil"/>
            </w:tcBorders>
            <w:shd w:val="clear" w:color="auto" w:fill="auto"/>
            <w:noWrap/>
            <w:vAlign w:val="center"/>
            <w:hideMark/>
          </w:tcPr>
          <w:p w14:paraId="3DDFC3CD"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Yes</w:t>
            </w:r>
          </w:p>
        </w:tc>
      </w:tr>
      <w:tr w:rsidR="00DC1F66" w:rsidRPr="005758BC" w14:paraId="184CCDF5" w14:textId="77777777" w:rsidTr="009415E6">
        <w:trPr>
          <w:trHeight w:val="330"/>
        </w:trPr>
        <w:tc>
          <w:tcPr>
            <w:tcW w:w="1797" w:type="dxa"/>
            <w:vMerge/>
            <w:tcBorders>
              <w:top w:val="nil"/>
              <w:left w:val="nil"/>
              <w:bottom w:val="single" w:sz="4" w:space="0" w:color="auto"/>
              <w:right w:val="nil"/>
            </w:tcBorders>
            <w:vAlign w:val="center"/>
            <w:hideMark/>
          </w:tcPr>
          <w:p w14:paraId="38427C96" w14:textId="77777777" w:rsidR="00DC1F66" w:rsidRPr="005758BC" w:rsidRDefault="00DC1F66" w:rsidP="005C11F6">
            <w:pPr>
              <w:spacing w:line="240" w:lineRule="auto"/>
              <w:rPr>
                <w:rFonts w:eastAsia="Times New Roman"/>
                <w:color w:val="000000"/>
                <w:lang w:val="en-US" w:eastAsia="zh-CN"/>
              </w:rPr>
            </w:pPr>
          </w:p>
        </w:tc>
        <w:tc>
          <w:tcPr>
            <w:tcW w:w="3060" w:type="dxa"/>
            <w:tcBorders>
              <w:top w:val="nil"/>
              <w:left w:val="nil"/>
              <w:bottom w:val="single" w:sz="4" w:space="0" w:color="auto"/>
              <w:right w:val="nil"/>
            </w:tcBorders>
            <w:shd w:val="clear" w:color="auto" w:fill="auto"/>
            <w:noWrap/>
            <w:vAlign w:val="center"/>
            <w:hideMark/>
          </w:tcPr>
          <w:p w14:paraId="69B2571D" w14:textId="77777777" w:rsidR="00DC1F66" w:rsidRPr="005758BC" w:rsidRDefault="00DC1F66" w:rsidP="005C11F6">
            <w:pPr>
              <w:spacing w:line="240" w:lineRule="auto"/>
              <w:rPr>
                <w:rFonts w:eastAsia="Times New Roman"/>
                <w:color w:val="000000"/>
                <w:lang w:val="en-US" w:eastAsia="zh-CN"/>
              </w:rPr>
            </w:pPr>
            <w:r w:rsidRPr="005758BC">
              <w:rPr>
                <w:rFonts w:eastAsia="Times New Roman"/>
                <w:color w:val="000000"/>
                <w:lang w:eastAsia="zh-CN"/>
              </w:rPr>
              <w:t>ARIMA(1,0,1)(1,0,1)</w:t>
            </w:r>
          </w:p>
        </w:tc>
        <w:tc>
          <w:tcPr>
            <w:tcW w:w="842" w:type="dxa"/>
            <w:tcBorders>
              <w:top w:val="nil"/>
              <w:left w:val="nil"/>
              <w:bottom w:val="single" w:sz="4" w:space="0" w:color="auto"/>
              <w:right w:val="nil"/>
            </w:tcBorders>
            <w:shd w:val="clear" w:color="auto" w:fill="auto"/>
            <w:noWrap/>
            <w:vAlign w:val="center"/>
            <w:hideMark/>
          </w:tcPr>
          <w:p w14:paraId="79C4DE74"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0.35</w:t>
            </w:r>
          </w:p>
        </w:tc>
        <w:tc>
          <w:tcPr>
            <w:tcW w:w="1003" w:type="dxa"/>
            <w:tcBorders>
              <w:top w:val="nil"/>
              <w:left w:val="nil"/>
              <w:bottom w:val="single" w:sz="4" w:space="0" w:color="auto"/>
              <w:right w:val="nil"/>
            </w:tcBorders>
            <w:shd w:val="clear" w:color="auto" w:fill="auto"/>
            <w:vAlign w:val="center"/>
          </w:tcPr>
          <w:p w14:paraId="10971010" w14:textId="77777777" w:rsidR="00DC1F66" w:rsidRPr="005758BC" w:rsidRDefault="00DC1F66" w:rsidP="005C11F6">
            <w:pPr>
              <w:spacing w:line="240" w:lineRule="auto"/>
              <w:jc w:val="center"/>
              <w:rPr>
                <w:rFonts w:eastAsia="Times New Roman"/>
                <w:color w:val="000000"/>
                <w:lang w:eastAsia="zh-CN"/>
              </w:rPr>
            </w:pPr>
            <w:r w:rsidRPr="005758BC">
              <w:rPr>
                <w:rFonts w:eastAsia="Times New Roman"/>
                <w:color w:val="000000"/>
                <w:lang w:eastAsia="zh-CN"/>
              </w:rPr>
              <w:t>0.04</w:t>
            </w:r>
          </w:p>
        </w:tc>
        <w:tc>
          <w:tcPr>
            <w:tcW w:w="883" w:type="dxa"/>
            <w:tcBorders>
              <w:top w:val="nil"/>
              <w:left w:val="nil"/>
              <w:bottom w:val="single" w:sz="4" w:space="0" w:color="auto"/>
              <w:right w:val="nil"/>
            </w:tcBorders>
            <w:shd w:val="clear" w:color="auto" w:fill="auto"/>
            <w:noWrap/>
            <w:vAlign w:val="center"/>
            <w:hideMark/>
          </w:tcPr>
          <w:p w14:paraId="0E4FFC79"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23.87</w:t>
            </w:r>
          </w:p>
        </w:tc>
        <w:tc>
          <w:tcPr>
            <w:tcW w:w="1203" w:type="dxa"/>
            <w:tcBorders>
              <w:top w:val="nil"/>
              <w:left w:val="nil"/>
              <w:bottom w:val="single" w:sz="4" w:space="0" w:color="auto"/>
              <w:right w:val="nil"/>
            </w:tcBorders>
            <w:shd w:val="clear" w:color="auto" w:fill="auto"/>
            <w:noWrap/>
            <w:vAlign w:val="center"/>
            <w:hideMark/>
          </w:tcPr>
          <w:p w14:paraId="2D956C73" w14:textId="77777777" w:rsidR="00DC1F66" w:rsidRPr="005758BC" w:rsidRDefault="00DC1F66" w:rsidP="005C11F6">
            <w:pPr>
              <w:spacing w:line="240" w:lineRule="auto"/>
              <w:jc w:val="center"/>
              <w:rPr>
                <w:rFonts w:eastAsia="Times New Roman"/>
                <w:color w:val="000000"/>
                <w:lang w:val="en-US" w:eastAsia="zh-CN"/>
              </w:rPr>
            </w:pPr>
            <w:r w:rsidRPr="005758BC">
              <w:rPr>
                <w:rFonts w:eastAsia="Times New Roman"/>
                <w:color w:val="000000"/>
                <w:lang w:eastAsia="zh-CN"/>
              </w:rPr>
              <w:t>No</w:t>
            </w:r>
          </w:p>
        </w:tc>
        <w:tc>
          <w:tcPr>
            <w:tcW w:w="616" w:type="dxa"/>
            <w:tcBorders>
              <w:top w:val="nil"/>
              <w:left w:val="nil"/>
              <w:bottom w:val="single" w:sz="4" w:space="0" w:color="auto"/>
              <w:right w:val="nil"/>
            </w:tcBorders>
            <w:shd w:val="clear" w:color="auto" w:fill="auto"/>
            <w:noWrap/>
            <w:vAlign w:val="center"/>
            <w:hideMark/>
          </w:tcPr>
          <w:p w14:paraId="586E3DFC" w14:textId="77777777" w:rsidR="00DC1F66" w:rsidRPr="005758BC" w:rsidRDefault="00DC1F66" w:rsidP="005C11F6">
            <w:pPr>
              <w:keepNext/>
              <w:spacing w:line="240" w:lineRule="auto"/>
              <w:jc w:val="center"/>
              <w:rPr>
                <w:rFonts w:eastAsia="Times New Roman"/>
                <w:color w:val="000000"/>
                <w:lang w:val="en-US" w:eastAsia="zh-CN"/>
              </w:rPr>
            </w:pPr>
            <w:r w:rsidRPr="005758BC">
              <w:rPr>
                <w:rFonts w:eastAsia="Times New Roman"/>
                <w:color w:val="000000"/>
                <w:lang w:eastAsia="zh-CN"/>
              </w:rPr>
              <w:t>Yes</w:t>
            </w:r>
          </w:p>
        </w:tc>
      </w:tr>
    </w:tbl>
    <w:p w14:paraId="5585E893" w14:textId="620E8234" w:rsidR="00DC1F66" w:rsidRDefault="00DC1F66" w:rsidP="00EE56BF">
      <w:pPr>
        <w:widowControl w:val="0"/>
        <w:tabs>
          <w:tab w:val="center" w:pos="6120"/>
        </w:tabs>
        <w:autoSpaceDE w:val="0"/>
        <w:autoSpaceDN w:val="0"/>
        <w:adjustRightInd w:val="0"/>
        <w:spacing w:line="240" w:lineRule="auto"/>
        <w:rPr>
          <w:rFonts w:eastAsia="MS Mincho"/>
          <w:bCs/>
          <w:sz w:val="20"/>
          <w:szCs w:val="20"/>
        </w:rPr>
      </w:pPr>
      <w:r w:rsidRPr="00A40DE1">
        <w:rPr>
          <w:sz w:val="20"/>
          <w:szCs w:val="20"/>
        </w:rPr>
        <w:t xml:space="preserve">Note: </w:t>
      </w:r>
      <w:r>
        <w:rPr>
          <w:sz w:val="20"/>
          <w:szCs w:val="20"/>
        </w:rPr>
        <w:t xml:space="preserve">1. </w:t>
      </w:r>
      <w:r w:rsidRPr="00A40DE1">
        <w:rPr>
          <w:sz w:val="20"/>
          <w:szCs w:val="20"/>
        </w:rPr>
        <w:t>In Regression</w:t>
      </w:r>
      <w:r w:rsidR="00DC3BBB">
        <w:rPr>
          <w:sz w:val="20"/>
          <w:szCs w:val="20"/>
        </w:rPr>
        <w:t xml:space="preserve">, </w:t>
      </w:r>
      <w:r w:rsidR="00DC3BBB" w:rsidRPr="00DC3BBB">
        <w:rPr>
          <w:sz w:val="20"/>
          <w:szCs w:val="20"/>
        </w:rPr>
        <w:t>Decomposition</w:t>
      </w:r>
      <w:r w:rsidRPr="00A40DE1">
        <w:rPr>
          <w:sz w:val="20"/>
          <w:szCs w:val="20"/>
        </w:rPr>
        <w:t xml:space="preserve"> and Exponential Smoothing models: </w:t>
      </w:r>
      <w:r w:rsidRPr="00A40DE1">
        <w:rPr>
          <w:rFonts w:eastAsia="MS Mincho"/>
          <w:bCs/>
          <w:sz w:val="20"/>
          <w:szCs w:val="20"/>
        </w:rPr>
        <w:t>T denotes Trend, S denotes seasonality</w:t>
      </w:r>
      <w:r w:rsidR="00DC3BBB">
        <w:rPr>
          <w:rFonts w:eastAsia="MS Mincho"/>
          <w:bCs/>
          <w:sz w:val="20"/>
          <w:szCs w:val="20"/>
        </w:rPr>
        <w:t>, C denotes cycle,</w:t>
      </w:r>
      <w:r w:rsidRPr="00A40DE1">
        <w:rPr>
          <w:rFonts w:eastAsia="MS Mincho"/>
          <w:bCs/>
          <w:sz w:val="20"/>
          <w:szCs w:val="20"/>
        </w:rPr>
        <w:t xml:space="preserve"> and T*S denotes an interaction term between T and S. </w:t>
      </w:r>
    </w:p>
    <w:p w14:paraId="470D7DF7" w14:textId="33267006" w:rsidR="00F73A3A" w:rsidRDefault="00F73A3A" w:rsidP="00EE56BF">
      <w:pPr>
        <w:widowControl w:val="0"/>
        <w:tabs>
          <w:tab w:val="center" w:pos="6120"/>
        </w:tabs>
        <w:autoSpaceDE w:val="0"/>
        <w:autoSpaceDN w:val="0"/>
        <w:adjustRightInd w:val="0"/>
        <w:spacing w:line="240" w:lineRule="auto"/>
        <w:rPr>
          <w:rFonts w:eastAsia="MS Mincho"/>
          <w:bCs/>
          <w:sz w:val="20"/>
          <w:szCs w:val="20"/>
        </w:rPr>
      </w:pPr>
      <w:r>
        <w:rPr>
          <w:rFonts w:eastAsia="MS Mincho"/>
          <w:bCs/>
          <w:sz w:val="20"/>
          <w:szCs w:val="20"/>
        </w:rPr>
        <w:t xml:space="preserve">          2. </w:t>
      </w:r>
      <w:r w:rsidRPr="00F73A3A">
        <w:rPr>
          <w:rFonts w:eastAsia="MS Mincho"/>
          <w:bCs/>
          <w:sz w:val="20"/>
          <w:szCs w:val="20"/>
        </w:rPr>
        <w:t>The data is unsmoothed (or outliers are unadjusted) so as to take advantage of time series models that can accommodate interventions.</w:t>
      </w:r>
    </w:p>
    <w:p w14:paraId="0C53EFB5" w14:textId="77777777" w:rsidR="00EE131F" w:rsidRPr="00A40DE1" w:rsidRDefault="00EE131F" w:rsidP="00EE56BF">
      <w:pPr>
        <w:widowControl w:val="0"/>
        <w:tabs>
          <w:tab w:val="center" w:pos="6120"/>
        </w:tabs>
        <w:autoSpaceDE w:val="0"/>
        <w:autoSpaceDN w:val="0"/>
        <w:adjustRightInd w:val="0"/>
        <w:spacing w:line="240" w:lineRule="auto"/>
        <w:rPr>
          <w:rFonts w:eastAsia="MS Mincho"/>
          <w:bCs/>
          <w:sz w:val="20"/>
          <w:szCs w:val="20"/>
        </w:rPr>
      </w:pPr>
    </w:p>
    <w:p w14:paraId="5B8DA8FC" w14:textId="77777777" w:rsidR="003A71A2" w:rsidRDefault="003A71A2">
      <w:pPr>
        <w:spacing w:line="240" w:lineRule="auto"/>
        <w:rPr>
          <w:b/>
          <w:bCs/>
          <w:lang w:val="en-US" w:eastAsia="zh-CN"/>
        </w:rPr>
      </w:pPr>
      <w:bookmarkStart w:id="59" w:name="_Ref380749017"/>
      <w:r>
        <w:br w:type="page"/>
      </w:r>
    </w:p>
    <w:p w14:paraId="7121A783" w14:textId="27FCB452" w:rsidR="00DC1F66" w:rsidRPr="00246650" w:rsidRDefault="00DC1F66" w:rsidP="00AF0BDE">
      <w:pPr>
        <w:pStyle w:val="Caption"/>
        <w:keepNext/>
        <w:spacing w:before="240" w:after="0" w:line="360" w:lineRule="auto"/>
        <w:rPr>
          <w:rFonts w:ascii="Times New Roman" w:hAnsi="Times New Roman"/>
          <w:b w:val="0"/>
          <w:color w:val="auto"/>
          <w:sz w:val="24"/>
          <w:szCs w:val="24"/>
        </w:rPr>
      </w:pPr>
      <w:bookmarkStart w:id="60" w:name="_Ref388011007"/>
      <w:r w:rsidRPr="00246650">
        <w:rPr>
          <w:rFonts w:ascii="Times New Roman" w:hAnsi="Times New Roman"/>
          <w:b w:val="0"/>
          <w:color w:val="auto"/>
          <w:sz w:val="24"/>
          <w:szCs w:val="24"/>
        </w:rPr>
        <w:lastRenderedPageBreak/>
        <w:t xml:space="preserve">Table A. </w:t>
      </w:r>
      <w:r w:rsidRPr="00246650">
        <w:rPr>
          <w:rFonts w:ascii="Times New Roman" w:hAnsi="Times New Roman"/>
          <w:b w:val="0"/>
          <w:color w:val="auto"/>
          <w:sz w:val="24"/>
          <w:szCs w:val="24"/>
        </w:rPr>
        <w:fldChar w:fldCharType="begin"/>
      </w:r>
      <w:r w:rsidRPr="00246650">
        <w:rPr>
          <w:rFonts w:ascii="Times New Roman" w:hAnsi="Times New Roman"/>
          <w:b w:val="0"/>
          <w:color w:val="auto"/>
          <w:sz w:val="24"/>
          <w:szCs w:val="24"/>
        </w:rPr>
        <w:instrText xml:space="preserve"> SEQ Table_A. \* ARABIC </w:instrText>
      </w:r>
      <w:r w:rsidRPr="00246650">
        <w:rPr>
          <w:rFonts w:ascii="Times New Roman" w:hAnsi="Times New Roman"/>
          <w:b w:val="0"/>
          <w:color w:val="auto"/>
          <w:sz w:val="24"/>
          <w:szCs w:val="24"/>
        </w:rPr>
        <w:fldChar w:fldCharType="separate"/>
      </w:r>
      <w:r w:rsidR="007B7CEE">
        <w:rPr>
          <w:rFonts w:ascii="Times New Roman" w:hAnsi="Times New Roman"/>
          <w:b w:val="0"/>
          <w:noProof/>
          <w:color w:val="auto"/>
          <w:sz w:val="24"/>
          <w:szCs w:val="24"/>
        </w:rPr>
        <w:t>2</w:t>
      </w:r>
      <w:r w:rsidRPr="00246650">
        <w:rPr>
          <w:rFonts w:ascii="Times New Roman" w:hAnsi="Times New Roman"/>
          <w:b w:val="0"/>
          <w:color w:val="auto"/>
          <w:sz w:val="24"/>
          <w:szCs w:val="24"/>
        </w:rPr>
        <w:fldChar w:fldCharType="end"/>
      </w:r>
      <w:bookmarkEnd w:id="59"/>
      <w:bookmarkEnd w:id="60"/>
      <w:r w:rsidR="00B57F6D">
        <w:rPr>
          <w:rFonts w:ascii="Times New Roman" w:hAnsi="Times New Roman"/>
          <w:b w:val="0"/>
          <w:color w:val="auto"/>
          <w:sz w:val="24"/>
          <w:szCs w:val="24"/>
        </w:rPr>
        <w:t>.</w:t>
      </w:r>
      <w:r w:rsidRPr="00246650">
        <w:rPr>
          <w:rFonts w:ascii="Times New Roman" w:hAnsi="Times New Roman"/>
          <w:b w:val="0"/>
          <w:color w:val="auto"/>
          <w:sz w:val="24"/>
          <w:szCs w:val="24"/>
        </w:rPr>
        <w:t xml:space="preserve"> Dynamic regression model with CLI and its lags as cyclical factor</w:t>
      </w:r>
      <w:r w:rsidR="00CC29FD">
        <w:rPr>
          <w:rFonts w:ascii="Times New Roman" w:hAnsi="Times New Roman"/>
          <w:b w:val="0"/>
          <w:color w:val="auto"/>
          <w:sz w:val="24"/>
          <w:szCs w:val="24"/>
        </w:rPr>
        <w:t>.</w:t>
      </w:r>
    </w:p>
    <w:tbl>
      <w:tblPr>
        <w:tblW w:w="8190" w:type="dxa"/>
        <w:tblLook w:val="04A0" w:firstRow="1" w:lastRow="0" w:firstColumn="1" w:lastColumn="0" w:noHBand="0" w:noVBand="1"/>
      </w:tblPr>
      <w:tblGrid>
        <w:gridCol w:w="3420"/>
        <w:gridCol w:w="1080"/>
        <w:gridCol w:w="1003"/>
        <w:gridCol w:w="887"/>
        <w:gridCol w:w="1203"/>
        <w:gridCol w:w="616"/>
      </w:tblGrid>
      <w:tr w:rsidR="00DC1F66" w:rsidRPr="00E65E66" w14:paraId="7C0A13D1" w14:textId="77777777" w:rsidTr="00652597">
        <w:trPr>
          <w:trHeight w:val="390"/>
        </w:trPr>
        <w:tc>
          <w:tcPr>
            <w:tcW w:w="3420" w:type="dxa"/>
            <w:tcBorders>
              <w:top w:val="single" w:sz="4" w:space="0" w:color="auto"/>
              <w:left w:val="nil"/>
              <w:bottom w:val="single" w:sz="4" w:space="0" w:color="auto"/>
              <w:right w:val="nil"/>
            </w:tcBorders>
            <w:shd w:val="clear" w:color="auto" w:fill="auto"/>
            <w:noWrap/>
            <w:vAlign w:val="center"/>
            <w:hideMark/>
          </w:tcPr>
          <w:p w14:paraId="332439C3" w14:textId="77777777" w:rsidR="00DC1F66" w:rsidRPr="00E65E66" w:rsidRDefault="00DC1F66" w:rsidP="005C11F6">
            <w:pPr>
              <w:spacing w:line="240" w:lineRule="auto"/>
              <w:rPr>
                <w:rFonts w:eastAsia="Times New Roman"/>
                <w:color w:val="000000"/>
                <w:lang w:val="en-US" w:eastAsia="zh-CN"/>
              </w:rPr>
            </w:pPr>
            <w:r w:rsidRPr="00E65E66">
              <w:rPr>
                <w:rFonts w:eastAsia="Times New Roman"/>
                <w:color w:val="000000"/>
                <w:lang w:val="en-US" w:eastAsia="zh-CN"/>
              </w:rPr>
              <w:t>Model</w:t>
            </w:r>
          </w:p>
        </w:tc>
        <w:tc>
          <w:tcPr>
            <w:tcW w:w="1080" w:type="dxa"/>
            <w:tcBorders>
              <w:top w:val="single" w:sz="4" w:space="0" w:color="auto"/>
              <w:left w:val="nil"/>
              <w:bottom w:val="single" w:sz="4" w:space="0" w:color="auto"/>
              <w:right w:val="nil"/>
            </w:tcBorders>
            <w:shd w:val="clear" w:color="auto" w:fill="auto"/>
            <w:noWrap/>
            <w:vAlign w:val="center"/>
            <w:hideMark/>
          </w:tcPr>
          <w:p w14:paraId="0FC8BA58" w14:textId="77777777" w:rsidR="00DC1F66" w:rsidRPr="00E65E66" w:rsidRDefault="00DC1F66" w:rsidP="005C11F6">
            <w:pPr>
              <w:spacing w:line="240" w:lineRule="auto"/>
              <w:jc w:val="center"/>
              <w:rPr>
                <w:rFonts w:eastAsia="Times New Roman"/>
                <w:color w:val="000000"/>
                <w:lang w:val="en-US" w:eastAsia="zh-CN"/>
              </w:rPr>
            </w:pPr>
            <w:r w:rsidRPr="00E65E66">
              <w:rPr>
                <w:rFonts w:eastAsia="Times New Roman"/>
                <w:color w:val="000000"/>
                <w:lang w:val="en-US" w:eastAsia="zh-CN"/>
              </w:rPr>
              <w:t>Pred. R</w:t>
            </w:r>
            <w:r w:rsidRPr="00E65E66">
              <w:rPr>
                <w:rFonts w:eastAsia="Times New Roman"/>
                <w:color w:val="000000"/>
                <w:vertAlign w:val="superscript"/>
                <w:lang w:val="en-US" w:eastAsia="zh-CN"/>
              </w:rPr>
              <w:t>2</w:t>
            </w:r>
          </w:p>
        </w:tc>
        <w:tc>
          <w:tcPr>
            <w:tcW w:w="1003" w:type="dxa"/>
            <w:tcBorders>
              <w:top w:val="single" w:sz="4" w:space="0" w:color="auto"/>
              <w:left w:val="nil"/>
              <w:bottom w:val="single" w:sz="4" w:space="0" w:color="auto"/>
              <w:right w:val="nil"/>
            </w:tcBorders>
            <w:shd w:val="clear" w:color="auto" w:fill="auto"/>
            <w:noWrap/>
            <w:vAlign w:val="center"/>
            <w:hideMark/>
          </w:tcPr>
          <w:p w14:paraId="22A186E8" w14:textId="77777777" w:rsidR="00DC1F66" w:rsidRPr="00E65E66" w:rsidRDefault="00DC1F66" w:rsidP="005C11F6">
            <w:pPr>
              <w:spacing w:line="240" w:lineRule="auto"/>
              <w:jc w:val="center"/>
              <w:rPr>
                <w:rFonts w:eastAsia="Times New Roman"/>
                <w:color w:val="000000"/>
                <w:lang w:val="en-US" w:eastAsia="zh-CN"/>
              </w:rPr>
            </w:pPr>
            <w:r w:rsidRPr="00E65E66">
              <w:rPr>
                <w:rFonts w:eastAsia="Times New Roman"/>
                <w:color w:val="000000"/>
                <w:lang w:val="en-US" w:eastAsia="zh-CN"/>
              </w:rPr>
              <w:t>Holdout R</w:t>
            </w:r>
            <w:r w:rsidRPr="00E65E66">
              <w:rPr>
                <w:rFonts w:eastAsia="Times New Roman"/>
                <w:color w:val="000000"/>
                <w:vertAlign w:val="superscript"/>
                <w:lang w:val="en-US" w:eastAsia="zh-CN"/>
              </w:rPr>
              <w:t>2</w:t>
            </w:r>
          </w:p>
        </w:tc>
        <w:tc>
          <w:tcPr>
            <w:tcW w:w="887" w:type="dxa"/>
            <w:tcBorders>
              <w:top w:val="single" w:sz="4" w:space="0" w:color="auto"/>
              <w:left w:val="nil"/>
              <w:bottom w:val="single" w:sz="4" w:space="0" w:color="auto"/>
              <w:right w:val="nil"/>
            </w:tcBorders>
            <w:shd w:val="clear" w:color="auto" w:fill="auto"/>
            <w:noWrap/>
            <w:vAlign w:val="center"/>
            <w:hideMark/>
          </w:tcPr>
          <w:p w14:paraId="29C129F4" w14:textId="77777777" w:rsidR="00DC1F66" w:rsidRPr="00E65E66" w:rsidRDefault="00DC1F66" w:rsidP="005C11F6">
            <w:pPr>
              <w:spacing w:line="240" w:lineRule="auto"/>
              <w:jc w:val="center"/>
              <w:rPr>
                <w:rFonts w:eastAsia="Times New Roman"/>
                <w:color w:val="000000"/>
                <w:lang w:val="en-US" w:eastAsia="zh-CN"/>
              </w:rPr>
            </w:pPr>
            <w:r w:rsidRPr="00E65E66">
              <w:rPr>
                <w:rFonts w:eastAsia="Times New Roman"/>
                <w:color w:val="000000"/>
                <w:lang w:val="en-US" w:eastAsia="zh-CN"/>
              </w:rPr>
              <w:t>MAPE</w:t>
            </w:r>
          </w:p>
        </w:tc>
        <w:tc>
          <w:tcPr>
            <w:tcW w:w="1203" w:type="dxa"/>
            <w:tcBorders>
              <w:top w:val="single" w:sz="4" w:space="0" w:color="auto"/>
              <w:left w:val="nil"/>
              <w:bottom w:val="single" w:sz="4" w:space="0" w:color="auto"/>
              <w:right w:val="nil"/>
            </w:tcBorders>
            <w:shd w:val="clear" w:color="auto" w:fill="auto"/>
            <w:noWrap/>
            <w:vAlign w:val="center"/>
            <w:hideMark/>
          </w:tcPr>
          <w:p w14:paraId="72734DE7" w14:textId="77777777" w:rsidR="00DC1F66" w:rsidRPr="00E65E66" w:rsidRDefault="00DC1F66" w:rsidP="005C11F6">
            <w:pPr>
              <w:spacing w:line="240" w:lineRule="auto"/>
              <w:jc w:val="center"/>
              <w:rPr>
                <w:rFonts w:eastAsia="Times New Roman"/>
                <w:color w:val="000000"/>
                <w:lang w:val="en-US" w:eastAsia="zh-CN"/>
              </w:rPr>
            </w:pPr>
            <w:r w:rsidRPr="00E65E66">
              <w:rPr>
                <w:rFonts w:eastAsia="Times New Roman"/>
                <w:color w:val="000000"/>
                <w:lang w:val="en-US" w:eastAsia="zh-CN"/>
              </w:rPr>
              <w:t>Normality</w:t>
            </w:r>
          </w:p>
        </w:tc>
        <w:tc>
          <w:tcPr>
            <w:tcW w:w="597" w:type="dxa"/>
            <w:tcBorders>
              <w:top w:val="single" w:sz="4" w:space="0" w:color="auto"/>
              <w:left w:val="nil"/>
              <w:bottom w:val="single" w:sz="4" w:space="0" w:color="auto"/>
              <w:right w:val="nil"/>
            </w:tcBorders>
            <w:shd w:val="clear" w:color="auto" w:fill="auto"/>
            <w:noWrap/>
            <w:vAlign w:val="center"/>
            <w:hideMark/>
          </w:tcPr>
          <w:p w14:paraId="4C809612" w14:textId="77777777" w:rsidR="00DC1F66" w:rsidRPr="00E65E66" w:rsidRDefault="00DC1F66" w:rsidP="005C11F6">
            <w:pPr>
              <w:spacing w:line="240" w:lineRule="auto"/>
              <w:jc w:val="center"/>
              <w:rPr>
                <w:rFonts w:eastAsia="Times New Roman"/>
                <w:color w:val="000000"/>
                <w:lang w:val="en-US" w:eastAsia="zh-CN"/>
              </w:rPr>
            </w:pPr>
            <w:r w:rsidRPr="00E65E66">
              <w:rPr>
                <w:rFonts w:eastAsia="Times New Roman"/>
                <w:color w:val="000000"/>
                <w:lang w:val="en-US" w:eastAsia="zh-CN"/>
              </w:rPr>
              <w:t>WN</w:t>
            </w:r>
          </w:p>
        </w:tc>
      </w:tr>
      <w:tr w:rsidR="00130987" w:rsidRPr="00E65E66" w14:paraId="4B2E12AC" w14:textId="77777777" w:rsidTr="00652597">
        <w:trPr>
          <w:trHeight w:val="315"/>
        </w:trPr>
        <w:tc>
          <w:tcPr>
            <w:tcW w:w="3420" w:type="dxa"/>
            <w:tcBorders>
              <w:top w:val="single" w:sz="4" w:space="0" w:color="auto"/>
              <w:left w:val="nil"/>
              <w:bottom w:val="nil"/>
              <w:right w:val="nil"/>
            </w:tcBorders>
            <w:shd w:val="clear" w:color="auto" w:fill="auto"/>
            <w:noWrap/>
            <w:vAlign w:val="center"/>
            <w:hideMark/>
          </w:tcPr>
          <w:p w14:paraId="29A72C9E" w14:textId="403B9BCD" w:rsidR="00130987" w:rsidRPr="00E65E66" w:rsidRDefault="00130987" w:rsidP="005C11F6">
            <w:pPr>
              <w:spacing w:line="240" w:lineRule="auto"/>
              <w:rPr>
                <w:rFonts w:eastAsia="Times New Roman"/>
                <w:color w:val="000000"/>
                <w:lang w:val="en-US" w:eastAsia="zh-CN"/>
              </w:rPr>
            </w:pPr>
            <w:r w:rsidRPr="00E65E66">
              <w:rPr>
                <w:rFonts w:eastAsia="Times New Roman"/>
                <w:color w:val="000000"/>
                <w:lang w:val="en-US" w:eastAsia="zh-CN"/>
              </w:rPr>
              <w:t>Dynamic regression &amp; CLI</w:t>
            </w:r>
          </w:p>
        </w:tc>
        <w:tc>
          <w:tcPr>
            <w:tcW w:w="1080" w:type="dxa"/>
            <w:tcBorders>
              <w:top w:val="single" w:sz="4" w:space="0" w:color="auto"/>
              <w:left w:val="nil"/>
              <w:bottom w:val="nil"/>
              <w:right w:val="nil"/>
            </w:tcBorders>
            <w:shd w:val="clear" w:color="auto" w:fill="auto"/>
            <w:noWrap/>
            <w:vAlign w:val="center"/>
            <w:hideMark/>
          </w:tcPr>
          <w:p w14:paraId="0D676E43" w14:textId="047EA6A3"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0.72</w:t>
            </w:r>
          </w:p>
        </w:tc>
        <w:tc>
          <w:tcPr>
            <w:tcW w:w="1003" w:type="dxa"/>
            <w:tcBorders>
              <w:top w:val="single" w:sz="4" w:space="0" w:color="auto"/>
              <w:left w:val="nil"/>
              <w:bottom w:val="nil"/>
              <w:right w:val="nil"/>
            </w:tcBorders>
            <w:shd w:val="clear" w:color="auto" w:fill="auto"/>
            <w:noWrap/>
            <w:vAlign w:val="center"/>
            <w:hideMark/>
          </w:tcPr>
          <w:p w14:paraId="53FDB10B" w14:textId="5E4AF7FC"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0.56</w:t>
            </w:r>
          </w:p>
        </w:tc>
        <w:tc>
          <w:tcPr>
            <w:tcW w:w="887" w:type="dxa"/>
            <w:tcBorders>
              <w:top w:val="single" w:sz="4" w:space="0" w:color="auto"/>
              <w:left w:val="nil"/>
              <w:bottom w:val="nil"/>
              <w:right w:val="nil"/>
            </w:tcBorders>
            <w:shd w:val="clear" w:color="auto" w:fill="auto"/>
            <w:noWrap/>
            <w:vAlign w:val="center"/>
            <w:hideMark/>
          </w:tcPr>
          <w:p w14:paraId="467DCF62" w14:textId="2E30EF87"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22.56</w:t>
            </w:r>
          </w:p>
        </w:tc>
        <w:tc>
          <w:tcPr>
            <w:tcW w:w="1203" w:type="dxa"/>
            <w:tcBorders>
              <w:top w:val="single" w:sz="4" w:space="0" w:color="auto"/>
              <w:left w:val="nil"/>
              <w:bottom w:val="nil"/>
              <w:right w:val="nil"/>
            </w:tcBorders>
            <w:shd w:val="clear" w:color="auto" w:fill="auto"/>
            <w:noWrap/>
            <w:vAlign w:val="center"/>
            <w:hideMark/>
          </w:tcPr>
          <w:p w14:paraId="6389BB04" w14:textId="153798B5"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Yes</w:t>
            </w:r>
          </w:p>
        </w:tc>
        <w:tc>
          <w:tcPr>
            <w:tcW w:w="597" w:type="dxa"/>
            <w:tcBorders>
              <w:top w:val="single" w:sz="4" w:space="0" w:color="auto"/>
              <w:left w:val="nil"/>
              <w:bottom w:val="nil"/>
              <w:right w:val="nil"/>
            </w:tcBorders>
            <w:shd w:val="clear" w:color="auto" w:fill="auto"/>
            <w:noWrap/>
            <w:vAlign w:val="center"/>
            <w:hideMark/>
          </w:tcPr>
          <w:p w14:paraId="35D86F2E" w14:textId="7F4A5641"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No</w:t>
            </w:r>
          </w:p>
        </w:tc>
      </w:tr>
      <w:tr w:rsidR="00130987" w:rsidRPr="00E65E66" w14:paraId="7D8D42D1" w14:textId="77777777" w:rsidTr="00A202A2">
        <w:trPr>
          <w:trHeight w:val="315"/>
        </w:trPr>
        <w:tc>
          <w:tcPr>
            <w:tcW w:w="3420" w:type="dxa"/>
            <w:tcBorders>
              <w:top w:val="nil"/>
              <w:left w:val="nil"/>
              <w:bottom w:val="nil"/>
              <w:right w:val="nil"/>
            </w:tcBorders>
            <w:shd w:val="clear" w:color="auto" w:fill="auto"/>
            <w:noWrap/>
            <w:vAlign w:val="center"/>
            <w:hideMark/>
          </w:tcPr>
          <w:p w14:paraId="418F3DF4" w14:textId="5049C7CF" w:rsidR="00130987" w:rsidRPr="00E65E66" w:rsidRDefault="00130987" w:rsidP="005C11F6">
            <w:pPr>
              <w:spacing w:line="240" w:lineRule="auto"/>
              <w:rPr>
                <w:rFonts w:eastAsia="Times New Roman"/>
                <w:color w:val="000000"/>
                <w:lang w:val="en-US" w:eastAsia="zh-CN"/>
              </w:rPr>
            </w:pPr>
            <w:r w:rsidRPr="00E65E66">
              <w:rPr>
                <w:rFonts w:eastAsia="Times New Roman"/>
                <w:color w:val="000000"/>
                <w:lang w:val="en-US" w:eastAsia="zh-CN"/>
              </w:rPr>
              <w:t>Dynamic regression &amp; lag1 CLI</w:t>
            </w:r>
          </w:p>
        </w:tc>
        <w:tc>
          <w:tcPr>
            <w:tcW w:w="1080" w:type="dxa"/>
            <w:tcBorders>
              <w:top w:val="nil"/>
              <w:left w:val="nil"/>
              <w:bottom w:val="nil"/>
              <w:right w:val="nil"/>
            </w:tcBorders>
            <w:shd w:val="clear" w:color="auto" w:fill="auto"/>
            <w:noWrap/>
            <w:vAlign w:val="center"/>
            <w:hideMark/>
          </w:tcPr>
          <w:p w14:paraId="2F48A1F1" w14:textId="78C8299A"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0.72</w:t>
            </w:r>
          </w:p>
        </w:tc>
        <w:tc>
          <w:tcPr>
            <w:tcW w:w="1003" w:type="dxa"/>
            <w:tcBorders>
              <w:top w:val="nil"/>
              <w:left w:val="nil"/>
              <w:bottom w:val="nil"/>
              <w:right w:val="nil"/>
            </w:tcBorders>
            <w:shd w:val="clear" w:color="auto" w:fill="auto"/>
            <w:noWrap/>
            <w:vAlign w:val="center"/>
            <w:hideMark/>
          </w:tcPr>
          <w:p w14:paraId="10796E66" w14:textId="042E5D02"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0.54</w:t>
            </w:r>
          </w:p>
        </w:tc>
        <w:tc>
          <w:tcPr>
            <w:tcW w:w="887" w:type="dxa"/>
            <w:tcBorders>
              <w:top w:val="nil"/>
              <w:left w:val="nil"/>
              <w:bottom w:val="nil"/>
              <w:right w:val="nil"/>
            </w:tcBorders>
            <w:shd w:val="clear" w:color="auto" w:fill="auto"/>
            <w:noWrap/>
            <w:vAlign w:val="center"/>
            <w:hideMark/>
          </w:tcPr>
          <w:p w14:paraId="1D8CFC59" w14:textId="416AD23F"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22.73</w:t>
            </w:r>
          </w:p>
        </w:tc>
        <w:tc>
          <w:tcPr>
            <w:tcW w:w="1203" w:type="dxa"/>
            <w:tcBorders>
              <w:top w:val="nil"/>
              <w:left w:val="nil"/>
              <w:bottom w:val="nil"/>
              <w:right w:val="nil"/>
            </w:tcBorders>
            <w:shd w:val="clear" w:color="auto" w:fill="auto"/>
            <w:noWrap/>
            <w:vAlign w:val="center"/>
            <w:hideMark/>
          </w:tcPr>
          <w:p w14:paraId="44B9AC23" w14:textId="28437677"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Yes</w:t>
            </w:r>
          </w:p>
        </w:tc>
        <w:tc>
          <w:tcPr>
            <w:tcW w:w="597" w:type="dxa"/>
            <w:tcBorders>
              <w:top w:val="nil"/>
              <w:left w:val="nil"/>
              <w:bottom w:val="nil"/>
              <w:right w:val="nil"/>
            </w:tcBorders>
            <w:shd w:val="clear" w:color="auto" w:fill="auto"/>
            <w:noWrap/>
            <w:vAlign w:val="center"/>
            <w:hideMark/>
          </w:tcPr>
          <w:p w14:paraId="220D9156" w14:textId="73E3AFA5"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No</w:t>
            </w:r>
          </w:p>
        </w:tc>
      </w:tr>
      <w:tr w:rsidR="00130987" w:rsidRPr="00E65E66" w14:paraId="0CC35821" w14:textId="77777777" w:rsidTr="00A202A2">
        <w:trPr>
          <w:trHeight w:val="315"/>
        </w:trPr>
        <w:tc>
          <w:tcPr>
            <w:tcW w:w="3420" w:type="dxa"/>
            <w:tcBorders>
              <w:top w:val="nil"/>
              <w:left w:val="nil"/>
              <w:bottom w:val="nil"/>
              <w:right w:val="nil"/>
            </w:tcBorders>
            <w:shd w:val="clear" w:color="auto" w:fill="auto"/>
            <w:noWrap/>
            <w:vAlign w:val="center"/>
            <w:hideMark/>
          </w:tcPr>
          <w:p w14:paraId="2F493D12" w14:textId="37ADDDF3" w:rsidR="00130987" w:rsidRPr="00E65E66" w:rsidRDefault="00130987" w:rsidP="005C11F6">
            <w:pPr>
              <w:spacing w:line="240" w:lineRule="auto"/>
              <w:rPr>
                <w:rFonts w:eastAsia="Times New Roman"/>
                <w:color w:val="000000"/>
                <w:lang w:val="en-US" w:eastAsia="zh-CN"/>
              </w:rPr>
            </w:pPr>
            <w:r w:rsidRPr="00E65E66">
              <w:rPr>
                <w:rFonts w:eastAsia="Times New Roman"/>
                <w:color w:val="000000"/>
                <w:lang w:val="en-US" w:eastAsia="zh-CN"/>
              </w:rPr>
              <w:t>Dynamic regression &amp; lag2 CLI</w:t>
            </w:r>
          </w:p>
        </w:tc>
        <w:tc>
          <w:tcPr>
            <w:tcW w:w="1080" w:type="dxa"/>
            <w:tcBorders>
              <w:top w:val="nil"/>
              <w:left w:val="nil"/>
              <w:bottom w:val="nil"/>
              <w:right w:val="nil"/>
            </w:tcBorders>
            <w:shd w:val="clear" w:color="auto" w:fill="auto"/>
            <w:noWrap/>
            <w:vAlign w:val="center"/>
            <w:hideMark/>
          </w:tcPr>
          <w:p w14:paraId="27B899CE" w14:textId="40844E83"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0.74</w:t>
            </w:r>
          </w:p>
        </w:tc>
        <w:tc>
          <w:tcPr>
            <w:tcW w:w="1003" w:type="dxa"/>
            <w:tcBorders>
              <w:top w:val="nil"/>
              <w:left w:val="nil"/>
              <w:bottom w:val="nil"/>
              <w:right w:val="nil"/>
            </w:tcBorders>
            <w:shd w:val="clear" w:color="auto" w:fill="auto"/>
            <w:noWrap/>
            <w:vAlign w:val="center"/>
            <w:hideMark/>
          </w:tcPr>
          <w:p w14:paraId="6FF14B80" w14:textId="4F4CFE83"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0.55</w:t>
            </w:r>
          </w:p>
        </w:tc>
        <w:tc>
          <w:tcPr>
            <w:tcW w:w="887" w:type="dxa"/>
            <w:tcBorders>
              <w:top w:val="nil"/>
              <w:left w:val="nil"/>
              <w:bottom w:val="nil"/>
              <w:right w:val="nil"/>
            </w:tcBorders>
            <w:shd w:val="clear" w:color="auto" w:fill="auto"/>
            <w:noWrap/>
            <w:vAlign w:val="center"/>
            <w:hideMark/>
          </w:tcPr>
          <w:p w14:paraId="16EA5B46" w14:textId="665BDCAA"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21.87</w:t>
            </w:r>
          </w:p>
        </w:tc>
        <w:tc>
          <w:tcPr>
            <w:tcW w:w="1203" w:type="dxa"/>
            <w:tcBorders>
              <w:top w:val="nil"/>
              <w:left w:val="nil"/>
              <w:bottom w:val="nil"/>
              <w:right w:val="nil"/>
            </w:tcBorders>
            <w:shd w:val="clear" w:color="auto" w:fill="auto"/>
            <w:noWrap/>
            <w:vAlign w:val="center"/>
            <w:hideMark/>
          </w:tcPr>
          <w:p w14:paraId="37BC43F4" w14:textId="7E26C8A5"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Yes</w:t>
            </w:r>
          </w:p>
        </w:tc>
        <w:tc>
          <w:tcPr>
            <w:tcW w:w="597" w:type="dxa"/>
            <w:tcBorders>
              <w:top w:val="nil"/>
              <w:left w:val="nil"/>
              <w:bottom w:val="nil"/>
              <w:right w:val="nil"/>
            </w:tcBorders>
            <w:shd w:val="clear" w:color="auto" w:fill="auto"/>
            <w:noWrap/>
            <w:vAlign w:val="center"/>
            <w:hideMark/>
          </w:tcPr>
          <w:p w14:paraId="4C87B1F8" w14:textId="75E009CF"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No</w:t>
            </w:r>
          </w:p>
        </w:tc>
      </w:tr>
      <w:tr w:rsidR="00130987" w:rsidRPr="00E65E66" w14:paraId="10506AB5" w14:textId="77777777" w:rsidTr="00A202A2">
        <w:trPr>
          <w:trHeight w:val="315"/>
        </w:trPr>
        <w:tc>
          <w:tcPr>
            <w:tcW w:w="3420" w:type="dxa"/>
            <w:tcBorders>
              <w:top w:val="nil"/>
              <w:left w:val="nil"/>
              <w:bottom w:val="nil"/>
              <w:right w:val="nil"/>
            </w:tcBorders>
            <w:shd w:val="clear" w:color="auto" w:fill="auto"/>
            <w:noWrap/>
            <w:vAlign w:val="center"/>
            <w:hideMark/>
          </w:tcPr>
          <w:p w14:paraId="3D18A615" w14:textId="2B505B2B" w:rsidR="00130987" w:rsidRPr="00E65E66" w:rsidRDefault="00130987" w:rsidP="005C11F6">
            <w:pPr>
              <w:spacing w:line="240" w:lineRule="auto"/>
              <w:rPr>
                <w:rFonts w:eastAsia="Times New Roman"/>
                <w:color w:val="000000"/>
                <w:lang w:val="en-US" w:eastAsia="zh-CN"/>
              </w:rPr>
            </w:pPr>
            <w:r w:rsidRPr="00E65E66">
              <w:rPr>
                <w:rFonts w:eastAsia="Times New Roman"/>
                <w:color w:val="000000"/>
                <w:lang w:val="en-US" w:eastAsia="zh-CN"/>
              </w:rPr>
              <w:t>Dynamic regression &amp; lag3 CLI</w:t>
            </w:r>
          </w:p>
        </w:tc>
        <w:tc>
          <w:tcPr>
            <w:tcW w:w="1080" w:type="dxa"/>
            <w:tcBorders>
              <w:top w:val="nil"/>
              <w:left w:val="nil"/>
              <w:bottom w:val="nil"/>
              <w:right w:val="nil"/>
            </w:tcBorders>
            <w:shd w:val="clear" w:color="auto" w:fill="auto"/>
            <w:noWrap/>
            <w:vAlign w:val="center"/>
            <w:hideMark/>
          </w:tcPr>
          <w:p w14:paraId="75A84107" w14:textId="041405E3"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0.74</w:t>
            </w:r>
          </w:p>
        </w:tc>
        <w:tc>
          <w:tcPr>
            <w:tcW w:w="1003" w:type="dxa"/>
            <w:tcBorders>
              <w:top w:val="nil"/>
              <w:left w:val="nil"/>
              <w:bottom w:val="nil"/>
              <w:right w:val="nil"/>
            </w:tcBorders>
            <w:shd w:val="clear" w:color="auto" w:fill="auto"/>
            <w:noWrap/>
            <w:vAlign w:val="center"/>
            <w:hideMark/>
          </w:tcPr>
          <w:p w14:paraId="52D39BBC" w14:textId="1EA2CF69"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0.55</w:t>
            </w:r>
          </w:p>
        </w:tc>
        <w:tc>
          <w:tcPr>
            <w:tcW w:w="887" w:type="dxa"/>
            <w:tcBorders>
              <w:top w:val="nil"/>
              <w:left w:val="nil"/>
              <w:bottom w:val="nil"/>
              <w:right w:val="nil"/>
            </w:tcBorders>
            <w:shd w:val="clear" w:color="auto" w:fill="auto"/>
            <w:noWrap/>
            <w:vAlign w:val="center"/>
            <w:hideMark/>
          </w:tcPr>
          <w:p w14:paraId="1B0A4E3F" w14:textId="5F0A9A63"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21.50</w:t>
            </w:r>
          </w:p>
        </w:tc>
        <w:tc>
          <w:tcPr>
            <w:tcW w:w="1203" w:type="dxa"/>
            <w:tcBorders>
              <w:top w:val="nil"/>
              <w:left w:val="nil"/>
              <w:bottom w:val="nil"/>
              <w:right w:val="nil"/>
            </w:tcBorders>
            <w:shd w:val="clear" w:color="auto" w:fill="auto"/>
            <w:noWrap/>
            <w:vAlign w:val="center"/>
            <w:hideMark/>
          </w:tcPr>
          <w:p w14:paraId="75687D48" w14:textId="6DD0D89C"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Yes</w:t>
            </w:r>
          </w:p>
        </w:tc>
        <w:tc>
          <w:tcPr>
            <w:tcW w:w="597" w:type="dxa"/>
            <w:tcBorders>
              <w:top w:val="nil"/>
              <w:left w:val="nil"/>
              <w:bottom w:val="nil"/>
              <w:right w:val="nil"/>
            </w:tcBorders>
            <w:shd w:val="clear" w:color="auto" w:fill="auto"/>
            <w:noWrap/>
            <w:vAlign w:val="center"/>
            <w:hideMark/>
          </w:tcPr>
          <w:p w14:paraId="449B2E6A" w14:textId="6E6477B4"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Yes</w:t>
            </w:r>
          </w:p>
        </w:tc>
      </w:tr>
      <w:tr w:rsidR="00130987" w:rsidRPr="00E65E66" w14:paraId="0FB7D6DE" w14:textId="77777777" w:rsidTr="00A202A2">
        <w:trPr>
          <w:trHeight w:val="315"/>
        </w:trPr>
        <w:tc>
          <w:tcPr>
            <w:tcW w:w="3420" w:type="dxa"/>
            <w:tcBorders>
              <w:top w:val="nil"/>
              <w:left w:val="nil"/>
              <w:bottom w:val="nil"/>
              <w:right w:val="nil"/>
            </w:tcBorders>
            <w:shd w:val="clear" w:color="auto" w:fill="auto"/>
            <w:noWrap/>
            <w:vAlign w:val="center"/>
            <w:hideMark/>
          </w:tcPr>
          <w:p w14:paraId="781A5F31" w14:textId="0633CF06" w:rsidR="00130987" w:rsidRPr="00E65E66" w:rsidRDefault="00130987" w:rsidP="005C11F6">
            <w:pPr>
              <w:spacing w:line="240" w:lineRule="auto"/>
              <w:rPr>
                <w:rFonts w:eastAsia="Times New Roman"/>
                <w:color w:val="000000"/>
                <w:lang w:val="en-US" w:eastAsia="zh-CN"/>
              </w:rPr>
            </w:pPr>
            <w:r w:rsidRPr="00E65E66">
              <w:rPr>
                <w:rFonts w:eastAsia="Times New Roman"/>
                <w:color w:val="000000"/>
                <w:lang w:val="en-US" w:eastAsia="zh-CN"/>
              </w:rPr>
              <w:t>Dynamic regression &amp; lag4 CLI</w:t>
            </w:r>
          </w:p>
        </w:tc>
        <w:tc>
          <w:tcPr>
            <w:tcW w:w="1080" w:type="dxa"/>
            <w:tcBorders>
              <w:top w:val="nil"/>
              <w:left w:val="nil"/>
              <w:bottom w:val="nil"/>
              <w:right w:val="nil"/>
            </w:tcBorders>
            <w:shd w:val="clear" w:color="auto" w:fill="auto"/>
            <w:noWrap/>
            <w:vAlign w:val="center"/>
            <w:hideMark/>
          </w:tcPr>
          <w:p w14:paraId="26C2D8E8" w14:textId="00FA157A"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0.74</w:t>
            </w:r>
          </w:p>
        </w:tc>
        <w:tc>
          <w:tcPr>
            <w:tcW w:w="1003" w:type="dxa"/>
            <w:tcBorders>
              <w:top w:val="nil"/>
              <w:left w:val="nil"/>
              <w:bottom w:val="nil"/>
              <w:right w:val="nil"/>
            </w:tcBorders>
            <w:shd w:val="clear" w:color="auto" w:fill="auto"/>
            <w:noWrap/>
            <w:vAlign w:val="center"/>
            <w:hideMark/>
          </w:tcPr>
          <w:p w14:paraId="1C080ABC" w14:textId="20D4A0EA"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0.56</w:t>
            </w:r>
          </w:p>
        </w:tc>
        <w:tc>
          <w:tcPr>
            <w:tcW w:w="887" w:type="dxa"/>
            <w:tcBorders>
              <w:top w:val="nil"/>
              <w:left w:val="nil"/>
              <w:bottom w:val="nil"/>
              <w:right w:val="nil"/>
            </w:tcBorders>
            <w:shd w:val="clear" w:color="auto" w:fill="auto"/>
            <w:noWrap/>
            <w:vAlign w:val="center"/>
            <w:hideMark/>
          </w:tcPr>
          <w:p w14:paraId="7B908896" w14:textId="3342EF0D"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21.35</w:t>
            </w:r>
          </w:p>
        </w:tc>
        <w:tc>
          <w:tcPr>
            <w:tcW w:w="1203" w:type="dxa"/>
            <w:tcBorders>
              <w:top w:val="nil"/>
              <w:left w:val="nil"/>
              <w:bottom w:val="nil"/>
              <w:right w:val="nil"/>
            </w:tcBorders>
            <w:shd w:val="clear" w:color="auto" w:fill="auto"/>
            <w:noWrap/>
            <w:vAlign w:val="center"/>
            <w:hideMark/>
          </w:tcPr>
          <w:p w14:paraId="72D4EED5" w14:textId="1D4B133B"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Yes</w:t>
            </w:r>
          </w:p>
        </w:tc>
        <w:tc>
          <w:tcPr>
            <w:tcW w:w="597" w:type="dxa"/>
            <w:tcBorders>
              <w:top w:val="nil"/>
              <w:left w:val="nil"/>
              <w:bottom w:val="nil"/>
              <w:right w:val="nil"/>
            </w:tcBorders>
            <w:shd w:val="clear" w:color="auto" w:fill="auto"/>
            <w:noWrap/>
            <w:vAlign w:val="center"/>
            <w:hideMark/>
          </w:tcPr>
          <w:p w14:paraId="6DDB4375" w14:textId="4289CA70"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Yes</w:t>
            </w:r>
          </w:p>
        </w:tc>
      </w:tr>
      <w:tr w:rsidR="00130987" w:rsidRPr="00E65E66" w14:paraId="1B696D7C" w14:textId="77777777" w:rsidTr="00A202A2">
        <w:trPr>
          <w:trHeight w:val="315"/>
        </w:trPr>
        <w:tc>
          <w:tcPr>
            <w:tcW w:w="3420" w:type="dxa"/>
            <w:tcBorders>
              <w:top w:val="nil"/>
              <w:left w:val="nil"/>
              <w:bottom w:val="nil"/>
              <w:right w:val="nil"/>
            </w:tcBorders>
            <w:shd w:val="clear" w:color="auto" w:fill="auto"/>
            <w:noWrap/>
            <w:vAlign w:val="center"/>
            <w:hideMark/>
          </w:tcPr>
          <w:p w14:paraId="1ABAC3C4" w14:textId="06AA7E98" w:rsidR="00130987" w:rsidRPr="00E65E66" w:rsidRDefault="00130987" w:rsidP="005C11F6">
            <w:pPr>
              <w:spacing w:line="240" w:lineRule="auto"/>
              <w:rPr>
                <w:rFonts w:eastAsia="Times New Roman"/>
                <w:color w:val="000000"/>
                <w:lang w:val="en-US" w:eastAsia="zh-CN"/>
              </w:rPr>
            </w:pPr>
            <w:r w:rsidRPr="00E65E66">
              <w:rPr>
                <w:rFonts w:eastAsia="Times New Roman"/>
                <w:color w:val="000000"/>
                <w:lang w:val="en-US" w:eastAsia="zh-CN"/>
              </w:rPr>
              <w:t>Dynamic regression &amp; lag5 CLI</w:t>
            </w:r>
          </w:p>
        </w:tc>
        <w:tc>
          <w:tcPr>
            <w:tcW w:w="1080" w:type="dxa"/>
            <w:tcBorders>
              <w:top w:val="nil"/>
              <w:left w:val="nil"/>
              <w:bottom w:val="nil"/>
              <w:right w:val="nil"/>
            </w:tcBorders>
            <w:shd w:val="clear" w:color="auto" w:fill="auto"/>
            <w:noWrap/>
            <w:vAlign w:val="center"/>
            <w:hideMark/>
          </w:tcPr>
          <w:p w14:paraId="09F4E3C3" w14:textId="56E76B66"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0.75</w:t>
            </w:r>
          </w:p>
        </w:tc>
        <w:tc>
          <w:tcPr>
            <w:tcW w:w="1003" w:type="dxa"/>
            <w:tcBorders>
              <w:top w:val="nil"/>
              <w:left w:val="nil"/>
              <w:bottom w:val="nil"/>
              <w:right w:val="nil"/>
            </w:tcBorders>
            <w:shd w:val="clear" w:color="auto" w:fill="auto"/>
            <w:noWrap/>
            <w:vAlign w:val="center"/>
            <w:hideMark/>
          </w:tcPr>
          <w:p w14:paraId="12D2741A" w14:textId="0B36EA9A"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0.57</w:t>
            </w:r>
          </w:p>
        </w:tc>
        <w:tc>
          <w:tcPr>
            <w:tcW w:w="887" w:type="dxa"/>
            <w:tcBorders>
              <w:top w:val="nil"/>
              <w:left w:val="nil"/>
              <w:bottom w:val="nil"/>
              <w:right w:val="nil"/>
            </w:tcBorders>
            <w:shd w:val="clear" w:color="auto" w:fill="auto"/>
            <w:noWrap/>
            <w:vAlign w:val="center"/>
            <w:hideMark/>
          </w:tcPr>
          <w:p w14:paraId="2EBCCF21" w14:textId="34F92C3F"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21.32</w:t>
            </w:r>
          </w:p>
        </w:tc>
        <w:tc>
          <w:tcPr>
            <w:tcW w:w="1203" w:type="dxa"/>
            <w:tcBorders>
              <w:top w:val="nil"/>
              <w:left w:val="nil"/>
              <w:bottom w:val="nil"/>
              <w:right w:val="nil"/>
            </w:tcBorders>
            <w:shd w:val="clear" w:color="auto" w:fill="auto"/>
            <w:noWrap/>
            <w:vAlign w:val="center"/>
            <w:hideMark/>
          </w:tcPr>
          <w:p w14:paraId="1C62FBFC" w14:textId="1E1030C7"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Yes</w:t>
            </w:r>
          </w:p>
        </w:tc>
        <w:tc>
          <w:tcPr>
            <w:tcW w:w="597" w:type="dxa"/>
            <w:tcBorders>
              <w:top w:val="nil"/>
              <w:left w:val="nil"/>
              <w:bottom w:val="nil"/>
              <w:right w:val="nil"/>
            </w:tcBorders>
            <w:shd w:val="clear" w:color="auto" w:fill="auto"/>
            <w:noWrap/>
            <w:vAlign w:val="center"/>
            <w:hideMark/>
          </w:tcPr>
          <w:p w14:paraId="1C69A19B" w14:textId="2840EF93"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Yes</w:t>
            </w:r>
          </w:p>
        </w:tc>
      </w:tr>
      <w:tr w:rsidR="00130987" w:rsidRPr="00E65E66" w14:paraId="454407F1" w14:textId="77777777" w:rsidTr="00297365">
        <w:trPr>
          <w:trHeight w:val="315"/>
        </w:trPr>
        <w:tc>
          <w:tcPr>
            <w:tcW w:w="3420" w:type="dxa"/>
            <w:tcBorders>
              <w:top w:val="nil"/>
              <w:left w:val="nil"/>
              <w:right w:val="nil"/>
            </w:tcBorders>
            <w:shd w:val="clear" w:color="auto" w:fill="auto"/>
            <w:noWrap/>
            <w:vAlign w:val="center"/>
            <w:hideMark/>
          </w:tcPr>
          <w:p w14:paraId="3699EE09" w14:textId="7F65CDE6" w:rsidR="00130987" w:rsidRPr="00E65E66" w:rsidRDefault="00130987" w:rsidP="005C11F6">
            <w:pPr>
              <w:spacing w:line="240" w:lineRule="auto"/>
              <w:rPr>
                <w:rFonts w:eastAsia="Times New Roman"/>
                <w:color w:val="000000"/>
                <w:lang w:val="en-US" w:eastAsia="zh-CN"/>
              </w:rPr>
            </w:pPr>
            <w:r w:rsidRPr="00E65E66">
              <w:rPr>
                <w:rFonts w:eastAsia="Times New Roman"/>
                <w:color w:val="000000"/>
                <w:lang w:val="en-US" w:eastAsia="zh-CN"/>
              </w:rPr>
              <w:t>Dynamic regression &amp; lag6 CLI</w:t>
            </w:r>
          </w:p>
        </w:tc>
        <w:tc>
          <w:tcPr>
            <w:tcW w:w="1080" w:type="dxa"/>
            <w:tcBorders>
              <w:top w:val="nil"/>
              <w:left w:val="nil"/>
              <w:right w:val="nil"/>
            </w:tcBorders>
            <w:shd w:val="clear" w:color="auto" w:fill="auto"/>
            <w:noWrap/>
            <w:vAlign w:val="center"/>
            <w:hideMark/>
          </w:tcPr>
          <w:p w14:paraId="4A4DADC1" w14:textId="2B80FB65"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0.76</w:t>
            </w:r>
          </w:p>
        </w:tc>
        <w:tc>
          <w:tcPr>
            <w:tcW w:w="1003" w:type="dxa"/>
            <w:tcBorders>
              <w:top w:val="nil"/>
              <w:left w:val="nil"/>
              <w:right w:val="nil"/>
            </w:tcBorders>
            <w:shd w:val="clear" w:color="auto" w:fill="auto"/>
            <w:noWrap/>
            <w:vAlign w:val="center"/>
            <w:hideMark/>
          </w:tcPr>
          <w:p w14:paraId="210FA0D4" w14:textId="3FACF015"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0.58</w:t>
            </w:r>
          </w:p>
        </w:tc>
        <w:tc>
          <w:tcPr>
            <w:tcW w:w="887" w:type="dxa"/>
            <w:tcBorders>
              <w:top w:val="nil"/>
              <w:left w:val="nil"/>
              <w:right w:val="nil"/>
            </w:tcBorders>
            <w:shd w:val="clear" w:color="auto" w:fill="auto"/>
            <w:noWrap/>
            <w:vAlign w:val="center"/>
            <w:hideMark/>
          </w:tcPr>
          <w:p w14:paraId="6F99A514" w14:textId="0B3CA638"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20.73</w:t>
            </w:r>
          </w:p>
        </w:tc>
        <w:tc>
          <w:tcPr>
            <w:tcW w:w="1203" w:type="dxa"/>
            <w:tcBorders>
              <w:top w:val="nil"/>
              <w:left w:val="nil"/>
              <w:right w:val="nil"/>
            </w:tcBorders>
            <w:shd w:val="clear" w:color="auto" w:fill="auto"/>
            <w:noWrap/>
            <w:vAlign w:val="center"/>
            <w:hideMark/>
          </w:tcPr>
          <w:p w14:paraId="745ED5B7" w14:textId="06047F9F"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Yes</w:t>
            </w:r>
          </w:p>
        </w:tc>
        <w:tc>
          <w:tcPr>
            <w:tcW w:w="597" w:type="dxa"/>
            <w:tcBorders>
              <w:top w:val="nil"/>
              <w:left w:val="nil"/>
              <w:right w:val="nil"/>
            </w:tcBorders>
            <w:shd w:val="clear" w:color="auto" w:fill="auto"/>
            <w:noWrap/>
            <w:vAlign w:val="center"/>
            <w:hideMark/>
          </w:tcPr>
          <w:p w14:paraId="7539CB95" w14:textId="2EDB0167"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Yes</w:t>
            </w:r>
          </w:p>
        </w:tc>
      </w:tr>
      <w:tr w:rsidR="00130987" w:rsidRPr="00E65E66" w14:paraId="3BC31239" w14:textId="77777777" w:rsidTr="00A202A2">
        <w:trPr>
          <w:trHeight w:val="315"/>
        </w:trPr>
        <w:tc>
          <w:tcPr>
            <w:tcW w:w="3420" w:type="dxa"/>
            <w:tcBorders>
              <w:top w:val="nil"/>
              <w:left w:val="nil"/>
              <w:right w:val="nil"/>
            </w:tcBorders>
            <w:shd w:val="clear" w:color="auto" w:fill="auto"/>
            <w:noWrap/>
            <w:vAlign w:val="center"/>
            <w:hideMark/>
          </w:tcPr>
          <w:p w14:paraId="5DF18948" w14:textId="5F8807C9" w:rsidR="00130987" w:rsidRPr="00E65E66" w:rsidRDefault="00130987" w:rsidP="005C11F6">
            <w:pPr>
              <w:spacing w:line="240" w:lineRule="auto"/>
              <w:rPr>
                <w:rFonts w:eastAsia="Times New Roman"/>
                <w:color w:val="000000"/>
                <w:lang w:val="en-US" w:eastAsia="zh-CN"/>
              </w:rPr>
            </w:pPr>
            <w:r w:rsidRPr="00E65E66">
              <w:rPr>
                <w:rFonts w:eastAsia="Times New Roman"/>
                <w:color w:val="000000"/>
                <w:lang w:val="en-US" w:eastAsia="zh-CN"/>
              </w:rPr>
              <w:t>Dynamic regression &amp; lag7 CLI</w:t>
            </w:r>
          </w:p>
        </w:tc>
        <w:tc>
          <w:tcPr>
            <w:tcW w:w="1080" w:type="dxa"/>
            <w:tcBorders>
              <w:top w:val="nil"/>
              <w:left w:val="nil"/>
              <w:right w:val="nil"/>
            </w:tcBorders>
            <w:shd w:val="clear" w:color="auto" w:fill="auto"/>
            <w:noWrap/>
            <w:vAlign w:val="center"/>
            <w:hideMark/>
          </w:tcPr>
          <w:p w14:paraId="162C7C1B" w14:textId="05050468"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0.77</w:t>
            </w:r>
          </w:p>
        </w:tc>
        <w:tc>
          <w:tcPr>
            <w:tcW w:w="1003" w:type="dxa"/>
            <w:tcBorders>
              <w:top w:val="nil"/>
              <w:left w:val="nil"/>
              <w:right w:val="nil"/>
            </w:tcBorders>
            <w:shd w:val="clear" w:color="auto" w:fill="auto"/>
            <w:noWrap/>
            <w:vAlign w:val="center"/>
            <w:hideMark/>
          </w:tcPr>
          <w:p w14:paraId="43A1CF55" w14:textId="459F0699"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0.59</w:t>
            </w:r>
          </w:p>
        </w:tc>
        <w:tc>
          <w:tcPr>
            <w:tcW w:w="887" w:type="dxa"/>
            <w:tcBorders>
              <w:top w:val="nil"/>
              <w:left w:val="nil"/>
              <w:right w:val="nil"/>
            </w:tcBorders>
            <w:shd w:val="clear" w:color="auto" w:fill="auto"/>
            <w:noWrap/>
            <w:vAlign w:val="center"/>
            <w:hideMark/>
          </w:tcPr>
          <w:p w14:paraId="319BBA35" w14:textId="50CF1EF1"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19.91</w:t>
            </w:r>
          </w:p>
        </w:tc>
        <w:tc>
          <w:tcPr>
            <w:tcW w:w="1203" w:type="dxa"/>
            <w:tcBorders>
              <w:top w:val="nil"/>
              <w:left w:val="nil"/>
              <w:right w:val="nil"/>
            </w:tcBorders>
            <w:shd w:val="clear" w:color="auto" w:fill="auto"/>
            <w:noWrap/>
            <w:vAlign w:val="center"/>
            <w:hideMark/>
          </w:tcPr>
          <w:p w14:paraId="3E436449" w14:textId="7D9C2ABD"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Yes</w:t>
            </w:r>
          </w:p>
        </w:tc>
        <w:tc>
          <w:tcPr>
            <w:tcW w:w="597" w:type="dxa"/>
            <w:tcBorders>
              <w:top w:val="nil"/>
              <w:left w:val="nil"/>
              <w:right w:val="nil"/>
            </w:tcBorders>
            <w:shd w:val="clear" w:color="auto" w:fill="auto"/>
            <w:noWrap/>
            <w:vAlign w:val="center"/>
            <w:hideMark/>
          </w:tcPr>
          <w:p w14:paraId="3A6B26FA" w14:textId="59FEEAFF"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Yes</w:t>
            </w:r>
          </w:p>
        </w:tc>
      </w:tr>
      <w:tr w:rsidR="00130987" w:rsidRPr="00E65E66" w14:paraId="259CC155" w14:textId="77777777" w:rsidTr="00A202A2">
        <w:trPr>
          <w:trHeight w:val="315"/>
        </w:trPr>
        <w:tc>
          <w:tcPr>
            <w:tcW w:w="3420" w:type="dxa"/>
            <w:tcBorders>
              <w:top w:val="nil"/>
              <w:left w:val="nil"/>
              <w:bottom w:val="single" w:sz="4" w:space="0" w:color="auto"/>
              <w:right w:val="nil"/>
            </w:tcBorders>
            <w:shd w:val="clear" w:color="auto" w:fill="auto"/>
            <w:noWrap/>
            <w:vAlign w:val="center"/>
            <w:hideMark/>
          </w:tcPr>
          <w:p w14:paraId="459EE089" w14:textId="05100BAF" w:rsidR="00130987" w:rsidRPr="00E65E66" w:rsidRDefault="00130987" w:rsidP="005C11F6">
            <w:pPr>
              <w:spacing w:line="240" w:lineRule="auto"/>
              <w:rPr>
                <w:rFonts w:eastAsia="Times New Roman"/>
                <w:color w:val="000000"/>
                <w:lang w:val="en-US" w:eastAsia="zh-CN"/>
              </w:rPr>
            </w:pPr>
            <w:r w:rsidRPr="00E65E66">
              <w:rPr>
                <w:rFonts w:eastAsia="Times New Roman"/>
                <w:color w:val="000000"/>
                <w:lang w:val="en-US" w:eastAsia="zh-CN"/>
              </w:rPr>
              <w:t>Dynamic regression &amp; lag8 CLI</w:t>
            </w:r>
          </w:p>
        </w:tc>
        <w:tc>
          <w:tcPr>
            <w:tcW w:w="1080" w:type="dxa"/>
            <w:tcBorders>
              <w:top w:val="nil"/>
              <w:left w:val="nil"/>
              <w:bottom w:val="single" w:sz="4" w:space="0" w:color="auto"/>
              <w:right w:val="nil"/>
            </w:tcBorders>
            <w:shd w:val="clear" w:color="auto" w:fill="auto"/>
            <w:noWrap/>
            <w:vAlign w:val="center"/>
            <w:hideMark/>
          </w:tcPr>
          <w:p w14:paraId="7B18BAB6" w14:textId="44E7CE1A"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0.77</w:t>
            </w:r>
          </w:p>
        </w:tc>
        <w:tc>
          <w:tcPr>
            <w:tcW w:w="1003" w:type="dxa"/>
            <w:tcBorders>
              <w:top w:val="nil"/>
              <w:left w:val="nil"/>
              <w:bottom w:val="single" w:sz="4" w:space="0" w:color="auto"/>
              <w:right w:val="nil"/>
            </w:tcBorders>
            <w:shd w:val="clear" w:color="auto" w:fill="auto"/>
            <w:noWrap/>
            <w:vAlign w:val="center"/>
            <w:hideMark/>
          </w:tcPr>
          <w:p w14:paraId="7EBFDB3D" w14:textId="5DC5CA5C"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0.59</w:t>
            </w:r>
          </w:p>
        </w:tc>
        <w:tc>
          <w:tcPr>
            <w:tcW w:w="887" w:type="dxa"/>
            <w:tcBorders>
              <w:top w:val="nil"/>
              <w:left w:val="nil"/>
              <w:bottom w:val="single" w:sz="4" w:space="0" w:color="auto"/>
              <w:right w:val="nil"/>
            </w:tcBorders>
            <w:shd w:val="clear" w:color="auto" w:fill="auto"/>
            <w:noWrap/>
            <w:vAlign w:val="center"/>
            <w:hideMark/>
          </w:tcPr>
          <w:p w14:paraId="214AAE92" w14:textId="467A54F5"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20.05</w:t>
            </w:r>
          </w:p>
        </w:tc>
        <w:tc>
          <w:tcPr>
            <w:tcW w:w="1203" w:type="dxa"/>
            <w:tcBorders>
              <w:top w:val="nil"/>
              <w:left w:val="nil"/>
              <w:bottom w:val="single" w:sz="4" w:space="0" w:color="auto"/>
              <w:right w:val="nil"/>
            </w:tcBorders>
            <w:shd w:val="clear" w:color="auto" w:fill="auto"/>
            <w:noWrap/>
            <w:vAlign w:val="center"/>
            <w:hideMark/>
          </w:tcPr>
          <w:p w14:paraId="4917D0CF" w14:textId="29A9F3A0"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Yes</w:t>
            </w:r>
          </w:p>
        </w:tc>
        <w:tc>
          <w:tcPr>
            <w:tcW w:w="597" w:type="dxa"/>
            <w:tcBorders>
              <w:top w:val="nil"/>
              <w:left w:val="nil"/>
              <w:bottom w:val="single" w:sz="4" w:space="0" w:color="auto"/>
              <w:right w:val="nil"/>
            </w:tcBorders>
            <w:shd w:val="clear" w:color="auto" w:fill="auto"/>
            <w:noWrap/>
            <w:vAlign w:val="center"/>
            <w:hideMark/>
          </w:tcPr>
          <w:p w14:paraId="31B270C3" w14:textId="6831A4A1"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Yes</w:t>
            </w:r>
          </w:p>
        </w:tc>
      </w:tr>
    </w:tbl>
    <w:p w14:paraId="00DA6B6E" w14:textId="3B93C87A" w:rsidR="00DC1F66" w:rsidRPr="00246650" w:rsidRDefault="00DC1F66" w:rsidP="00AF0BDE">
      <w:pPr>
        <w:pStyle w:val="Caption"/>
        <w:keepNext/>
        <w:spacing w:before="240" w:after="0" w:line="360" w:lineRule="auto"/>
        <w:rPr>
          <w:rFonts w:ascii="Times New Roman" w:hAnsi="Times New Roman"/>
          <w:b w:val="0"/>
          <w:color w:val="auto"/>
          <w:sz w:val="24"/>
          <w:szCs w:val="24"/>
        </w:rPr>
      </w:pPr>
      <w:bookmarkStart w:id="61" w:name="_Ref380749024"/>
      <w:r w:rsidRPr="00246650">
        <w:rPr>
          <w:rFonts w:ascii="Times New Roman" w:hAnsi="Times New Roman"/>
          <w:b w:val="0"/>
          <w:color w:val="auto"/>
          <w:sz w:val="24"/>
          <w:szCs w:val="24"/>
        </w:rPr>
        <w:t xml:space="preserve">Table A. </w:t>
      </w:r>
      <w:r w:rsidRPr="00246650">
        <w:rPr>
          <w:rFonts w:ascii="Times New Roman" w:hAnsi="Times New Roman"/>
          <w:b w:val="0"/>
          <w:color w:val="auto"/>
          <w:sz w:val="24"/>
          <w:szCs w:val="24"/>
        </w:rPr>
        <w:fldChar w:fldCharType="begin"/>
      </w:r>
      <w:r w:rsidRPr="00246650">
        <w:rPr>
          <w:rFonts w:ascii="Times New Roman" w:hAnsi="Times New Roman"/>
          <w:b w:val="0"/>
          <w:color w:val="auto"/>
          <w:sz w:val="24"/>
          <w:szCs w:val="24"/>
        </w:rPr>
        <w:instrText xml:space="preserve"> SEQ Table_A. \* ARABIC </w:instrText>
      </w:r>
      <w:r w:rsidRPr="00246650">
        <w:rPr>
          <w:rFonts w:ascii="Times New Roman" w:hAnsi="Times New Roman"/>
          <w:b w:val="0"/>
          <w:color w:val="auto"/>
          <w:sz w:val="24"/>
          <w:szCs w:val="24"/>
        </w:rPr>
        <w:fldChar w:fldCharType="separate"/>
      </w:r>
      <w:r w:rsidR="007B7CEE">
        <w:rPr>
          <w:rFonts w:ascii="Times New Roman" w:hAnsi="Times New Roman"/>
          <w:b w:val="0"/>
          <w:noProof/>
          <w:color w:val="auto"/>
          <w:sz w:val="24"/>
          <w:szCs w:val="24"/>
        </w:rPr>
        <w:t>3</w:t>
      </w:r>
      <w:r w:rsidRPr="00246650">
        <w:rPr>
          <w:rFonts w:ascii="Times New Roman" w:hAnsi="Times New Roman"/>
          <w:b w:val="0"/>
          <w:color w:val="auto"/>
          <w:sz w:val="24"/>
          <w:szCs w:val="24"/>
        </w:rPr>
        <w:fldChar w:fldCharType="end"/>
      </w:r>
      <w:bookmarkEnd w:id="61"/>
      <w:r w:rsidR="00B57F6D">
        <w:rPr>
          <w:rFonts w:ascii="Times New Roman" w:hAnsi="Times New Roman"/>
          <w:b w:val="0"/>
          <w:color w:val="auto"/>
          <w:sz w:val="24"/>
          <w:szCs w:val="24"/>
        </w:rPr>
        <w:t>.</w:t>
      </w:r>
      <w:r w:rsidRPr="00246650">
        <w:rPr>
          <w:rFonts w:ascii="Times New Roman" w:hAnsi="Times New Roman"/>
          <w:b w:val="0"/>
          <w:color w:val="auto"/>
          <w:sz w:val="24"/>
          <w:szCs w:val="24"/>
        </w:rPr>
        <w:t xml:space="preserve"> Decomposition model with CLI and its lags as cyclical factor</w:t>
      </w:r>
      <w:r w:rsidR="00CC29FD">
        <w:rPr>
          <w:rFonts w:ascii="Times New Roman" w:hAnsi="Times New Roman"/>
          <w:b w:val="0"/>
          <w:color w:val="auto"/>
          <w:sz w:val="24"/>
          <w:szCs w:val="24"/>
        </w:rPr>
        <w:t>.</w:t>
      </w:r>
    </w:p>
    <w:tbl>
      <w:tblPr>
        <w:tblW w:w="8266" w:type="dxa"/>
        <w:tblLook w:val="04A0" w:firstRow="1" w:lastRow="0" w:firstColumn="1" w:lastColumn="0" w:noHBand="0" w:noVBand="1"/>
      </w:tblPr>
      <w:tblGrid>
        <w:gridCol w:w="2980"/>
        <w:gridCol w:w="1160"/>
        <w:gridCol w:w="1003"/>
        <w:gridCol w:w="960"/>
        <w:gridCol w:w="1203"/>
        <w:gridCol w:w="960"/>
      </w:tblGrid>
      <w:tr w:rsidR="00DC1F66" w:rsidRPr="00FF4E37" w14:paraId="4DC915D3" w14:textId="77777777" w:rsidTr="00652597">
        <w:trPr>
          <w:trHeight w:val="330"/>
        </w:trPr>
        <w:tc>
          <w:tcPr>
            <w:tcW w:w="2980" w:type="dxa"/>
            <w:tcBorders>
              <w:top w:val="single" w:sz="4" w:space="0" w:color="auto"/>
              <w:left w:val="nil"/>
              <w:bottom w:val="single" w:sz="4" w:space="0" w:color="auto"/>
              <w:right w:val="nil"/>
            </w:tcBorders>
            <w:shd w:val="clear" w:color="auto" w:fill="auto"/>
            <w:noWrap/>
            <w:vAlign w:val="center"/>
            <w:hideMark/>
          </w:tcPr>
          <w:p w14:paraId="565804EC" w14:textId="77777777" w:rsidR="00DC1F66" w:rsidRPr="00CC5DAE" w:rsidRDefault="00DC1F66" w:rsidP="005C11F6">
            <w:pPr>
              <w:spacing w:line="240" w:lineRule="auto"/>
              <w:rPr>
                <w:rFonts w:eastAsia="Times New Roman"/>
                <w:color w:val="000000"/>
                <w:lang w:val="en-US" w:eastAsia="zh-CN"/>
              </w:rPr>
            </w:pPr>
            <w:r w:rsidRPr="00CC5DAE">
              <w:rPr>
                <w:rFonts w:eastAsia="Times New Roman"/>
                <w:color w:val="000000"/>
                <w:lang w:val="en-US" w:eastAsia="zh-CN"/>
              </w:rPr>
              <w:t>Model</w:t>
            </w:r>
          </w:p>
        </w:tc>
        <w:tc>
          <w:tcPr>
            <w:tcW w:w="1160" w:type="dxa"/>
            <w:tcBorders>
              <w:top w:val="single" w:sz="4" w:space="0" w:color="auto"/>
              <w:left w:val="nil"/>
              <w:bottom w:val="single" w:sz="4" w:space="0" w:color="auto"/>
              <w:right w:val="nil"/>
            </w:tcBorders>
            <w:shd w:val="clear" w:color="auto" w:fill="auto"/>
            <w:noWrap/>
            <w:vAlign w:val="center"/>
            <w:hideMark/>
          </w:tcPr>
          <w:p w14:paraId="09C1B7C9" w14:textId="77777777" w:rsidR="00DC1F66" w:rsidRPr="00CC5DAE" w:rsidRDefault="00DC1F66" w:rsidP="005C11F6">
            <w:pPr>
              <w:spacing w:line="240" w:lineRule="auto"/>
              <w:jc w:val="center"/>
              <w:rPr>
                <w:rFonts w:eastAsia="Times New Roman"/>
                <w:color w:val="000000"/>
                <w:lang w:val="en-US" w:eastAsia="zh-CN"/>
              </w:rPr>
            </w:pPr>
            <w:r w:rsidRPr="00CC5DAE">
              <w:rPr>
                <w:rFonts w:eastAsia="Times New Roman"/>
                <w:color w:val="000000"/>
                <w:lang w:val="en-US" w:eastAsia="zh-CN"/>
              </w:rPr>
              <w:t>Pred. R</w:t>
            </w:r>
            <w:r w:rsidRPr="00CC5DAE">
              <w:rPr>
                <w:rFonts w:eastAsia="Times New Roman"/>
                <w:color w:val="000000"/>
                <w:vertAlign w:val="superscript"/>
                <w:lang w:val="en-US" w:eastAsia="zh-CN"/>
              </w:rPr>
              <w:t>2</w:t>
            </w:r>
          </w:p>
        </w:tc>
        <w:tc>
          <w:tcPr>
            <w:tcW w:w="1003" w:type="dxa"/>
            <w:tcBorders>
              <w:top w:val="single" w:sz="4" w:space="0" w:color="auto"/>
              <w:left w:val="nil"/>
              <w:bottom w:val="single" w:sz="4" w:space="0" w:color="auto"/>
              <w:right w:val="nil"/>
            </w:tcBorders>
            <w:shd w:val="clear" w:color="auto" w:fill="auto"/>
            <w:noWrap/>
            <w:vAlign w:val="center"/>
            <w:hideMark/>
          </w:tcPr>
          <w:p w14:paraId="67B44986" w14:textId="77777777" w:rsidR="00DC1F66" w:rsidRPr="00CC5DAE" w:rsidRDefault="00DC1F66" w:rsidP="005C11F6">
            <w:pPr>
              <w:spacing w:line="240" w:lineRule="auto"/>
              <w:jc w:val="center"/>
              <w:rPr>
                <w:rFonts w:eastAsia="Times New Roman"/>
                <w:color w:val="000000"/>
                <w:lang w:val="en-US" w:eastAsia="zh-CN"/>
              </w:rPr>
            </w:pPr>
            <w:r w:rsidRPr="00CC5DAE">
              <w:rPr>
                <w:rFonts w:eastAsia="Times New Roman"/>
                <w:color w:val="000000"/>
                <w:lang w:val="en-US" w:eastAsia="zh-CN"/>
              </w:rPr>
              <w:t>Holdout R</w:t>
            </w:r>
            <w:r w:rsidRPr="00CC5DAE">
              <w:rPr>
                <w:rFonts w:eastAsia="Times New Roman"/>
                <w:color w:val="000000"/>
                <w:vertAlign w:val="superscript"/>
                <w:lang w:val="en-US" w:eastAsia="zh-CN"/>
              </w:rPr>
              <w:t>2</w:t>
            </w:r>
          </w:p>
        </w:tc>
        <w:tc>
          <w:tcPr>
            <w:tcW w:w="960" w:type="dxa"/>
            <w:tcBorders>
              <w:top w:val="single" w:sz="4" w:space="0" w:color="auto"/>
              <w:left w:val="nil"/>
              <w:bottom w:val="single" w:sz="4" w:space="0" w:color="auto"/>
              <w:right w:val="nil"/>
            </w:tcBorders>
            <w:shd w:val="clear" w:color="auto" w:fill="auto"/>
            <w:noWrap/>
            <w:vAlign w:val="center"/>
            <w:hideMark/>
          </w:tcPr>
          <w:p w14:paraId="0A7579AB" w14:textId="77777777" w:rsidR="00DC1F66" w:rsidRPr="00CC5DAE" w:rsidRDefault="00DC1F66" w:rsidP="005C11F6">
            <w:pPr>
              <w:spacing w:line="240" w:lineRule="auto"/>
              <w:jc w:val="center"/>
              <w:rPr>
                <w:rFonts w:eastAsia="Times New Roman"/>
                <w:color w:val="000000"/>
                <w:lang w:val="en-US" w:eastAsia="zh-CN"/>
              </w:rPr>
            </w:pPr>
            <w:r w:rsidRPr="00CC5DAE">
              <w:rPr>
                <w:rFonts w:eastAsia="Times New Roman"/>
                <w:color w:val="000000"/>
                <w:lang w:val="en-US" w:eastAsia="zh-CN"/>
              </w:rPr>
              <w:t>MAPE</w:t>
            </w:r>
          </w:p>
        </w:tc>
        <w:tc>
          <w:tcPr>
            <w:tcW w:w="1203" w:type="dxa"/>
            <w:tcBorders>
              <w:top w:val="single" w:sz="4" w:space="0" w:color="auto"/>
              <w:left w:val="nil"/>
              <w:bottom w:val="single" w:sz="4" w:space="0" w:color="auto"/>
              <w:right w:val="nil"/>
            </w:tcBorders>
            <w:shd w:val="clear" w:color="auto" w:fill="auto"/>
            <w:noWrap/>
            <w:vAlign w:val="center"/>
            <w:hideMark/>
          </w:tcPr>
          <w:p w14:paraId="57C93C62" w14:textId="77777777" w:rsidR="00DC1F66" w:rsidRPr="00CC5DAE" w:rsidRDefault="00DC1F66" w:rsidP="005C11F6">
            <w:pPr>
              <w:spacing w:line="240" w:lineRule="auto"/>
              <w:jc w:val="center"/>
              <w:rPr>
                <w:rFonts w:eastAsia="Times New Roman"/>
                <w:color w:val="000000"/>
                <w:lang w:val="en-US" w:eastAsia="zh-CN"/>
              </w:rPr>
            </w:pPr>
            <w:r w:rsidRPr="00CC5DAE">
              <w:rPr>
                <w:rFonts w:eastAsia="Times New Roman"/>
                <w:color w:val="000000"/>
                <w:lang w:val="en-US" w:eastAsia="zh-CN"/>
              </w:rPr>
              <w:t>Normality</w:t>
            </w:r>
          </w:p>
        </w:tc>
        <w:tc>
          <w:tcPr>
            <w:tcW w:w="960" w:type="dxa"/>
            <w:tcBorders>
              <w:top w:val="single" w:sz="4" w:space="0" w:color="auto"/>
              <w:left w:val="nil"/>
              <w:bottom w:val="single" w:sz="4" w:space="0" w:color="auto"/>
              <w:right w:val="nil"/>
            </w:tcBorders>
            <w:shd w:val="clear" w:color="auto" w:fill="auto"/>
            <w:noWrap/>
            <w:vAlign w:val="center"/>
            <w:hideMark/>
          </w:tcPr>
          <w:p w14:paraId="5E1E5C55" w14:textId="77777777" w:rsidR="00DC1F66" w:rsidRPr="00CC5DAE" w:rsidRDefault="00DC1F66" w:rsidP="005C11F6">
            <w:pPr>
              <w:spacing w:line="240" w:lineRule="auto"/>
              <w:jc w:val="center"/>
              <w:rPr>
                <w:rFonts w:eastAsia="Times New Roman"/>
                <w:color w:val="000000"/>
                <w:lang w:val="en-US" w:eastAsia="zh-CN"/>
              </w:rPr>
            </w:pPr>
            <w:r w:rsidRPr="00CC5DAE">
              <w:rPr>
                <w:rFonts w:eastAsia="Times New Roman"/>
                <w:color w:val="000000"/>
                <w:lang w:val="en-US" w:eastAsia="zh-CN"/>
              </w:rPr>
              <w:t>WN</w:t>
            </w:r>
          </w:p>
        </w:tc>
      </w:tr>
      <w:tr w:rsidR="007643A8" w:rsidRPr="00FF4E37" w14:paraId="5BE16DE4" w14:textId="77777777" w:rsidTr="00652597">
        <w:trPr>
          <w:trHeight w:val="315"/>
        </w:trPr>
        <w:tc>
          <w:tcPr>
            <w:tcW w:w="2980" w:type="dxa"/>
            <w:tcBorders>
              <w:top w:val="single" w:sz="4" w:space="0" w:color="auto"/>
              <w:left w:val="nil"/>
              <w:bottom w:val="nil"/>
              <w:right w:val="nil"/>
            </w:tcBorders>
            <w:shd w:val="clear" w:color="auto" w:fill="auto"/>
            <w:noWrap/>
            <w:vAlign w:val="center"/>
            <w:hideMark/>
          </w:tcPr>
          <w:p w14:paraId="36571D8A" w14:textId="466CB98B" w:rsidR="007643A8" w:rsidRPr="00CC5DAE" w:rsidRDefault="007643A8" w:rsidP="005C11F6">
            <w:pPr>
              <w:spacing w:line="240" w:lineRule="auto"/>
              <w:rPr>
                <w:rFonts w:eastAsia="Times New Roman"/>
                <w:color w:val="000000"/>
                <w:lang w:val="en-US" w:eastAsia="zh-CN"/>
              </w:rPr>
            </w:pPr>
            <w:r w:rsidRPr="00CC5DAE">
              <w:rPr>
                <w:rFonts w:eastAsia="Times New Roman"/>
                <w:color w:val="000000"/>
                <w:lang w:val="en-US" w:eastAsia="zh-CN"/>
              </w:rPr>
              <w:t>Decomposition &amp; CLI</w:t>
            </w:r>
          </w:p>
        </w:tc>
        <w:tc>
          <w:tcPr>
            <w:tcW w:w="1160" w:type="dxa"/>
            <w:tcBorders>
              <w:top w:val="single" w:sz="4" w:space="0" w:color="auto"/>
              <w:left w:val="nil"/>
              <w:bottom w:val="nil"/>
              <w:right w:val="nil"/>
            </w:tcBorders>
            <w:shd w:val="clear" w:color="auto" w:fill="auto"/>
            <w:noWrap/>
            <w:vAlign w:val="center"/>
            <w:hideMark/>
          </w:tcPr>
          <w:p w14:paraId="47150176" w14:textId="0D1C2BEB" w:rsidR="007643A8" w:rsidRPr="00CC5DAE" w:rsidRDefault="007643A8" w:rsidP="005C11F6">
            <w:pPr>
              <w:spacing w:line="240" w:lineRule="auto"/>
              <w:jc w:val="center"/>
              <w:rPr>
                <w:rFonts w:eastAsia="Times New Roman"/>
                <w:color w:val="000000"/>
                <w:lang w:val="en-US" w:eastAsia="zh-CN"/>
              </w:rPr>
            </w:pPr>
            <w:r w:rsidRPr="00CC5DAE">
              <w:rPr>
                <w:rFonts w:eastAsia="Times New Roman"/>
                <w:color w:val="000000"/>
                <w:lang w:val="en-US" w:eastAsia="zh-CN"/>
              </w:rPr>
              <w:t>0.65</w:t>
            </w:r>
          </w:p>
        </w:tc>
        <w:tc>
          <w:tcPr>
            <w:tcW w:w="1003" w:type="dxa"/>
            <w:tcBorders>
              <w:top w:val="single" w:sz="4" w:space="0" w:color="auto"/>
              <w:left w:val="nil"/>
              <w:bottom w:val="nil"/>
              <w:right w:val="nil"/>
            </w:tcBorders>
            <w:shd w:val="clear" w:color="auto" w:fill="auto"/>
            <w:noWrap/>
            <w:vAlign w:val="center"/>
            <w:hideMark/>
          </w:tcPr>
          <w:p w14:paraId="0BE5ECE7" w14:textId="441CDC48" w:rsidR="007643A8" w:rsidRPr="00CC5DAE" w:rsidRDefault="007643A8" w:rsidP="005C11F6">
            <w:pPr>
              <w:spacing w:line="240" w:lineRule="auto"/>
              <w:jc w:val="center"/>
              <w:rPr>
                <w:rFonts w:eastAsia="Times New Roman"/>
                <w:color w:val="000000"/>
                <w:lang w:val="en-US" w:eastAsia="zh-CN"/>
              </w:rPr>
            </w:pPr>
            <w:r w:rsidRPr="00CC5DAE">
              <w:rPr>
                <w:rFonts w:eastAsia="Times New Roman"/>
                <w:color w:val="000000"/>
                <w:lang w:val="en-US" w:eastAsia="zh-CN"/>
              </w:rPr>
              <w:t>0.55</w:t>
            </w:r>
          </w:p>
        </w:tc>
        <w:tc>
          <w:tcPr>
            <w:tcW w:w="960" w:type="dxa"/>
            <w:tcBorders>
              <w:top w:val="single" w:sz="4" w:space="0" w:color="auto"/>
              <w:left w:val="nil"/>
              <w:bottom w:val="nil"/>
              <w:right w:val="nil"/>
            </w:tcBorders>
            <w:shd w:val="clear" w:color="auto" w:fill="auto"/>
            <w:noWrap/>
            <w:vAlign w:val="center"/>
            <w:hideMark/>
          </w:tcPr>
          <w:p w14:paraId="0EBE1604" w14:textId="5FF3939F" w:rsidR="007643A8" w:rsidRPr="00CC5DAE" w:rsidRDefault="007643A8" w:rsidP="005C11F6">
            <w:pPr>
              <w:spacing w:line="240" w:lineRule="auto"/>
              <w:jc w:val="center"/>
              <w:rPr>
                <w:rFonts w:eastAsia="Times New Roman"/>
                <w:color w:val="000000"/>
                <w:lang w:val="en-US" w:eastAsia="zh-CN"/>
              </w:rPr>
            </w:pPr>
            <w:r w:rsidRPr="00CC5DAE">
              <w:rPr>
                <w:rFonts w:eastAsia="Times New Roman"/>
                <w:color w:val="000000"/>
                <w:lang w:val="en-US" w:eastAsia="zh-CN"/>
              </w:rPr>
              <w:t>17.97</w:t>
            </w:r>
          </w:p>
        </w:tc>
        <w:tc>
          <w:tcPr>
            <w:tcW w:w="1203" w:type="dxa"/>
            <w:tcBorders>
              <w:top w:val="single" w:sz="4" w:space="0" w:color="auto"/>
              <w:left w:val="nil"/>
              <w:bottom w:val="nil"/>
              <w:right w:val="nil"/>
            </w:tcBorders>
            <w:shd w:val="clear" w:color="auto" w:fill="auto"/>
            <w:noWrap/>
            <w:vAlign w:val="center"/>
            <w:hideMark/>
          </w:tcPr>
          <w:p w14:paraId="2D5F3E7E" w14:textId="40F85D76" w:rsidR="007643A8" w:rsidRPr="00CC5DAE" w:rsidRDefault="007643A8" w:rsidP="005C11F6">
            <w:pPr>
              <w:spacing w:line="240" w:lineRule="auto"/>
              <w:jc w:val="center"/>
              <w:rPr>
                <w:rFonts w:eastAsia="Times New Roman"/>
                <w:color w:val="000000"/>
                <w:lang w:val="en-US" w:eastAsia="zh-CN"/>
              </w:rPr>
            </w:pPr>
            <w:r w:rsidRPr="00CC5DAE">
              <w:rPr>
                <w:rFonts w:eastAsia="Times New Roman"/>
                <w:color w:val="000000"/>
                <w:lang w:val="en-US" w:eastAsia="zh-CN"/>
              </w:rPr>
              <w:t>Yes</w:t>
            </w:r>
          </w:p>
        </w:tc>
        <w:tc>
          <w:tcPr>
            <w:tcW w:w="960" w:type="dxa"/>
            <w:tcBorders>
              <w:top w:val="single" w:sz="4" w:space="0" w:color="auto"/>
              <w:left w:val="nil"/>
              <w:bottom w:val="nil"/>
              <w:right w:val="nil"/>
            </w:tcBorders>
            <w:shd w:val="clear" w:color="auto" w:fill="auto"/>
            <w:noWrap/>
            <w:vAlign w:val="center"/>
            <w:hideMark/>
          </w:tcPr>
          <w:p w14:paraId="39ED339A" w14:textId="3F7865AB" w:rsidR="007643A8" w:rsidRPr="00CC5DAE" w:rsidRDefault="007643A8" w:rsidP="005C11F6">
            <w:pPr>
              <w:spacing w:line="240" w:lineRule="auto"/>
              <w:jc w:val="center"/>
              <w:rPr>
                <w:rFonts w:eastAsia="Times New Roman"/>
                <w:color w:val="000000"/>
                <w:lang w:val="en-US" w:eastAsia="zh-CN"/>
              </w:rPr>
            </w:pPr>
            <w:r w:rsidRPr="00CC5DAE">
              <w:rPr>
                <w:rFonts w:eastAsia="Times New Roman"/>
                <w:color w:val="000000"/>
                <w:lang w:val="en-US" w:eastAsia="zh-CN"/>
              </w:rPr>
              <w:t>Yes</w:t>
            </w:r>
          </w:p>
        </w:tc>
      </w:tr>
      <w:tr w:rsidR="007643A8" w:rsidRPr="00FF4E37" w14:paraId="18F77B57" w14:textId="77777777" w:rsidTr="00C354A2">
        <w:trPr>
          <w:trHeight w:val="330"/>
        </w:trPr>
        <w:tc>
          <w:tcPr>
            <w:tcW w:w="2980" w:type="dxa"/>
            <w:tcBorders>
              <w:top w:val="nil"/>
              <w:left w:val="nil"/>
              <w:bottom w:val="nil"/>
              <w:right w:val="nil"/>
            </w:tcBorders>
            <w:shd w:val="clear" w:color="auto" w:fill="auto"/>
            <w:noWrap/>
            <w:vAlign w:val="center"/>
            <w:hideMark/>
          </w:tcPr>
          <w:p w14:paraId="7241A096" w14:textId="413FB0C8" w:rsidR="007643A8" w:rsidRPr="00CC5DAE" w:rsidRDefault="007643A8" w:rsidP="005C11F6">
            <w:pPr>
              <w:spacing w:line="240" w:lineRule="auto"/>
              <w:rPr>
                <w:rFonts w:eastAsia="Times New Roman"/>
                <w:color w:val="000000"/>
                <w:lang w:val="en-US" w:eastAsia="zh-CN"/>
              </w:rPr>
            </w:pPr>
            <w:r w:rsidRPr="00CC5DAE">
              <w:rPr>
                <w:rFonts w:eastAsia="Times New Roman"/>
                <w:color w:val="000000"/>
                <w:lang w:val="en-US" w:eastAsia="zh-CN"/>
              </w:rPr>
              <w:t>Decomposition &amp; lag1 CLI</w:t>
            </w:r>
          </w:p>
        </w:tc>
        <w:tc>
          <w:tcPr>
            <w:tcW w:w="1160" w:type="dxa"/>
            <w:tcBorders>
              <w:top w:val="nil"/>
              <w:left w:val="nil"/>
              <w:bottom w:val="nil"/>
              <w:right w:val="nil"/>
            </w:tcBorders>
            <w:shd w:val="clear" w:color="auto" w:fill="auto"/>
            <w:noWrap/>
            <w:vAlign w:val="center"/>
            <w:hideMark/>
          </w:tcPr>
          <w:p w14:paraId="5ABA95BF" w14:textId="637DE2CF" w:rsidR="007643A8" w:rsidRPr="00CC5DAE" w:rsidRDefault="007643A8" w:rsidP="005C11F6">
            <w:pPr>
              <w:spacing w:line="240" w:lineRule="auto"/>
              <w:jc w:val="center"/>
              <w:rPr>
                <w:rFonts w:eastAsia="Times New Roman"/>
                <w:color w:val="000000"/>
                <w:lang w:val="en-US" w:eastAsia="zh-CN"/>
              </w:rPr>
            </w:pPr>
            <w:r w:rsidRPr="00CC5DAE">
              <w:rPr>
                <w:rFonts w:eastAsia="Times New Roman"/>
                <w:color w:val="000000"/>
                <w:lang w:val="en-US" w:eastAsia="zh-CN"/>
              </w:rPr>
              <w:t>0.65</w:t>
            </w:r>
          </w:p>
        </w:tc>
        <w:tc>
          <w:tcPr>
            <w:tcW w:w="1003" w:type="dxa"/>
            <w:tcBorders>
              <w:top w:val="nil"/>
              <w:left w:val="nil"/>
              <w:bottom w:val="nil"/>
              <w:right w:val="nil"/>
            </w:tcBorders>
            <w:shd w:val="clear" w:color="auto" w:fill="auto"/>
            <w:noWrap/>
            <w:vAlign w:val="center"/>
            <w:hideMark/>
          </w:tcPr>
          <w:p w14:paraId="430FB8F2" w14:textId="2B5DE890" w:rsidR="007643A8" w:rsidRPr="00CC5DAE" w:rsidRDefault="007643A8" w:rsidP="005C11F6">
            <w:pPr>
              <w:spacing w:line="240" w:lineRule="auto"/>
              <w:jc w:val="center"/>
              <w:rPr>
                <w:rFonts w:eastAsia="Times New Roman"/>
                <w:color w:val="000000"/>
                <w:lang w:val="en-US" w:eastAsia="zh-CN"/>
              </w:rPr>
            </w:pPr>
            <w:r w:rsidRPr="00CC5DAE">
              <w:rPr>
                <w:rFonts w:eastAsia="Times New Roman"/>
                <w:color w:val="000000"/>
                <w:lang w:val="en-US" w:eastAsia="zh-CN"/>
              </w:rPr>
              <w:t>0.55</w:t>
            </w:r>
          </w:p>
        </w:tc>
        <w:tc>
          <w:tcPr>
            <w:tcW w:w="960" w:type="dxa"/>
            <w:tcBorders>
              <w:top w:val="nil"/>
              <w:left w:val="nil"/>
              <w:bottom w:val="nil"/>
              <w:right w:val="nil"/>
            </w:tcBorders>
            <w:shd w:val="clear" w:color="auto" w:fill="auto"/>
            <w:noWrap/>
            <w:vAlign w:val="center"/>
            <w:hideMark/>
          </w:tcPr>
          <w:p w14:paraId="4D36FFB8" w14:textId="07C9F76F" w:rsidR="007643A8" w:rsidRPr="00CC5DAE" w:rsidRDefault="007643A8" w:rsidP="005C11F6">
            <w:pPr>
              <w:spacing w:line="240" w:lineRule="auto"/>
              <w:jc w:val="center"/>
              <w:rPr>
                <w:rFonts w:eastAsia="Times New Roman"/>
                <w:color w:val="000000"/>
                <w:lang w:val="en-US" w:eastAsia="zh-CN"/>
              </w:rPr>
            </w:pPr>
            <w:r w:rsidRPr="00CC5DAE">
              <w:rPr>
                <w:rFonts w:eastAsia="Times New Roman"/>
                <w:color w:val="000000"/>
                <w:lang w:val="en-US" w:eastAsia="zh-CN"/>
              </w:rPr>
              <w:t>17.97</w:t>
            </w:r>
          </w:p>
        </w:tc>
        <w:tc>
          <w:tcPr>
            <w:tcW w:w="1203" w:type="dxa"/>
            <w:tcBorders>
              <w:top w:val="nil"/>
              <w:left w:val="nil"/>
              <w:bottom w:val="nil"/>
              <w:right w:val="nil"/>
            </w:tcBorders>
            <w:shd w:val="clear" w:color="auto" w:fill="auto"/>
            <w:noWrap/>
            <w:vAlign w:val="center"/>
            <w:hideMark/>
          </w:tcPr>
          <w:p w14:paraId="51FD0D96" w14:textId="545BF7BE" w:rsidR="007643A8" w:rsidRPr="00CC5DAE" w:rsidRDefault="007643A8" w:rsidP="005C11F6">
            <w:pPr>
              <w:spacing w:line="240" w:lineRule="auto"/>
              <w:jc w:val="center"/>
              <w:rPr>
                <w:rFonts w:eastAsia="Times New Roman"/>
                <w:color w:val="000000"/>
                <w:lang w:val="en-US" w:eastAsia="zh-CN"/>
              </w:rPr>
            </w:pPr>
            <w:r w:rsidRPr="00CC5DAE">
              <w:rPr>
                <w:rFonts w:eastAsia="Times New Roman"/>
                <w:color w:val="000000"/>
                <w:lang w:val="en-US" w:eastAsia="zh-CN"/>
              </w:rPr>
              <w:t>Yes</w:t>
            </w:r>
          </w:p>
        </w:tc>
        <w:tc>
          <w:tcPr>
            <w:tcW w:w="960" w:type="dxa"/>
            <w:tcBorders>
              <w:top w:val="nil"/>
              <w:left w:val="nil"/>
              <w:bottom w:val="nil"/>
              <w:right w:val="nil"/>
            </w:tcBorders>
            <w:shd w:val="clear" w:color="auto" w:fill="auto"/>
            <w:noWrap/>
            <w:vAlign w:val="center"/>
            <w:hideMark/>
          </w:tcPr>
          <w:p w14:paraId="73FF01DD" w14:textId="084E0D8B" w:rsidR="007643A8" w:rsidRPr="00CC5DAE" w:rsidRDefault="007643A8" w:rsidP="005C11F6">
            <w:pPr>
              <w:spacing w:line="240" w:lineRule="auto"/>
              <w:jc w:val="center"/>
              <w:rPr>
                <w:rFonts w:eastAsia="Times New Roman"/>
                <w:color w:val="000000"/>
                <w:lang w:val="en-US" w:eastAsia="zh-CN"/>
              </w:rPr>
            </w:pPr>
            <w:r w:rsidRPr="00CC5DAE">
              <w:rPr>
                <w:rFonts w:eastAsia="Times New Roman"/>
                <w:color w:val="000000"/>
                <w:lang w:val="en-US" w:eastAsia="zh-CN"/>
              </w:rPr>
              <w:t>Yes</w:t>
            </w:r>
          </w:p>
        </w:tc>
      </w:tr>
      <w:tr w:rsidR="007643A8" w:rsidRPr="00FF4E37" w14:paraId="6DD127D6" w14:textId="77777777" w:rsidTr="00C354A2">
        <w:trPr>
          <w:trHeight w:val="315"/>
        </w:trPr>
        <w:tc>
          <w:tcPr>
            <w:tcW w:w="2980" w:type="dxa"/>
            <w:tcBorders>
              <w:top w:val="nil"/>
              <w:left w:val="nil"/>
              <w:bottom w:val="nil"/>
              <w:right w:val="nil"/>
            </w:tcBorders>
            <w:shd w:val="clear" w:color="auto" w:fill="auto"/>
            <w:noWrap/>
            <w:vAlign w:val="center"/>
            <w:hideMark/>
          </w:tcPr>
          <w:p w14:paraId="69437C6A" w14:textId="498793E7" w:rsidR="007643A8" w:rsidRPr="00CC5DAE" w:rsidRDefault="007643A8" w:rsidP="005C11F6">
            <w:pPr>
              <w:spacing w:line="240" w:lineRule="auto"/>
              <w:rPr>
                <w:rFonts w:eastAsia="Times New Roman"/>
                <w:color w:val="000000"/>
                <w:lang w:val="en-US" w:eastAsia="zh-CN"/>
              </w:rPr>
            </w:pPr>
            <w:r w:rsidRPr="00CC5DAE">
              <w:rPr>
                <w:rFonts w:eastAsia="Times New Roman"/>
                <w:color w:val="000000"/>
                <w:lang w:val="en-US" w:eastAsia="zh-CN"/>
              </w:rPr>
              <w:t>Decomposition &amp; lag2 CLI</w:t>
            </w:r>
          </w:p>
        </w:tc>
        <w:tc>
          <w:tcPr>
            <w:tcW w:w="1160" w:type="dxa"/>
            <w:tcBorders>
              <w:top w:val="nil"/>
              <w:left w:val="nil"/>
              <w:bottom w:val="nil"/>
              <w:right w:val="nil"/>
            </w:tcBorders>
            <w:shd w:val="clear" w:color="auto" w:fill="auto"/>
            <w:noWrap/>
            <w:vAlign w:val="center"/>
            <w:hideMark/>
          </w:tcPr>
          <w:p w14:paraId="5D08D71B" w14:textId="08087EC5" w:rsidR="007643A8" w:rsidRPr="00CC5DAE" w:rsidRDefault="007643A8" w:rsidP="005C11F6">
            <w:pPr>
              <w:spacing w:line="240" w:lineRule="auto"/>
              <w:jc w:val="center"/>
              <w:rPr>
                <w:rFonts w:eastAsia="Times New Roman"/>
                <w:color w:val="000000"/>
                <w:lang w:val="en-US" w:eastAsia="zh-CN"/>
              </w:rPr>
            </w:pPr>
            <w:r w:rsidRPr="00CC5DAE">
              <w:rPr>
                <w:rFonts w:eastAsia="Times New Roman"/>
                <w:color w:val="000000"/>
                <w:lang w:val="en-US" w:eastAsia="zh-CN"/>
              </w:rPr>
              <w:t>0.65</w:t>
            </w:r>
          </w:p>
        </w:tc>
        <w:tc>
          <w:tcPr>
            <w:tcW w:w="1003" w:type="dxa"/>
            <w:tcBorders>
              <w:top w:val="nil"/>
              <w:left w:val="nil"/>
              <w:bottom w:val="nil"/>
              <w:right w:val="nil"/>
            </w:tcBorders>
            <w:shd w:val="clear" w:color="auto" w:fill="auto"/>
            <w:noWrap/>
            <w:vAlign w:val="center"/>
            <w:hideMark/>
          </w:tcPr>
          <w:p w14:paraId="37311687" w14:textId="56A576F9" w:rsidR="007643A8" w:rsidRPr="00CC5DAE" w:rsidRDefault="007643A8" w:rsidP="005C11F6">
            <w:pPr>
              <w:spacing w:line="240" w:lineRule="auto"/>
              <w:jc w:val="center"/>
              <w:rPr>
                <w:rFonts w:eastAsia="Times New Roman"/>
                <w:color w:val="000000"/>
                <w:lang w:val="en-US" w:eastAsia="zh-CN"/>
              </w:rPr>
            </w:pPr>
            <w:r w:rsidRPr="00CC5DAE">
              <w:rPr>
                <w:rFonts w:eastAsia="Times New Roman"/>
                <w:color w:val="000000"/>
                <w:lang w:val="en-US" w:eastAsia="zh-CN"/>
              </w:rPr>
              <w:t>0.55</w:t>
            </w:r>
          </w:p>
        </w:tc>
        <w:tc>
          <w:tcPr>
            <w:tcW w:w="960" w:type="dxa"/>
            <w:tcBorders>
              <w:top w:val="nil"/>
              <w:left w:val="nil"/>
              <w:bottom w:val="nil"/>
              <w:right w:val="nil"/>
            </w:tcBorders>
            <w:shd w:val="clear" w:color="auto" w:fill="auto"/>
            <w:noWrap/>
            <w:vAlign w:val="center"/>
            <w:hideMark/>
          </w:tcPr>
          <w:p w14:paraId="713A0C36" w14:textId="2A8946C8" w:rsidR="007643A8" w:rsidRPr="00CC5DAE" w:rsidRDefault="007643A8" w:rsidP="005C11F6">
            <w:pPr>
              <w:spacing w:line="240" w:lineRule="auto"/>
              <w:jc w:val="center"/>
              <w:rPr>
                <w:rFonts w:eastAsia="Times New Roman"/>
                <w:color w:val="000000"/>
                <w:lang w:val="en-US" w:eastAsia="zh-CN"/>
              </w:rPr>
            </w:pPr>
            <w:r w:rsidRPr="00CC5DAE">
              <w:rPr>
                <w:rFonts w:eastAsia="Times New Roman"/>
                <w:color w:val="000000"/>
                <w:lang w:val="en-US" w:eastAsia="zh-CN"/>
              </w:rPr>
              <w:t>17.97</w:t>
            </w:r>
          </w:p>
        </w:tc>
        <w:tc>
          <w:tcPr>
            <w:tcW w:w="1203" w:type="dxa"/>
            <w:tcBorders>
              <w:top w:val="nil"/>
              <w:left w:val="nil"/>
              <w:bottom w:val="nil"/>
              <w:right w:val="nil"/>
            </w:tcBorders>
            <w:shd w:val="clear" w:color="auto" w:fill="auto"/>
            <w:noWrap/>
            <w:vAlign w:val="center"/>
            <w:hideMark/>
          </w:tcPr>
          <w:p w14:paraId="5AF36548" w14:textId="4945485E" w:rsidR="007643A8" w:rsidRPr="00CC5DAE" w:rsidRDefault="007643A8" w:rsidP="005C11F6">
            <w:pPr>
              <w:spacing w:line="240" w:lineRule="auto"/>
              <w:jc w:val="center"/>
              <w:rPr>
                <w:rFonts w:eastAsia="Times New Roman"/>
                <w:color w:val="000000"/>
                <w:lang w:val="en-US" w:eastAsia="zh-CN"/>
              </w:rPr>
            </w:pPr>
            <w:r w:rsidRPr="00CC5DAE">
              <w:rPr>
                <w:rFonts w:eastAsia="Times New Roman"/>
                <w:color w:val="000000"/>
                <w:lang w:val="en-US" w:eastAsia="zh-CN"/>
              </w:rPr>
              <w:t>Yes</w:t>
            </w:r>
          </w:p>
        </w:tc>
        <w:tc>
          <w:tcPr>
            <w:tcW w:w="960" w:type="dxa"/>
            <w:tcBorders>
              <w:top w:val="nil"/>
              <w:left w:val="nil"/>
              <w:bottom w:val="nil"/>
              <w:right w:val="nil"/>
            </w:tcBorders>
            <w:shd w:val="clear" w:color="auto" w:fill="auto"/>
            <w:noWrap/>
            <w:vAlign w:val="center"/>
            <w:hideMark/>
          </w:tcPr>
          <w:p w14:paraId="46816A20" w14:textId="5714ACD3" w:rsidR="007643A8" w:rsidRPr="00CC5DAE" w:rsidRDefault="007643A8" w:rsidP="005C11F6">
            <w:pPr>
              <w:spacing w:line="240" w:lineRule="auto"/>
              <w:jc w:val="center"/>
              <w:rPr>
                <w:rFonts w:eastAsia="Times New Roman"/>
                <w:color w:val="000000"/>
                <w:lang w:val="en-US" w:eastAsia="zh-CN"/>
              </w:rPr>
            </w:pPr>
            <w:r w:rsidRPr="00CC5DAE">
              <w:rPr>
                <w:rFonts w:eastAsia="Times New Roman"/>
                <w:color w:val="000000"/>
                <w:lang w:val="en-US" w:eastAsia="zh-CN"/>
              </w:rPr>
              <w:t>Yes</w:t>
            </w:r>
          </w:p>
        </w:tc>
      </w:tr>
      <w:tr w:rsidR="007643A8" w:rsidRPr="00FF4E37" w14:paraId="717AC6B0" w14:textId="77777777" w:rsidTr="00C354A2">
        <w:trPr>
          <w:trHeight w:val="315"/>
        </w:trPr>
        <w:tc>
          <w:tcPr>
            <w:tcW w:w="2980" w:type="dxa"/>
            <w:tcBorders>
              <w:top w:val="nil"/>
              <w:left w:val="nil"/>
              <w:bottom w:val="nil"/>
              <w:right w:val="nil"/>
            </w:tcBorders>
            <w:shd w:val="clear" w:color="auto" w:fill="auto"/>
            <w:noWrap/>
            <w:vAlign w:val="center"/>
            <w:hideMark/>
          </w:tcPr>
          <w:p w14:paraId="0BF23142" w14:textId="0CFA8FAC" w:rsidR="007643A8" w:rsidRPr="00CC5DAE" w:rsidRDefault="007643A8" w:rsidP="005C11F6">
            <w:pPr>
              <w:spacing w:line="240" w:lineRule="auto"/>
              <w:rPr>
                <w:rFonts w:eastAsia="Times New Roman"/>
                <w:color w:val="000000"/>
                <w:lang w:val="en-US" w:eastAsia="zh-CN"/>
              </w:rPr>
            </w:pPr>
            <w:r w:rsidRPr="00CC5DAE">
              <w:rPr>
                <w:rFonts w:eastAsia="Times New Roman"/>
                <w:color w:val="000000"/>
                <w:lang w:val="en-US" w:eastAsia="zh-CN"/>
              </w:rPr>
              <w:t>Decomposition &amp; lag3 CLI</w:t>
            </w:r>
          </w:p>
        </w:tc>
        <w:tc>
          <w:tcPr>
            <w:tcW w:w="1160" w:type="dxa"/>
            <w:tcBorders>
              <w:top w:val="nil"/>
              <w:left w:val="nil"/>
              <w:bottom w:val="nil"/>
              <w:right w:val="nil"/>
            </w:tcBorders>
            <w:shd w:val="clear" w:color="auto" w:fill="auto"/>
            <w:noWrap/>
            <w:vAlign w:val="center"/>
            <w:hideMark/>
          </w:tcPr>
          <w:p w14:paraId="655875D5" w14:textId="0C7FFEC2" w:rsidR="007643A8" w:rsidRPr="00CC5DAE" w:rsidRDefault="007643A8" w:rsidP="005C11F6">
            <w:pPr>
              <w:spacing w:line="240" w:lineRule="auto"/>
              <w:jc w:val="center"/>
              <w:rPr>
                <w:rFonts w:eastAsia="Times New Roman"/>
                <w:color w:val="000000"/>
                <w:lang w:val="en-US" w:eastAsia="zh-CN"/>
              </w:rPr>
            </w:pPr>
            <w:r w:rsidRPr="00CC5DAE">
              <w:rPr>
                <w:rFonts w:eastAsia="Times New Roman"/>
                <w:color w:val="000000"/>
                <w:lang w:val="en-US" w:eastAsia="zh-CN"/>
              </w:rPr>
              <w:t>0.65</w:t>
            </w:r>
          </w:p>
        </w:tc>
        <w:tc>
          <w:tcPr>
            <w:tcW w:w="1003" w:type="dxa"/>
            <w:tcBorders>
              <w:top w:val="nil"/>
              <w:left w:val="nil"/>
              <w:bottom w:val="nil"/>
              <w:right w:val="nil"/>
            </w:tcBorders>
            <w:shd w:val="clear" w:color="auto" w:fill="auto"/>
            <w:noWrap/>
            <w:vAlign w:val="center"/>
            <w:hideMark/>
          </w:tcPr>
          <w:p w14:paraId="0DAD69D0" w14:textId="7C614FAA" w:rsidR="007643A8" w:rsidRPr="00CC5DAE" w:rsidRDefault="007643A8" w:rsidP="005C11F6">
            <w:pPr>
              <w:spacing w:line="240" w:lineRule="auto"/>
              <w:jc w:val="center"/>
              <w:rPr>
                <w:rFonts w:eastAsia="Times New Roman"/>
                <w:color w:val="000000"/>
                <w:lang w:val="en-US" w:eastAsia="zh-CN"/>
              </w:rPr>
            </w:pPr>
            <w:r w:rsidRPr="00CC5DAE">
              <w:rPr>
                <w:rFonts w:eastAsia="Times New Roman"/>
                <w:color w:val="000000"/>
                <w:lang w:val="en-US" w:eastAsia="zh-CN"/>
              </w:rPr>
              <w:t>0.55</w:t>
            </w:r>
          </w:p>
        </w:tc>
        <w:tc>
          <w:tcPr>
            <w:tcW w:w="960" w:type="dxa"/>
            <w:tcBorders>
              <w:top w:val="nil"/>
              <w:left w:val="nil"/>
              <w:bottom w:val="nil"/>
              <w:right w:val="nil"/>
            </w:tcBorders>
            <w:shd w:val="clear" w:color="auto" w:fill="auto"/>
            <w:noWrap/>
            <w:vAlign w:val="center"/>
            <w:hideMark/>
          </w:tcPr>
          <w:p w14:paraId="50C10696" w14:textId="1E5A5103" w:rsidR="007643A8" w:rsidRPr="00CC5DAE" w:rsidRDefault="007643A8" w:rsidP="005C11F6">
            <w:pPr>
              <w:spacing w:line="240" w:lineRule="auto"/>
              <w:jc w:val="center"/>
              <w:rPr>
                <w:rFonts w:eastAsia="Times New Roman"/>
                <w:color w:val="000000"/>
                <w:lang w:val="en-US" w:eastAsia="zh-CN"/>
              </w:rPr>
            </w:pPr>
            <w:r w:rsidRPr="00CC5DAE">
              <w:rPr>
                <w:rFonts w:eastAsia="Times New Roman"/>
                <w:color w:val="000000"/>
                <w:lang w:val="en-US" w:eastAsia="zh-CN"/>
              </w:rPr>
              <w:t>17.97</w:t>
            </w:r>
          </w:p>
        </w:tc>
        <w:tc>
          <w:tcPr>
            <w:tcW w:w="1203" w:type="dxa"/>
            <w:tcBorders>
              <w:top w:val="nil"/>
              <w:left w:val="nil"/>
              <w:bottom w:val="nil"/>
              <w:right w:val="nil"/>
            </w:tcBorders>
            <w:shd w:val="clear" w:color="auto" w:fill="auto"/>
            <w:noWrap/>
            <w:vAlign w:val="center"/>
            <w:hideMark/>
          </w:tcPr>
          <w:p w14:paraId="182680E9" w14:textId="55550710" w:rsidR="007643A8" w:rsidRPr="00CC5DAE" w:rsidRDefault="007643A8" w:rsidP="005C11F6">
            <w:pPr>
              <w:spacing w:line="240" w:lineRule="auto"/>
              <w:jc w:val="center"/>
              <w:rPr>
                <w:rFonts w:eastAsia="Times New Roman"/>
                <w:color w:val="000000"/>
                <w:lang w:val="en-US" w:eastAsia="zh-CN"/>
              </w:rPr>
            </w:pPr>
            <w:r w:rsidRPr="00CC5DAE">
              <w:rPr>
                <w:rFonts w:eastAsia="Times New Roman"/>
                <w:color w:val="000000"/>
                <w:lang w:val="en-US" w:eastAsia="zh-CN"/>
              </w:rPr>
              <w:t>Yes</w:t>
            </w:r>
          </w:p>
        </w:tc>
        <w:tc>
          <w:tcPr>
            <w:tcW w:w="960" w:type="dxa"/>
            <w:tcBorders>
              <w:top w:val="nil"/>
              <w:left w:val="nil"/>
              <w:bottom w:val="nil"/>
              <w:right w:val="nil"/>
            </w:tcBorders>
            <w:shd w:val="clear" w:color="auto" w:fill="auto"/>
            <w:noWrap/>
            <w:vAlign w:val="center"/>
            <w:hideMark/>
          </w:tcPr>
          <w:p w14:paraId="182C2B03" w14:textId="30B828B2" w:rsidR="007643A8" w:rsidRPr="00CC5DAE" w:rsidRDefault="007643A8" w:rsidP="005C11F6">
            <w:pPr>
              <w:spacing w:line="240" w:lineRule="auto"/>
              <w:jc w:val="center"/>
              <w:rPr>
                <w:rFonts w:eastAsia="Times New Roman"/>
                <w:color w:val="000000"/>
                <w:lang w:val="en-US" w:eastAsia="zh-CN"/>
              </w:rPr>
            </w:pPr>
            <w:r w:rsidRPr="00CC5DAE">
              <w:rPr>
                <w:rFonts w:eastAsia="Times New Roman"/>
                <w:color w:val="000000"/>
                <w:lang w:val="en-US" w:eastAsia="zh-CN"/>
              </w:rPr>
              <w:t>Yes</w:t>
            </w:r>
          </w:p>
        </w:tc>
      </w:tr>
      <w:tr w:rsidR="007643A8" w:rsidRPr="00FF4E37" w14:paraId="3BCB8621" w14:textId="77777777" w:rsidTr="00C354A2">
        <w:trPr>
          <w:trHeight w:val="330"/>
        </w:trPr>
        <w:tc>
          <w:tcPr>
            <w:tcW w:w="2980" w:type="dxa"/>
            <w:tcBorders>
              <w:top w:val="nil"/>
              <w:left w:val="nil"/>
              <w:bottom w:val="nil"/>
              <w:right w:val="nil"/>
            </w:tcBorders>
            <w:shd w:val="clear" w:color="auto" w:fill="auto"/>
            <w:noWrap/>
            <w:vAlign w:val="center"/>
            <w:hideMark/>
          </w:tcPr>
          <w:p w14:paraId="0E253B69" w14:textId="63FDE25A" w:rsidR="007643A8" w:rsidRPr="00CC5DAE" w:rsidRDefault="007643A8" w:rsidP="005C11F6">
            <w:pPr>
              <w:spacing w:line="240" w:lineRule="auto"/>
              <w:rPr>
                <w:rFonts w:eastAsia="Times New Roman"/>
                <w:color w:val="000000"/>
                <w:lang w:val="en-US" w:eastAsia="zh-CN"/>
              </w:rPr>
            </w:pPr>
            <w:r w:rsidRPr="00CC5DAE">
              <w:rPr>
                <w:rFonts w:eastAsia="Times New Roman"/>
                <w:color w:val="000000"/>
                <w:lang w:val="en-US" w:eastAsia="zh-CN"/>
              </w:rPr>
              <w:t>Decomposition &amp; lag4 CLI</w:t>
            </w:r>
          </w:p>
        </w:tc>
        <w:tc>
          <w:tcPr>
            <w:tcW w:w="1160" w:type="dxa"/>
            <w:tcBorders>
              <w:top w:val="nil"/>
              <w:left w:val="nil"/>
              <w:bottom w:val="nil"/>
              <w:right w:val="nil"/>
            </w:tcBorders>
            <w:shd w:val="clear" w:color="auto" w:fill="auto"/>
            <w:noWrap/>
            <w:vAlign w:val="center"/>
            <w:hideMark/>
          </w:tcPr>
          <w:p w14:paraId="4564ED28" w14:textId="716132FE" w:rsidR="007643A8" w:rsidRPr="00CC5DAE" w:rsidRDefault="007643A8" w:rsidP="005C11F6">
            <w:pPr>
              <w:spacing w:line="240" w:lineRule="auto"/>
              <w:jc w:val="center"/>
              <w:rPr>
                <w:rFonts w:eastAsia="Times New Roman"/>
                <w:color w:val="000000"/>
                <w:lang w:val="en-US" w:eastAsia="zh-CN"/>
              </w:rPr>
            </w:pPr>
            <w:r w:rsidRPr="00CC5DAE">
              <w:rPr>
                <w:rFonts w:eastAsia="Times New Roman"/>
                <w:color w:val="000000"/>
                <w:lang w:val="en-US" w:eastAsia="zh-CN"/>
              </w:rPr>
              <w:t>0.65</w:t>
            </w:r>
          </w:p>
        </w:tc>
        <w:tc>
          <w:tcPr>
            <w:tcW w:w="1003" w:type="dxa"/>
            <w:tcBorders>
              <w:top w:val="nil"/>
              <w:left w:val="nil"/>
              <w:bottom w:val="nil"/>
              <w:right w:val="nil"/>
            </w:tcBorders>
            <w:shd w:val="clear" w:color="auto" w:fill="auto"/>
            <w:noWrap/>
            <w:vAlign w:val="center"/>
            <w:hideMark/>
          </w:tcPr>
          <w:p w14:paraId="4BEAF258" w14:textId="24EA5BCB" w:rsidR="007643A8" w:rsidRPr="00CC5DAE" w:rsidRDefault="007643A8" w:rsidP="005C11F6">
            <w:pPr>
              <w:spacing w:line="240" w:lineRule="auto"/>
              <w:jc w:val="center"/>
              <w:rPr>
                <w:rFonts w:eastAsia="Times New Roman"/>
                <w:color w:val="000000"/>
                <w:lang w:val="en-US" w:eastAsia="zh-CN"/>
              </w:rPr>
            </w:pPr>
            <w:r w:rsidRPr="00CC5DAE">
              <w:rPr>
                <w:rFonts w:eastAsia="Times New Roman"/>
                <w:color w:val="000000"/>
                <w:lang w:val="en-US" w:eastAsia="zh-CN"/>
              </w:rPr>
              <w:t>0.54</w:t>
            </w:r>
          </w:p>
        </w:tc>
        <w:tc>
          <w:tcPr>
            <w:tcW w:w="960" w:type="dxa"/>
            <w:tcBorders>
              <w:top w:val="nil"/>
              <w:left w:val="nil"/>
              <w:bottom w:val="nil"/>
              <w:right w:val="nil"/>
            </w:tcBorders>
            <w:shd w:val="clear" w:color="auto" w:fill="auto"/>
            <w:noWrap/>
            <w:vAlign w:val="center"/>
            <w:hideMark/>
          </w:tcPr>
          <w:p w14:paraId="0F5FF981" w14:textId="488C9B3B" w:rsidR="007643A8" w:rsidRPr="00CC5DAE" w:rsidRDefault="007643A8" w:rsidP="005C11F6">
            <w:pPr>
              <w:spacing w:line="240" w:lineRule="auto"/>
              <w:jc w:val="center"/>
              <w:rPr>
                <w:rFonts w:eastAsia="Times New Roman"/>
                <w:color w:val="000000"/>
                <w:lang w:val="en-US" w:eastAsia="zh-CN"/>
              </w:rPr>
            </w:pPr>
            <w:r w:rsidRPr="00CC5DAE">
              <w:rPr>
                <w:rFonts w:eastAsia="Times New Roman"/>
                <w:color w:val="000000"/>
                <w:lang w:val="en-US" w:eastAsia="zh-CN"/>
              </w:rPr>
              <w:t>17.97</w:t>
            </w:r>
          </w:p>
        </w:tc>
        <w:tc>
          <w:tcPr>
            <w:tcW w:w="1203" w:type="dxa"/>
            <w:tcBorders>
              <w:top w:val="nil"/>
              <w:left w:val="nil"/>
              <w:bottom w:val="nil"/>
              <w:right w:val="nil"/>
            </w:tcBorders>
            <w:shd w:val="clear" w:color="auto" w:fill="auto"/>
            <w:noWrap/>
            <w:vAlign w:val="center"/>
            <w:hideMark/>
          </w:tcPr>
          <w:p w14:paraId="6FF3940A" w14:textId="12B1BF03" w:rsidR="007643A8" w:rsidRPr="00CC5DAE" w:rsidRDefault="007643A8" w:rsidP="005C11F6">
            <w:pPr>
              <w:spacing w:line="240" w:lineRule="auto"/>
              <w:jc w:val="center"/>
              <w:rPr>
                <w:rFonts w:eastAsia="Times New Roman"/>
                <w:color w:val="000000"/>
                <w:lang w:val="en-US" w:eastAsia="zh-CN"/>
              </w:rPr>
            </w:pPr>
            <w:r w:rsidRPr="00CC5DAE">
              <w:rPr>
                <w:rFonts w:eastAsia="Times New Roman"/>
                <w:color w:val="000000"/>
                <w:lang w:val="en-US" w:eastAsia="zh-CN"/>
              </w:rPr>
              <w:t>Yes</w:t>
            </w:r>
          </w:p>
        </w:tc>
        <w:tc>
          <w:tcPr>
            <w:tcW w:w="960" w:type="dxa"/>
            <w:tcBorders>
              <w:top w:val="nil"/>
              <w:left w:val="nil"/>
              <w:bottom w:val="nil"/>
              <w:right w:val="nil"/>
            </w:tcBorders>
            <w:shd w:val="clear" w:color="auto" w:fill="auto"/>
            <w:noWrap/>
            <w:vAlign w:val="center"/>
            <w:hideMark/>
          </w:tcPr>
          <w:p w14:paraId="6E833D17" w14:textId="4C476407" w:rsidR="007643A8" w:rsidRPr="00CC5DAE" w:rsidRDefault="007643A8" w:rsidP="005C11F6">
            <w:pPr>
              <w:spacing w:line="240" w:lineRule="auto"/>
              <w:jc w:val="center"/>
              <w:rPr>
                <w:rFonts w:eastAsia="Times New Roman"/>
                <w:color w:val="000000"/>
                <w:lang w:val="en-US" w:eastAsia="zh-CN"/>
              </w:rPr>
            </w:pPr>
            <w:r w:rsidRPr="00CC5DAE">
              <w:rPr>
                <w:rFonts w:eastAsia="Times New Roman"/>
                <w:color w:val="000000"/>
                <w:lang w:val="en-US" w:eastAsia="zh-CN"/>
              </w:rPr>
              <w:t>Yes</w:t>
            </w:r>
          </w:p>
        </w:tc>
      </w:tr>
      <w:tr w:rsidR="007643A8" w:rsidRPr="00FF4E37" w14:paraId="64B6A148" w14:textId="77777777" w:rsidTr="00C354A2">
        <w:trPr>
          <w:trHeight w:val="330"/>
        </w:trPr>
        <w:tc>
          <w:tcPr>
            <w:tcW w:w="2980" w:type="dxa"/>
            <w:tcBorders>
              <w:top w:val="nil"/>
              <w:left w:val="nil"/>
              <w:bottom w:val="nil"/>
              <w:right w:val="nil"/>
            </w:tcBorders>
            <w:shd w:val="clear" w:color="auto" w:fill="auto"/>
            <w:noWrap/>
            <w:vAlign w:val="center"/>
            <w:hideMark/>
          </w:tcPr>
          <w:p w14:paraId="09E573B0" w14:textId="33BD7851" w:rsidR="007643A8" w:rsidRPr="00CC5DAE" w:rsidRDefault="007643A8" w:rsidP="005C11F6">
            <w:pPr>
              <w:spacing w:line="240" w:lineRule="auto"/>
              <w:rPr>
                <w:rFonts w:eastAsia="Times New Roman"/>
                <w:color w:val="000000"/>
                <w:lang w:val="en-US" w:eastAsia="zh-CN"/>
              </w:rPr>
            </w:pPr>
            <w:r w:rsidRPr="00CC5DAE">
              <w:rPr>
                <w:rFonts w:eastAsia="Times New Roman"/>
                <w:color w:val="000000"/>
                <w:lang w:val="en-US" w:eastAsia="zh-CN"/>
              </w:rPr>
              <w:t>Decomposition &amp; lag5 CLI</w:t>
            </w:r>
          </w:p>
        </w:tc>
        <w:tc>
          <w:tcPr>
            <w:tcW w:w="1160" w:type="dxa"/>
            <w:tcBorders>
              <w:top w:val="nil"/>
              <w:left w:val="nil"/>
              <w:bottom w:val="nil"/>
              <w:right w:val="nil"/>
            </w:tcBorders>
            <w:shd w:val="clear" w:color="auto" w:fill="auto"/>
            <w:noWrap/>
            <w:vAlign w:val="center"/>
            <w:hideMark/>
          </w:tcPr>
          <w:p w14:paraId="4293D64B" w14:textId="3319B79C" w:rsidR="007643A8" w:rsidRPr="00CC5DAE" w:rsidRDefault="007643A8" w:rsidP="005C11F6">
            <w:pPr>
              <w:spacing w:line="240" w:lineRule="auto"/>
              <w:jc w:val="center"/>
              <w:rPr>
                <w:rFonts w:eastAsia="Times New Roman"/>
                <w:color w:val="000000"/>
                <w:lang w:val="en-US" w:eastAsia="zh-CN"/>
              </w:rPr>
            </w:pPr>
            <w:r w:rsidRPr="00CC5DAE">
              <w:rPr>
                <w:rFonts w:eastAsia="Times New Roman"/>
                <w:color w:val="000000"/>
                <w:lang w:val="en-US" w:eastAsia="zh-CN"/>
              </w:rPr>
              <w:t>0.65</w:t>
            </w:r>
          </w:p>
        </w:tc>
        <w:tc>
          <w:tcPr>
            <w:tcW w:w="1003" w:type="dxa"/>
            <w:tcBorders>
              <w:top w:val="nil"/>
              <w:left w:val="nil"/>
              <w:bottom w:val="nil"/>
              <w:right w:val="nil"/>
            </w:tcBorders>
            <w:shd w:val="clear" w:color="auto" w:fill="auto"/>
            <w:noWrap/>
            <w:vAlign w:val="center"/>
            <w:hideMark/>
          </w:tcPr>
          <w:p w14:paraId="3C90CD4B" w14:textId="77AAC860" w:rsidR="007643A8" w:rsidRPr="00CC5DAE" w:rsidRDefault="007643A8" w:rsidP="005C11F6">
            <w:pPr>
              <w:spacing w:line="240" w:lineRule="auto"/>
              <w:jc w:val="center"/>
              <w:rPr>
                <w:rFonts w:eastAsia="Times New Roman"/>
                <w:color w:val="000000"/>
                <w:lang w:val="en-US" w:eastAsia="zh-CN"/>
              </w:rPr>
            </w:pPr>
            <w:r w:rsidRPr="00CC5DAE">
              <w:rPr>
                <w:rFonts w:eastAsia="Times New Roman"/>
                <w:color w:val="000000"/>
                <w:lang w:val="en-US" w:eastAsia="zh-CN"/>
              </w:rPr>
              <w:t>0.54</w:t>
            </w:r>
          </w:p>
        </w:tc>
        <w:tc>
          <w:tcPr>
            <w:tcW w:w="960" w:type="dxa"/>
            <w:tcBorders>
              <w:top w:val="nil"/>
              <w:left w:val="nil"/>
              <w:bottom w:val="nil"/>
              <w:right w:val="nil"/>
            </w:tcBorders>
            <w:shd w:val="clear" w:color="auto" w:fill="auto"/>
            <w:noWrap/>
            <w:vAlign w:val="center"/>
            <w:hideMark/>
          </w:tcPr>
          <w:p w14:paraId="1A208C1E" w14:textId="4911BD64" w:rsidR="007643A8" w:rsidRPr="00CC5DAE" w:rsidRDefault="007643A8" w:rsidP="005C11F6">
            <w:pPr>
              <w:spacing w:line="240" w:lineRule="auto"/>
              <w:jc w:val="center"/>
              <w:rPr>
                <w:rFonts w:eastAsia="Times New Roman"/>
                <w:color w:val="000000"/>
                <w:lang w:val="en-US" w:eastAsia="zh-CN"/>
              </w:rPr>
            </w:pPr>
            <w:r w:rsidRPr="00CC5DAE">
              <w:rPr>
                <w:rFonts w:eastAsia="Times New Roman"/>
                <w:color w:val="000000"/>
                <w:lang w:val="en-US" w:eastAsia="zh-CN"/>
              </w:rPr>
              <w:t>17.97</w:t>
            </w:r>
          </w:p>
        </w:tc>
        <w:tc>
          <w:tcPr>
            <w:tcW w:w="1203" w:type="dxa"/>
            <w:tcBorders>
              <w:top w:val="nil"/>
              <w:left w:val="nil"/>
              <w:bottom w:val="nil"/>
              <w:right w:val="nil"/>
            </w:tcBorders>
            <w:shd w:val="clear" w:color="auto" w:fill="auto"/>
            <w:noWrap/>
            <w:vAlign w:val="center"/>
            <w:hideMark/>
          </w:tcPr>
          <w:p w14:paraId="6DAC1484" w14:textId="0EB579F4" w:rsidR="007643A8" w:rsidRPr="00CC5DAE" w:rsidRDefault="007643A8" w:rsidP="005C11F6">
            <w:pPr>
              <w:spacing w:line="240" w:lineRule="auto"/>
              <w:jc w:val="center"/>
              <w:rPr>
                <w:rFonts w:eastAsia="Times New Roman"/>
                <w:color w:val="000000"/>
                <w:lang w:val="en-US" w:eastAsia="zh-CN"/>
              </w:rPr>
            </w:pPr>
            <w:r w:rsidRPr="00CC5DAE">
              <w:rPr>
                <w:rFonts w:eastAsia="Times New Roman"/>
                <w:color w:val="000000"/>
                <w:lang w:val="en-US" w:eastAsia="zh-CN"/>
              </w:rPr>
              <w:t>Yes</w:t>
            </w:r>
          </w:p>
        </w:tc>
        <w:tc>
          <w:tcPr>
            <w:tcW w:w="960" w:type="dxa"/>
            <w:tcBorders>
              <w:top w:val="nil"/>
              <w:left w:val="nil"/>
              <w:bottom w:val="nil"/>
              <w:right w:val="nil"/>
            </w:tcBorders>
            <w:shd w:val="clear" w:color="auto" w:fill="auto"/>
            <w:noWrap/>
            <w:vAlign w:val="center"/>
            <w:hideMark/>
          </w:tcPr>
          <w:p w14:paraId="7D9BFFF0" w14:textId="1BB1B09F" w:rsidR="007643A8" w:rsidRPr="00CC5DAE" w:rsidRDefault="007643A8" w:rsidP="005C11F6">
            <w:pPr>
              <w:spacing w:line="240" w:lineRule="auto"/>
              <w:jc w:val="center"/>
              <w:rPr>
                <w:rFonts w:eastAsia="Times New Roman"/>
                <w:color w:val="000000"/>
                <w:lang w:val="en-US" w:eastAsia="zh-CN"/>
              </w:rPr>
            </w:pPr>
            <w:r w:rsidRPr="00CC5DAE">
              <w:rPr>
                <w:rFonts w:eastAsia="Times New Roman"/>
                <w:color w:val="000000"/>
                <w:lang w:val="en-US" w:eastAsia="zh-CN"/>
              </w:rPr>
              <w:t>Yes</w:t>
            </w:r>
          </w:p>
        </w:tc>
      </w:tr>
      <w:tr w:rsidR="007643A8" w:rsidRPr="00FF4E37" w14:paraId="2492E8E5" w14:textId="77777777" w:rsidTr="00C354A2">
        <w:trPr>
          <w:trHeight w:val="330"/>
        </w:trPr>
        <w:tc>
          <w:tcPr>
            <w:tcW w:w="2980" w:type="dxa"/>
            <w:tcBorders>
              <w:top w:val="nil"/>
              <w:left w:val="nil"/>
              <w:bottom w:val="nil"/>
              <w:right w:val="nil"/>
            </w:tcBorders>
            <w:shd w:val="clear" w:color="auto" w:fill="auto"/>
            <w:noWrap/>
            <w:vAlign w:val="center"/>
            <w:hideMark/>
          </w:tcPr>
          <w:p w14:paraId="4D56342D" w14:textId="24368A09" w:rsidR="007643A8" w:rsidRPr="00CC5DAE" w:rsidRDefault="007643A8" w:rsidP="005C11F6">
            <w:pPr>
              <w:spacing w:line="240" w:lineRule="auto"/>
              <w:rPr>
                <w:rFonts w:eastAsia="Times New Roman"/>
                <w:color w:val="000000"/>
                <w:lang w:val="en-US" w:eastAsia="zh-CN"/>
              </w:rPr>
            </w:pPr>
            <w:r w:rsidRPr="00CC5DAE">
              <w:rPr>
                <w:rFonts w:eastAsia="Times New Roman"/>
                <w:color w:val="000000"/>
                <w:lang w:val="en-US" w:eastAsia="zh-CN"/>
              </w:rPr>
              <w:t>Decomposition &amp; lag6 CLI</w:t>
            </w:r>
          </w:p>
        </w:tc>
        <w:tc>
          <w:tcPr>
            <w:tcW w:w="1160" w:type="dxa"/>
            <w:tcBorders>
              <w:top w:val="nil"/>
              <w:left w:val="nil"/>
              <w:bottom w:val="nil"/>
              <w:right w:val="nil"/>
            </w:tcBorders>
            <w:shd w:val="clear" w:color="auto" w:fill="auto"/>
            <w:noWrap/>
            <w:vAlign w:val="center"/>
            <w:hideMark/>
          </w:tcPr>
          <w:p w14:paraId="7F1C8733" w14:textId="3221349F" w:rsidR="007643A8" w:rsidRPr="00CC5DAE" w:rsidRDefault="007643A8" w:rsidP="005C11F6">
            <w:pPr>
              <w:spacing w:line="240" w:lineRule="auto"/>
              <w:jc w:val="center"/>
              <w:rPr>
                <w:rFonts w:eastAsia="Times New Roman"/>
                <w:color w:val="000000"/>
                <w:lang w:val="en-US" w:eastAsia="zh-CN"/>
              </w:rPr>
            </w:pPr>
            <w:r w:rsidRPr="00CC5DAE">
              <w:rPr>
                <w:rFonts w:eastAsia="Times New Roman"/>
                <w:color w:val="000000"/>
                <w:lang w:val="en-US" w:eastAsia="zh-CN"/>
              </w:rPr>
              <w:t>0.65</w:t>
            </w:r>
          </w:p>
        </w:tc>
        <w:tc>
          <w:tcPr>
            <w:tcW w:w="1003" w:type="dxa"/>
            <w:tcBorders>
              <w:top w:val="nil"/>
              <w:left w:val="nil"/>
              <w:bottom w:val="nil"/>
              <w:right w:val="nil"/>
            </w:tcBorders>
            <w:shd w:val="clear" w:color="auto" w:fill="auto"/>
            <w:noWrap/>
            <w:vAlign w:val="center"/>
            <w:hideMark/>
          </w:tcPr>
          <w:p w14:paraId="047B9C1A" w14:textId="15248C6A" w:rsidR="007643A8" w:rsidRPr="00CC5DAE" w:rsidRDefault="007643A8" w:rsidP="005C11F6">
            <w:pPr>
              <w:spacing w:line="240" w:lineRule="auto"/>
              <w:jc w:val="center"/>
              <w:rPr>
                <w:rFonts w:eastAsia="Times New Roman"/>
                <w:color w:val="000000"/>
                <w:lang w:val="en-US" w:eastAsia="zh-CN"/>
              </w:rPr>
            </w:pPr>
            <w:r w:rsidRPr="00CC5DAE">
              <w:rPr>
                <w:rFonts w:eastAsia="Times New Roman"/>
                <w:color w:val="000000"/>
                <w:lang w:val="en-US" w:eastAsia="zh-CN"/>
              </w:rPr>
              <w:t>0.53</w:t>
            </w:r>
          </w:p>
        </w:tc>
        <w:tc>
          <w:tcPr>
            <w:tcW w:w="960" w:type="dxa"/>
            <w:tcBorders>
              <w:top w:val="nil"/>
              <w:left w:val="nil"/>
              <w:bottom w:val="nil"/>
              <w:right w:val="nil"/>
            </w:tcBorders>
            <w:shd w:val="clear" w:color="auto" w:fill="auto"/>
            <w:noWrap/>
            <w:vAlign w:val="center"/>
            <w:hideMark/>
          </w:tcPr>
          <w:p w14:paraId="15204C91" w14:textId="3AC96D57" w:rsidR="007643A8" w:rsidRPr="00CC5DAE" w:rsidRDefault="007643A8" w:rsidP="005C11F6">
            <w:pPr>
              <w:spacing w:line="240" w:lineRule="auto"/>
              <w:jc w:val="center"/>
              <w:rPr>
                <w:rFonts w:eastAsia="Times New Roman"/>
                <w:color w:val="000000"/>
                <w:lang w:val="en-US" w:eastAsia="zh-CN"/>
              </w:rPr>
            </w:pPr>
            <w:r w:rsidRPr="00CC5DAE">
              <w:rPr>
                <w:rFonts w:eastAsia="Times New Roman"/>
                <w:color w:val="000000"/>
                <w:lang w:val="en-US" w:eastAsia="zh-CN"/>
              </w:rPr>
              <w:t>17.97</w:t>
            </w:r>
          </w:p>
        </w:tc>
        <w:tc>
          <w:tcPr>
            <w:tcW w:w="1203" w:type="dxa"/>
            <w:tcBorders>
              <w:top w:val="nil"/>
              <w:left w:val="nil"/>
              <w:bottom w:val="nil"/>
              <w:right w:val="nil"/>
            </w:tcBorders>
            <w:shd w:val="clear" w:color="auto" w:fill="auto"/>
            <w:noWrap/>
            <w:vAlign w:val="center"/>
            <w:hideMark/>
          </w:tcPr>
          <w:p w14:paraId="13261638" w14:textId="7D246415" w:rsidR="007643A8" w:rsidRPr="00CC5DAE" w:rsidRDefault="007643A8" w:rsidP="005C11F6">
            <w:pPr>
              <w:spacing w:line="240" w:lineRule="auto"/>
              <w:jc w:val="center"/>
              <w:rPr>
                <w:rFonts w:eastAsia="Times New Roman"/>
                <w:color w:val="000000"/>
                <w:lang w:val="en-US" w:eastAsia="zh-CN"/>
              </w:rPr>
            </w:pPr>
            <w:r w:rsidRPr="00CC5DAE">
              <w:rPr>
                <w:rFonts w:eastAsia="Times New Roman"/>
                <w:color w:val="000000"/>
                <w:lang w:val="en-US" w:eastAsia="zh-CN"/>
              </w:rPr>
              <w:t>Yes</w:t>
            </w:r>
          </w:p>
        </w:tc>
        <w:tc>
          <w:tcPr>
            <w:tcW w:w="960" w:type="dxa"/>
            <w:tcBorders>
              <w:top w:val="nil"/>
              <w:left w:val="nil"/>
              <w:bottom w:val="nil"/>
              <w:right w:val="nil"/>
            </w:tcBorders>
            <w:shd w:val="clear" w:color="auto" w:fill="auto"/>
            <w:noWrap/>
            <w:vAlign w:val="center"/>
            <w:hideMark/>
          </w:tcPr>
          <w:p w14:paraId="372F1705" w14:textId="0E37116D" w:rsidR="007643A8" w:rsidRPr="00CC5DAE" w:rsidRDefault="007643A8" w:rsidP="005C11F6">
            <w:pPr>
              <w:spacing w:line="240" w:lineRule="auto"/>
              <w:jc w:val="center"/>
              <w:rPr>
                <w:rFonts w:eastAsia="Times New Roman"/>
                <w:color w:val="000000"/>
                <w:lang w:val="en-US" w:eastAsia="zh-CN"/>
              </w:rPr>
            </w:pPr>
            <w:r w:rsidRPr="00CC5DAE">
              <w:rPr>
                <w:rFonts w:eastAsia="Times New Roman"/>
                <w:color w:val="000000"/>
                <w:lang w:val="en-US" w:eastAsia="zh-CN"/>
              </w:rPr>
              <w:t>Yes</w:t>
            </w:r>
          </w:p>
        </w:tc>
      </w:tr>
      <w:tr w:rsidR="007643A8" w:rsidRPr="00FF4E37" w14:paraId="66E10A42" w14:textId="77777777" w:rsidTr="00652597">
        <w:trPr>
          <w:trHeight w:val="315"/>
        </w:trPr>
        <w:tc>
          <w:tcPr>
            <w:tcW w:w="2980" w:type="dxa"/>
            <w:tcBorders>
              <w:top w:val="nil"/>
              <w:left w:val="nil"/>
              <w:right w:val="nil"/>
            </w:tcBorders>
            <w:shd w:val="clear" w:color="auto" w:fill="auto"/>
            <w:noWrap/>
            <w:vAlign w:val="center"/>
            <w:hideMark/>
          </w:tcPr>
          <w:p w14:paraId="32FD5702" w14:textId="44B27D74" w:rsidR="007643A8" w:rsidRPr="00CC5DAE" w:rsidRDefault="007643A8" w:rsidP="005C11F6">
            <w:pPr>
              <w:spacing w:line="240" w:lineRule="auto"/>
              <w:rPr>
                <w:rFonts w:eastAsia="Times New Roman"/>
                <w:color w:val="000000"/>
                <w:lang w:val="en-US" w:eastAsia="zh-CN"/>
              </w:rPr>
            </w:pPr>
            <w:r w:rsidRPr="00CC5DAE">
              <w:rPr>
                <w:rFonts w:eastAsia="Times New Roman"/>
                <w:color w:val="000000"/>
                <w:lang w:val="en-US" w:eastAsia="zh-CN"/>
              </w:rPr>
              <w:t>Decomposition &amp; lag7 CLI</w:t>
            </w:r>
          </w:p>
        </w:tc>
        <w:tc>
          <w:tcPr>
            <w:tcW w:w="1160" w:type="dxa"/>
            <w:tcBorders>
              <w:top w:val="nil"/>
              <w:left w:val="nil"/>
              <w:right w:val="nil"/>
            </w:tcBorders>
            <w:shd w:val="clear" w:color="auto" w:fill="auto"/>
            <w:noWrap/>
            <w:vAlign w:val="center"/>
            <w:hideMark/>
          </w:tcPr>
          <w:p w14:paraId="3BFFBBF2" w14:textId="69ED1368" w:rsidR="007643A8" w:rsidRPr="00CC5DAE" w:rsidRDefault="007643A8" w:rsidP="005C11F6">
            <w:pPr>
              <w:spacing w:line="240" w:lineRule="auto"/>
              <w:jc w:val="center"/>
              <w:rPr>
                <w:rFonts w:eastAsia="Times New Roman"/>
                <w:color w:val="000000"/>
                <w:lang w:val="en-US" w:eastAsia="zh-CN"/>
              </w:rPr>
            </w:pPr>
            <w:r w:rsidRPr="00CC5DAE">
              <w:rPr>
                <w:rFonts w:eastAsia="Times New Roman"/>
                <w:color w:val="000000"/>
                <w:lang w:val="en-US" w:eastAsia="zh-CN"/>
              </w:rPr>
              <w:t>0.65</w:t>
            </w:r>
          </w:p>
        </w:tc>
        <w:tc>
          <w:tcPr>
            <w:tcW w:w="1003" w:type="dxa"/>
            <w:tcBorders>
              <w:top w:val="nil"/>
              <w:left w:val="nil"/>
              <w:right w:val="nil"/>
            </w:tcBorders>
            <w:shd w:val="clear" w:color="auto" w:fill="auto"/>
            <w:noWrap/>
            <w:vAlign w:val="center"/>
            <w:hideMark/>
          </w:tcPr>
          <w:p w14:paraId="5CDA130C" w14:textId="105C728D" w:rsidR="007643A8" w:rsidRPr="00CC5DAE" w:rsidRDefault="007643A8" w:rsidP="005C11F6">
            <w:pPr>
              <w:spacing w:line="240" w:lineRule="auto"/>
              <w:jc w:val="center"/>
              <w:rPr>
                <w:rFonts w:eastAsia="Times New Roman"/>
                <w:color w:val="000000"/>
                <w:lang w:val="en-US" w:eastAsia="zh-CN"/>
              </w:rPr>
            </w:pPr>
            <w:r w:rsidRPr="00CC5DAE">
              <w:rPr>
                <w:rFonts w:eastAsia="Times New Roman"/>
                <w:color w:val="000000"/>
                <w:lang w:val="en-US" w:eastAsia="zh-CN"/>
              </w:rPr>
              <w:t>0.53</w:t>
            </w:r>
          </w:p>
        </w:tc>
        <w:tc>
          <w:tcPr>
            <w:tcW w:w="960" w:type="dxa"/>
            <w:tcBorders>
              <w:top w:val="nil"/>
              <w:left w:val="nil"/>
              <w:right w:val="nil"/>
            </w:tcBorders>
            <w:shd w:val="clear" w:color="auto" w:fill="auto"/>
            <w:noWrap/>
            <w:vAlign w:val="center"/>
            <w:hideMark/>
          </w:tcPr>
          <w:p w14:paraId="35198EEC" w14:textId="24DC915A" w:rsidR="007643A8" w:rsidRPr="00CC5DAE" w:rsidRDefault="007643A8" w:rsidP="005C11F6">
            <w:pPr>
              <w:spacing w:line="240" w:lineRule="auto"/>
              <w:jc w:val="center"/>
              <w:rPr>
                <w:rFonts w:eastAsia="Times New Roman"/>
                <w:color w:val="000000"/>
                <w:lang w:val="en-US" w:eastAsia="zh-CN"/>
              </w:rPr>
            </w:pPr>
            <w:r w:rsidRPr="00CC5DAE">
              <w:rPr>
                <w:rFonts w:eastAsia="Times New Roman"/>
                <w:color w:val="000000"/>
                <w:lang w:val="en-US" w:eastAsia="zh-CN"/>
              </w:rPr>
              <w:t>17.97</w:t>
            </w:r>
          </w:p>
        </w:tc>
        <w:tc>
          <w:tcPr>
            <w:tcW w:w="1203" w:type="dxa"/>
            <w:tcBorders>
              <w:top w:val="nil"/>
              <w:left w:val="nil"/>
              <w:right w:val="nil"/>
            </w:tcBorders>
            <w:shd w:val="clear" w:color="auto" w:fill="auto"/>
            <w:noWrap/>
            <w:vAlign w:val="center"/>
            <w:hideMark/>
          </w:tcPr>
          <w:p w14:paraId="308CCC3A" w14:textId="534FB4D6" w:rsidR="007643A8" w:rsidRPr="00CC5DAE" w:rsidRDefault="007643A8" w:rsidP="005C11F6">
            <w:pPr>
              <w:spacing w:line="240" w:lineRule="auto"/>
              <w:jc w:val="center"/>
              <w:rPr>
                <w:rFonts w:eastAsia="Times New Roman"/>
                <w:color w:val="000000"/>
                <w:lang w:val="en-US" w:eastAsia="zh-CN"/>
              </w:rPr>
            </w:pPr>
            <w:r w:rsidRPr="00CC5DAE">
              <w:rPr>
                <w:rFonts w:eastAsia="Times New Roman"/>
                <w:color w:val="000000"/>
                <w:lang w:val="en-US" w:eastAsia="zh-CN"/>
              </w:rPr>
              <w:t>Yes</w:t>
            </w:r>
          </w:p>
        </w:tc>
        <w:tc>
          <w:tcPr>
            <w:tcW w:w="960" w:type="dxa"/>
            <w:tcBorders>
              <w:top w:val="nil"/>
              <w:left w:val="nil"/>
              <w:right w:val="nil"/>
            </w:tcBorders>
            <w:shd w:val="clear" w:color="auto" w:fill="auto"/>
            <w:noWrap/>
            <w:vAlign w:val="center"/>
            <w:hideMark/>
          </w:tcPr>
          <w:p w14:paraId="24839467" w14:textId="367DAE62" w:rsidR="007643A8" w:rsidRPr="00CC5DAE" w:rsidRDefault="007643A8" w:rsidP="005C11F6">
            <w:pPr>
              <w:spacing w:line="240" w:lineRule="auto"/>
              <w:jc w:val="center"/>
              <w:rPr>
                <w:rFonts w:eastAsia="Times New Roman"/>
                <w:color w:val="000000"/>
                <w:lang w:val="en-US" w:eastAsia="zh-CN"/>
              </w:rPr>
            </w:pPr>
            <w:r w:rsidRPr="00CC5DAE">
              <w:rPr>
                <w:rFonts w:eastAsia="Times New Roman"/>
                <w:color w:val="000000"/>
                <w:lang w:val="en-US" w:eastAsia="zh-CN"/>
              </w:rPr>
              <w:t>Yes</w:t>
            </w:r>
          </w:p>
        </w:tc>
      </w:tr>
      <w:tr w:rsidR="007643A8" w:rsidRPr="00FF4E37" w14:paraId="360A9CE6" w14:textId="77777777" w:rsidTr="00C354A2">
        <w:trPr>
          <w:trHeight w:val="315"/>
        </w:trPr>
        <w:tc>
          <w:tcPr>
            <w:tcW w:w="2980" w:type="dxa"/>
            <w:tcBorders>
              <w:top w:val="nil"/>
              <w:left w:val="nil"/>
              <w:bottom w:val="single" w:sz="4" w:space="0" w:color="auto"/>
              <w:right w:val="nil"/>
            </w:tcBorders>
            <w:shd w:val="clear" w:color="auto" w:fill="auto"/>
            <w:noWrap/>
            <w:vAlign w:val="center"/>
            <w:hideMark/>
          </w:tcPr>
          <w:p w14:paraId="625373D2" w14:textId="6D2DF404" w:rsidR="007643A8" w:rsidRPr="00CC5DAE" w:rsidRDefault="007643A8" w:rsidP="005C11F6">
            <w:pPr>
              <w:spacing w:line="240" w:lineRule="auto"/>
              <w:rPr>
                <w:rFonts w:eastAsia="Times New Roman"/>
                <w:color w:val="000000"/>
                <w:lang w:val="en-US" w:eastAsia="zh-CN"/>
              </w:rPr>
            </w:pPr>
            <w:r w:rsidRPr="00CC5DAE">
              <w:rPr>
                <w:rFonts w:eastAsia="Times New Roman"/>
                <w:color w:val="000000"/>
                <w:lang w:val="en-US" w:eastAsia="zh-CN"/>
              </w:rPr>
              <w:t>Decomposition &amp; lag8 CLI</w:t>
            </w:r>
          </w:p>
        </w:tc>
        <w:tc>
          <w:tcPr>
            <w:tcW w:w="1160" w:type="dxa"/>
            <w:tcBorders>
              <w:top w:val="nil"/>
              <w:left w:val="nil"/>
              <w:bottom w:val="single" w:sz="4" w:space="0" w:color="auto"/>
              <w:right w:val="nil"/>
            </w:tcBorders>
            <w:shd w:val="clear" w:color="auto" w:fill="auto"/>
            <w:noWrap/>
            <w:vAlign w:val="center"/>
            <w:hideMark/>
          </w:tcPr>
          <w:p w14:paraId="368F2412" w14:textId="2347C756" w:rsidR="007643A8" w:rsidRPr="00CC5DAE" w:rsidRDefault="007643A8" w:rsidP="005C11F6">
            <w:pPr>
              <w:spacing w:line="240" w:lineRule="auto"/>
              <w:jc w:val="center"/>
              <w:rPr>
                <w:rFonts w:eastAsia="Times New Roman"/>
                <w:color w:val="000000"/>
                <w:lang w:val="en-US" w:eastAsia="zh-CN"/>
              </w:rPr>
            </w:pPr>
            <w:r w:rsidRPr="00CC5DAE">
              <w:rPr>
                <w:rFonts w:eastAsia="Times New Roman"/>
                <w:color w:val="000000"/>
                <w:lang w:val="en-US" w:eastAsia="zh-CN"/>
              </w:rPr>
              <w:t>0.65</w:t>
            </w:r>
          </w:p>
        </w:tc>
        <w:tc>
          <w:tcPr>
            <w:tcW w:w="1003" w:type="dxa"/>
            <w:tcBorders>
              <w:top w:val="nil"/>
              <w:left w:val="nil"/>
              <w:bottom w:val="single" w:sz="4" w:space="0" w:color="auto"/>
              <w:right w:val="nil"/>
            </w:tcBorders>
            <w:shd w:val="clear" w:color="auto" w:fill="auto"/>
            <w:noWrap/>
            <w:vAlign w:val="center"/>
            <w:hideMark/>
          </w:tcPr>
          <w:p w14:paraId="2C6785C8" w14:textId="6C2EA84B" w:rsidR="007643A8" w:rsidRPr="00CC5DAE" w:rsidRDefault="007643A8" w:rsidP="005C11F6">
            <w:pPr>
              <w:spacing w:line="240" w:lineRule="auto"/>
              <w:jc w:val="center"/>
              <w:rPr>
                <w:rFonts w:eastAsia="Times New Roman"/>
                <w:color w:val="000000"/>
                <w:lang w:val="en-US" w:eastAsia="zh-CN"/>
              </w:rPr>
            </w:pPr>
            <w:r w:rsidRPr="00CC5DAE">
              <w:rPr>
                <w:rFonts w:eastAsia="Times New Roman"/>
                <w:color w:val="000000"/>
                <w:lang w:val="en-US" w:eastAsia="zh-CN"/>
              </w:rPr>
              <w:t>0.53</w:t>
            </w:r>
          </w:p>
        </w:tc>
        <w:tc>
          <w:tcPr>
            <w:tcW w:w="960" w:type="dxa"/>
            <w:tcBorders>
              <w:top w:val="nil"/>
              <w:left w:val="nil"/>
              <w:bottom w:val="single" w:sz="4" w:space="0" w:color="auto"/>
              <w:right w:val="nil"/>
            </w:tcBorders>
            <w:shd w:val="clear" w:color="auto" w:fill="auto"/>
            <w:noWrap/>
            <w:vAlign w:val="center"/>
            <w:hideMark/>
          </w:tcPr>
          <w:p w14:paraId="1A8408D3" w14:textId="46E07BBC" w:rsidR="007643A8" w:rsidRPr="00CC5DAE" w:rsidRDefault="007643A8" w:rsidP="005C11F6">
            <w:pPr>
              <w:spacing w:line="240" w:lineRule="auto"/>
              <w:jc w:val="center"/>
              <w:rPr>
                <w:rFonts w:eastAsia="Times New Roman"/>
                <w:color w:val="000000"/>
                <w:lang w:val="en-US" w:eastAsia="zh-CN"/>
              </w:rPr>
            </w:pPr>
            <w:r w:rsidRPr="00CC5DAE">
              <w:rPr>
                <w:rFonts w:eastAsia="Times New Roman"/>
                <w:color w:val="000000"/>
                <w:lang w:val="en-US" w:eastAsia="zh-CN"/>
              </w:rPr>
              <w:t>17.97</w:t>
            </w:r>
          </w:p>
        </w:tc>
        <w:tc>
          <w:tcPr>
            <w:tcW w:w="1203" w:type="dxa"/>
            <w:tcBorders>
              <w:top w:val="nil"/>
              <w:left w:val="nil"/>
              <w:bottom w:val="single" w:sz="4" w:space="0" w:color="auto"/>
              <w:right w:val="nil"/>
            </w:tcBorders>
            <w:shd w:val="clear" w:color="auto" w:fill="auto"/>
            <w:noWrap/>
            <w:vAlign w:val="center"/>
            <w:hideMark/>
          </w:tcPr>
          <w:p w14:paraId="56533ED9" w14:textId="3463031B" w:rsidR="007643A8" w:rsidRPr="00CC5DAE" w:rsidRDefault="007643A8" w:rsidP="005C11F6">
            <w:pPr>
              <w:spacing w:line="240" w:lineRule="auto"/>
              <w:jc w:val="center"/>
              <w:rPr>
                <w:rFonts w:eastAsia="Times New Roman"/>
                <w:color w:val="000000"/>
                <w:lang w:val="en-US" w:eastAsia="zh-CN"/>
              </w:rPr>
            </w:pPr>
            <w:r w:rsidRPr="00CC5DAE">
              <w:rPr>
                <w:rFonts w:eastAsia="Times New Roman"/>
                <w:color w:val="000000"/>
                <w:lang w:val="en-US" w:eastAsia="zh-CN"/>
              </w:rPr>
              <w:t>Yes</w:t>
            </w:r>
          </w:p>
        </w:tc>
        <w:tc>
          <w:tcPr>
            <w:tcW w:w="960" w:type="dxa"/>
            <w:tcBorders>
              <w:top w:val="nil"/>
              <w:left w:val="nil"/>
              <w:bottom w:val="single" w:sz="4" w:space="0" w:color="auto"/>
              <w:right w:val="nil"/>
            </w:tcBorders>
            <w:shd w:val="clear" w:color="auto" w:fill="auto"/>
            <w:noWrap/>
            <w:vAlign w:val="center"/>
            <w:hideMark/>
          </w:tcPr>
          <w:p w14:paraId="529EED83" w14:textId="68893181" w:rsidR="007643A8" w:rsidRPr="00CC5DAE" w:rsidRDefault="007643A8" w:rsidP="005C11F6">
            <w:pPr>
              <w:spacing w:line="240" w:lineRule="auto"/>
              <w:jc w:val="center"/>
              <w:rPr>
                <w:rFonts w:eastAsia="Times New Roman"/>
                <w:color w:val="000000"/>
                <w:lang w:val="en-US" w:eastAsia="zh-CN"/>
              </w:rPr>
            </w:pPr>
            <w:r w:rsidRPr="00CC5DAE">
              <w:rPr>
                <w:rFonts w:eastAsia="Times New Roman"/>
                <w:color w:val="000000"/>
                <w:lang w:val="en-US" w:eastAsia="zh-CN"/>
              </w:rPr>
              <w:t>Yes</w:t>
            </w:r>
          </w:p>
        </w:tc>
      </w:tr>
    </w:tbl>
    <w:p w14:paraId="6923734F" w14:textId="2E9BA24F" w:rsidR="00DC1F66" w:rsidRPr="00246650" w:rsidRDefault="00DC1F66" w:rsidP="00AF0BDE">
      <w:pPr>
        <w:spacing w:before="240" w:line="360" w:lineRule="auto"/>
      </w:pPr>
      <w:bookmarkStart w:id="62" w:name="_Ref380749045"/>
      <w:r w:rsidRPr="00246650">
        <w:t xml:space="preserve">Table A. </w:t>
      </w:r>
      <w:fldSimple w:instr=" SEQ Table_A. \* ARABIC ">
        <w:r w:rsidR="007B7CEE">
          <w:rPr>
            <w:noProof/>
          </w:rPr>
          <w:t>4</w:t>
        </w:r>
      </w:fldSimple>
      <w:bookmarkEnd w:id="62"/>
      <w:r w:rsidRPr="00246650">
        <w:t>. ARIMA model with CLI and its lags as cyclical factor</w:t>
      </w:r>
      <w:r w:rsidR="00CC29FD">
        <w:t>.</w:t>
      </w:r>
    </w:p>
    <w:tbl>
      <w:tblPr>
        <w:tblW w:w="8280" w:type="dxa"/>
        <w:tblLook w:val="04A0" w:firstRow="1" w:lastRow="0" w:firstColumn="1" w:lastColumn="0" w:noHBand="0" w:noVBand="1"/>
      </w:tblPr>
      <w:tblGrid>
        <w:gridCol w:w="3600"/>
        <w:gridCol w:w="1080"/>
        <w:gridCol w:w="1003"/>
        <w:gridCol w:w="883"/>
        <w:gridCol w:w="1203"/>
        <w:gridCol w:w="616"/>
      </w:tblGrid>
      <w:tr w:rsidR="00DC1F66" w:rsidRPr="00E65E66" w14:paraId="03E56DC0" w14:textId="77777777" w:rsidTr="00652597">
        <w:trPr>
          <w:trHeight w:val="330"/>
        </w:trPr>
        <w:tc>
          <w:tcPr>
            <w:tcW w:w="3600" w:type="dxa"/>
            <w:tcBorders>
              <w:top w:val="single" w:sz="4" w:space="0" w:color="auto"/>
              <w:left w:val="nil"/>
              <w:bottom w:val="single" w:sz="4" w:space="0" w:color="auto"/>
              <w:right w:val="nil"/>
            </w:tcBorders>
            <w:shd w:val="clear" w:color="auto" w:fill="auto"/>
            <w:noWrap/>
            <w:vAlign w:val="center"/>
            <w:hideMark/>
          </w:tcPr>
          <w:p w14:paraId="100B83AE" w14:textId="77777777" w:rsidR="00DC1F66" w:rsidRPr="00E65E66" w:rsidRDefault="00DC1F66" w:rsidP="005C11F6">
            <w:pPr>
              <w:spacing w:line="240" w:lineRule="auto"/>
              <w:rPr>
                <w:rFonts w:eastAsia="Times New Roman"/>
                <w:color w:val="000000"/>
                <w:lang w:val="en-US" w:eastAsia="zh-CN"/>
              </w:rPr>
            </w:pPr>
            <w:r w:rsidRPr="00E65E66">
              <w:rPr>
                <w:rFonts w:eastAsia="Times New Roman"/>
                <w:color w:val="000000"/>
                <w:lang w:val="en-US" w:eastAsia="zh-CN"/>
              </w:rPr>
              <w:t>Model</w:t>
            </w:r>
          </w:p>
        </w:tc>
        <w:tc>
          <w:tcPr>
            <w:tcW w:w="1080" w:type="dxa"/>
            <w:tcBorders>
              <w:top w:val="single" w:sz="4" w:space="0" w:color="auto"/>
              <w:left w:val="nil"/>
              <w:bottom w:val="single" w:sz="4" w:space="0" w:color="auto"/>
              <w:right w:val="nil"/>
            </w:tcBorders>
            <w:shd w:val="clear" w:color="auto" w:fill="auto"/>
            <w:noWrap/>
            <w:vAlign w:val="center"/>
            <w:hideMark/>
          </w:tcPr>
          <w:p w14:paraId="24C765DB" w14:textId="77777777" w:rsidR="00DC1F66" w:rsidRPr="00E65E66" w:rsidRDefault="00DC1F66" w:rsidP="005C11F6">
            <w:pPr>
              <w:spacing w:line="240" w:lineRule="auto"/>
              <w:jc w:val="center"/>
              <w:rPr>
                <w:rFonts w:eastAsia="Times New Roman"/>
                <w:color w:val="000000"/>
                <w:lang w:val="en-US" w:eastAsia="zh-CN"/>
              </w:rPr>
            </w:pPr>
            <w:r w:rsidRPr="00E65E66">
              <w:rPr>
                <w:rFonts w:eastAsia="Times New Roman"/>
                <w:color w:val="000000"/>
                <w:lang w:val="en-US" w:eastAsia="zh-CN"/>
              </w:rPr>
              <w:t>Pred. R</w:t>
            </w:r>
            <w:r w:rsidRPr="00E65E66">
              <w:rPr>
                <w:rFonts w:eastAsia="Times New Roman"/>
                <w:color w:val="000000"/>
                <w:vertAlign w:val="superscript"/>
                <w:lang w:val="en-US" w:eastAsia="zh-CN"/>
              </w:rPr>
              <w:t>2</w:t>
            </w:r>
          </w:p>
        </w:tc>
        <w:tc>
          <w:tcPr>
            <w:tcW w:w="1003" w:type="dxa"/>
            <w:tcBorders>
              <w:top w:val="single" w:sz="4" w:space="0" w:color="auto"/>
              <w:left w:val="nil"/>
              <w:bottom w:val="single" w:sz="4" w:space="0" w:color="auto"/>
              <w:right w:val="nil"/>
            </w:tcBorders>
            <w:shd w:val="clear" w:color="auto" w:fill="auto"/>
            <w:noWrap/>
            <w:vAlign w:val="center"/>
            <w:hideMark/>
          </w:tcPr>
          <w:p w14:paraId="109B4C84" w14:textId="77777777" w:rsidR="00DC1F66" w:rsidRPr="00E65E66" w:rsidRDefault="00DC1F66" w:rsidP="005C11F6">
            <w:pPr>
              <w:spacing w:line="240" w:lineRule="auto"/>
              <w:jc w:val="center"/>
              <w:rPr>
                <w:rFonts w:eastAsia="Times New Roman"/>
                <w:color w:val="000000"/>
                <w:lang w:val="en-US" w:eastAsia="zh-CN"/>
              </w:rPr>
            </w:pPr>
            <w:r w:rsidRPr="00E65E66">
              <w:rPr>
                <w:rFonts w:eastAsia="Times New Roman"/>
                <w:color w:val="000000"/>
                <w:lang w:val="en-US" w:eastAsia="zh-CN"/>
              </w:rPr>
              <w:t>Holdout R</w:t>
            </w:r>
            <w:r w:rsidRPr="00E65E66">
              <w:rPr>
                <w:rFonts w:eastAsia="Times New Roman"/>
                <w:color w:val="000000"/>
                <w:vertAlign w:val="superscript"/>
                <w:lang w:val="en-US" w:eastAsia="zh-CN"/>
              </w:rPr>
              <w:t>2</w:t>
            </w:r>
          </w:p>
        </w:tc>
        <w:tc>
          <w:tcPr>
            <w:tcW w:w="883" w:type="dxa"/>
            <w:tcBorders>
              <w:top w:val="single" w:sz="4" w:space="0" w:color="auto"/>
              <w:left w:val="nil"/>
              <w:bottom w:val="single" w:sz="4" w:space="0" w:color="auto"/>
              <w:right w:val="nil"/>
            </w:tcBorders>
            <w:shd w:val="clear" w:color="auto" w:fill="auto"/>
            <w:noWrap/>
            <w:vAlign w:val="center"/>
            <w:hideMark/>
          </w:tcPr>
          <w:p w14:paraId="30D32225" w14:textId="77777777" w:rsidR="00DC1F66" w:rsidRPr="00E65E66" w:rsidRDefault="00DC1F66" w:rsidP="005C11F6">
            <w:pPr>
              <w:spacing w:line="240" w:lineRule="auto"/>
              <w:jc w:val="center"/>
              <w:rPr>
                <w:rFonts w:eastAsia="Times New Roman"/>
                <w:color w:val="000000"/>
                <w:lang w:val="en-US" w:eastAsia="zh-CN"/>
              </w:rPr>
            </w:pPr>
            <w:r w:rsidRPr="00E65E66">
              <w:rPr>
                <w:rFonts w:eastAsia="Times New Roman"/>
                <w:color w:val="000000"/>
                <w:lang w:val="en-US" w:eastAsia="zh-CN"/>
              </w:rPr>
              <w:t>MAPE</w:t>
            </w:r>
          </w:p>
        </w:tc>
        <w:tc>
          <w:tcPr>
            <w:tcW w:w="1203" w:type="dxa"/>
            <w:tcBorders>
              <w:top w:val="single" w:sz="4" w:space="0" w:color="auto"/>
              <w:left w:val="nil"/>
              <w:bottom w:val="single" w:sz="4" w:space="0" w:color="auto"/>
              <w:right w:val="nil"/>
            </w:tcBorders>
            <w:shd w:val="clear" w:color="auto" w:fill="auto"/>
            <w:noWrap/>
            <w:vAlign w:val="center"/>
            <w:hideMark/>
          </w:tcPr>
          <w:p w14:paraId="2ED1B624" w14:textId="77777777" w:rsidR="00DC1F66" w:rsidRPr="00E65E66" w:rsidRDefault="00DC1F66" w:rsidP="005C11F6">
            <w:pPr>
              <w:spacing w:line="240" w:lineRule="auto"/>
              <w:jc w:val="center"/>
              <w:rPr>
                <w:rFonts w:eastAsia="Times New Roman"/>
                <w:color w:val="000000"/>
                <w:lang w:val="en-US" w:eastAsia="zh-CN"/>
              </w:rPr>
            </w:pPr>
            <w:r>
              <w:rPr>
                <w:rFonts w:eastAsia="Times New Roman"/>
                <w:color w:val="000000"/>
                <w:lang w:val="en-US" w:eastAsia="zh-CN"/>
              </w:rPr>
              <w:t>Normality</w:t>
            </w:r>
          </w:p>
        </w:tc>
        <w:tc>
          <w:tcPr>
            <w:tcW w:w="511" w:type="dxa"/>
            <w:tcBorders>
              <w:top w:val="single" w:sz="4" w:space="0" w:color="auto"/>
              <w:left w:val="nil"/>
              <w:bottom w:val="single" w:sz="4" w:space="0" w:color="auto"/>
              <w:right w:val="nil"/>
            </w:tcBorders>
            <w:shd w:val="clear" w:color="auto" w:fill="auto"/>
            <w:noWrap/>
            <w:vAlign w:val="center"/>
            <w:hideMark/>
          </w:tcPr>
          <w:p w14:paraId="3E454E9B" w14:textId="77777777" w:rsidR="00DC1F66" w:rsidRPr="00E65E66" w:rsidRDefault="00DC1F66" w:rsidP="005C11F6">
            <w:pPr>
              <w:spacing w:line="240" w:lineRule="auto"/>
              <w:jc w:val="center"/>
              <w:rPr>
                <w:rFonts w:eastAsia="Times New Roman"/>
                <w:color w:val="000000"/>
                <w:lang w:val="en-US" w:eastAsia="zh-CN"/>
              </w:rPr>
            </w:pPr>
            <w:r w:rsidRPr="00E65E66">
              <w:rPr>
                <w:rFonts w:eastAsia="Times New Roman"/>
                <w:color w:val="000000"/>
                <w:lang w:val="en-US" w:eastAsia="zh-CN"/>
              </w:rPr>
              <w:t>WN</w:t>
            </w:r>
          </w:p>
        </w:tc>
      </w:tr>
      <w:tr w:rsidR="00130987" w:rsidRPr="00E65E66" w14:paraId="337408D5" w14:textId="77777777" w:rsidTr="00652597">
        <w:trPr>
          <w:trHeight w:val="315"/>
        </w:trPr>
        <w:tc>
          <w:tcPr>
            <w:tcW w:w="3600" w:type="dxa"/>
            <w:tcBorders>
              <w:top w:val="single" w:sz="4" w:space="0" w:color="auto"/>
              <w:left w:val="nil"/>
              <w:bottom w:val="nil"/>
              <w:right w:val="nil"/>
            </w:tcBorders>
            <w:shd w:val="clear" w:color="auto" w:fill="auto"/>
            <w:noWrap/>
            <w:vAlign w:val="center"/>
            <w:hideMark/>
          </w:tcPr>
          <w:p w14:paraId="13AFFF46" w14:textId="51F7F4CA" w:rsidR="00130987" w:rsidRPr="00E65E66" w:rsidRDefault="00130987" w:rsidP="005C11F6">
            <w:pPr>
              <w:spacing w:line="240" w:lineRule="auto"/>
              <w:rPr>
                <w:rFonts w:eastAsia="Times New Roman"/>
                <w:color w:val="000000"/>
                <w:lang w:val="en-US" w:eastAsia="zh-CN"/>
              </w:rPr>
            </w:pPr>
            <w:r w:rsidRPr="00E65E66">
              <w:rPr>
                <w:rFonts w:eastAsia="Times New Roman"/>
                <w:color w:val="000000"/>
                <w:lang w:val="en-US" w:eastAsia="zh-CN"/>
              </w:rPr>
              <w:t>ARIMA(1,0,1)(0,1,1) &amp; CLI</w:t>
            </w:r>
          </w:p>
        </w:tc>
        <w:tc>
          <w:tcPr>
            <w:tcW w:w="1080" w:type="dxa"/>
            <w:tcBorders>
              <w:top w:val="single" w:sz="4" w:space="0" w:color="auto"/>
              <w:left w:val="nil"/>
              <w:bottom w:val="nil"/>
              <w:right w:val="nil"/>
            </w:tcBorders>
            <w:shd w:val="clear" w:color="auto" w:fill="auto"/>
            <w:noWrap/>
            <w:vAlign w:val="center"/>
            <w:hideMark/>
          </w:tcPr>
          <w:p w14:paraId="61E0CD76" w14:textId="5A510F2B"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0.37</w:t>
            </w:r>
          </w:p>
        </w:tc>
        <w:tc>
          <w:tcPr>
            <w:tcW w:w="1003" w:type="dxa"/>
            <w:tcBorders>
              <w:top w:val="single" w:sz="4" w:space="0" w:color="auto"/>
              <w:left w:val="nil"/>
              <w:bottom w:val="nil"/>
              <w:right w:val="nil"/>
            </w:tcBorders>
            <w:shd w:val="clear" w:color="auto" w:fill="auto"/>
            <w:noWrap/>
            <w:vAlign w:val="center"/>
            <w:hideMark/>
          </w:tcPr>
          <w:p w14:paraId="08370814" w14:textId="40764C7D"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0.41</w:t>
            </w:r>
          </w:p>
        </w:tc>
        <w:tc>
          <w:tcPr>
            <w:tcW w:w="883" w:type="dxa"/>
            <w:tcBorders>
              <w:top w:val="single" w:sz="4" w:space="0" w:color="auto"/>
              <w:left w:val="nil"/>
              <w:bottom w:val="nil"/>
              <w:right w:val="nil"/>
            </w:tcBorders>
            <w:shd w:val="clear" w:color="auto" w:fill="auto"/>
            <w:noWrap/>
            <w:vAlign w:val="center"/>
            <w:hideMark/>
          </w:tcPr>
          <w:p w14:paraId="423DA36F" w14:textId="4C43BA94"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22.77</w:t>
            </w:r>
          </w:p>
        </w:tc>
        <w:tc>
          <w:tcPr>
            <w:tcW w:w="1203" w:type="dxa"/>
            <w:tcBorders>
              <w:top w:val="single" w:sz="4" w:space="0" w:color="auto"/>
              <w:left w:val="nil"/>
              <w:bottom w:val="nil"/>
              <w:right w:val="nil"/>
            </w:tcBorders>
            <w:shd w:val="clear" w:color="auto" w:fill="auto"/>
            <w:noWrap/>
            <w:vAlign w:val="center"/>
            <w:hideMark/>
          </w:tcPr>
          <w:p w14:paraId="51B3ADB1" w14:textId="5091EA8D"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Yes</w:t>
            </w:r>
          </w:p>
        </w:tc>
        <w:tc>
          <w:tcPr>
            <w:tcW w:w="511" w:type="dxa"/>
            <w:tcBorders>
              <w:top w:val="single" w:sz="4" w:space="0" w:color="auto"/>
              <w:left w:val="nil"/>
              <w:bottom w:val="nil"/>
              <w:right w:val="nil"/>
            </w:tcBorders>
            <w:shd w:val="clear" w:color="auto" w:fill="auto"/>
            <w:noWrap/>
            <w:vAlign w:val="center"/>
            <w:hideMark/>
          </w:tcPr>
          <w:p w14:paraId="751B4D5E" w14:textId="13A024A0"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Yes</w:t>
            </w:r>
          </w:p>
        </w:tc>
      </w:tr>
      <w:tr w:rsidR="00130987" w:rsidRPr="00E65E66" w14:paraId="77DE717A" w14:textId="77777777" w:rsidTr="00A202A2">
        <w:trPr>
          <w:trHeight w:val="315"/>
        </w:trPr>
        <w:tc>
          <w:tcPr>
            <w:tcW w:w="3600" w:type="dxa"/>
            <w:tcBorders>
              <w:top w:val="nil"/>
              <w:left w:val="nil"/>
              <w:bottom w:val="nil"/>
              <w:right w:val="nil"/>
            </w:tcBorders>
            <w:shd w:val="clear" w:color="auto" w:fill="auto"/>
            <w:noWrap/>
            <w:vAlign w:val="center"/>
            <w:hideMark/>
          </w:tcPr>
          <w:p w14:paraId="0583AC9F" w14:textId="6AE7A66C" w:rsidR="00130987" w:rsidRPr="00E65E66" w:rsidRDefault="00130987" w:rsidP="005C11F6">
            <w:pPr>
              <w:spacing w:line="240" w:lineRule="auto"/>
              <w:rPr>
                <w:rFonts w:eastAsia="Times New Roman"/>
                <w:color w:val="000000"/>
                <w:lang w:val="en-US" w:eastAsia="zh-CN"/>
              </w:rPr>
            </w:pPr>
            <w:r w:rsidRPr="00E65E66">
              <w:rPr>
                <w:rFonts w:eastAsia="Times New Roman"/>
                <w:color w:val="000000"/>
                <w:lang w:val="en-US" w:eastAsia="zh-CN"/>
              </w:rPr>
              <w:t>ARIMA(1,0,1)(0,1,1) &amp; lag1 CLI</w:t>
            </w:r>
          </w:p>
        </w:tc>
        <w:tc>
          <w:tcPr>
            <w:tcW w:w="1080" w:type="dxa"/>
            <w:tcBorders>
              <w:top w:val="nil"/>
              <w:left w:val="nil"/>
              <w:bottom w:val="nil"/>
              <w:right w:val="nil"/>
            </w:tcBorders>
            <w:shd w:val="clear" w:color="auto" w:fill="auto"/>
            <w:noWrap/>
            <w:vAlign w:val="center"/>
            <w:hideMark/>
          </w:tcPr>
          <w:p w14:paraId="2782100D" w14:textId="16A8AB6E"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0.37</w:t>
            </w:r>
          </w:p>
        </w:tc>
        <w:tc>
          <w:tcPr>
            <w:tcW w:w="1003" w:type="dxa"/>
            <w:tcBorders>
              <w:top w:val="nil"/>
              <w:left w:val="nil"/>
              <w:bottom w:val="nil"/>
              <w:right w:val="nil"/>
            </w:tcBorders>
            <w:shd w:val="clear" w:color="auto" w:fill="auto"/>
            <w:noWrap/>
            <w:vAlign w:val="center"/>
            <w:hideMark/>
          </w:tcPr>
          <w:p w14:paraId="43AE96B8" w14:textId="2E145F3C"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0.41</w:t>
            </w:r>
          </w:p>
        </w:tc>
        <w:tc>
          <w:tcPr>
            <w:tcW w:w="883" w:type="dxa"/>
            <w:tcBorders>
              <w:top w:val="nil"/>
              <w:left w:val="nil"/>
              <w:bottom w:val="nil"/>
              <w:right w:val="nil"/>
            </w:tcBorders>
            <w:shd w:val="clear" w:color="auto" w:fill="auto"/>
            <w:noWrap/>
            <w:vAlign w:val="center"/>
            <w:hideMark/>
          </w:tcPr>
          <w:p w14:paraId="1BD8DC13" w14:textId="45573C78"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22.73</w:t>
            </w:r>
          </w:p>
        </w:tc>
        <w:tc>
          <w:tcPr>
            <w:tcW w:w="1203" w:type="dxa"/>
            <w:tcBorders>
              <w:top w:val="nil"/>
              <w:left w:val="nil"/>
              <w:bottom w:val="nil"/>
              <w:right w:val="nil"/>
            </w:tcBorders>
            <w:shd w:val="clear" w:color="auto" w:fill="auto"/>
            <w:noWrap/>
            <w:vAlign w:val="center"/>
            <w:hideMark/>
          </w:tcPr>
          <w:p w14:paraId="697F8676" w14:textId="26CFC474"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Yes</w:t>
            </w:r>
          </w:p>
        </w:tc>
        <w:tc>
          <w:tcPr>
            <w:tcW w:w="511" w:type="dxa"/>
            <w:tcBorders>
              <w:top w:val="nil"/>
              <w:left w:val="nil"/>
              <w:bottom w:val="nil"/>
              <w:right w:val="nil"/>
            </w:tcBorders>
            <w:shd w:val="clear" w:color="auto" w:fill="auto"/>
            <w:noWrap/>
            <w:vAlign w:val="center"/>
            <w:hideMark/>
          </w:tcPr>
          <w:p w14:paraId="5C565A98" w14:textId="08497E71"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Yes</w:t>
            </w:r>
          </w:p>
        </w:tc>
      </w:tr>
      <w:tr w:rsidR="00130987" w:rsidRPr="00E65E66" w14:paraId="442ADD6B" w14:textId="77777777" w:rsidTr="00A202A2">
        <w:trPr>
          <w:trHeight w:val="315"/>
        </w:trPr>
        <w:tc>
          <w:tcPr>
            <w:tcW w:w="3600" w:type="dxa"/>
            <w:tcBorders>
              <w:top w:val="nil"/>
              <w:left w:val="nil"/>
              <w:bottom w:val="nil"/>
              <w:right w:val="nil"/>
            </w:tcBorders>
            <w:shd w:val="clear" w:color="auto" w:fill="auto"/>
            <w:noWrap/>
            <w:vAlign w:val="center"/>
            <w:hideMark/>
          </w:tcPr>
          <w:p w14:paraId="2BB4439E" w14:textId="1F1B46B2" w:rsidR="00130987" w:rsidRPr="00E65E66" w:rsidRDefault="00130987" w:rsidP="005C11F6">
            <w:pPr>
              <w:spacing w:line="240" w:lineRule="auto"/>
              <w:rPr>
                <w:rFonts w:eastAsia="Times New Roman"/>
                <w:color w:val="000000"/>
                <w:lang w:val="en-US" w:eastAsia="zh-CN"/>
              </w:rPr>
            </w:pPr>
            <w:r w:rsidRPr="00E65E66">
              <w:rPr>
                <w:rFonts w:eastAsia="Times New Roman"/>
                <w:color w:val="000000"/>
                <w:lang w:val="en-US" w:eastAsia="zh-CN"/>
              </w:rPr>
              <w:t>ARIMA(1,0,1)(0,1,1) &amp; lag2 CLI</w:t>
            </w:r>
          </w:p>
        </w:tc>
        <w:tc>
          <w:tcPr>
            <w:tcW w:w="1080" w:type="dxa"/>
            <w:tcBorders>
              <w:top w:val="nil"/>
              <w:left w:val="nil"/>
              <w:bottom w:val="nil"/>
              <w:right w:val="nil"/>
            </w:tcBorders>
            <w:shd w:val="clear" w:color="auto" w:fill="auto"/>
            <w:noWrap/>
            <w:vAlign w:val="center"/>
            <w:hideMark/>
          </w:tcPr>
          <w:p w14:paraId="3D92C643" w14:textId="1942320E"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0.37</w:t>
            </w:r>
          </w:p>
        </w:tc>
        <w:tc>
          <w:tcPr>
            <w:tcW w:w="1003" w:type="dxa"/>
            <w:tcBorders>
              <w:top w:val="nil"/>
              <w:left w:val="nil"/>
              <w:bottom w:val="nil"/>
              <w:right w:val="nil"/>
            </w:tcBorders>
            <w:shd w:val="clear" w:color="auto" w:fill="auto"/>
            <w:noWrap/>
            <w:vAlign w:val="center"/>
            <w:hideMark/>
          </w:tcPr>
          <w:p w14:paraId="42CCC537" w14:textId="25F269DD"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0.41</w:t>
            </w:r>
          </w:p>
        </w:tc>
        <w:tc>
          <w:tcPr>
            <w:tcW w:w="883" w:type="dxa"/>
            <w:tcBorders>
              <w:top w:val="nil"/>
              <w:left w:val="nil"/>
              <w:bottom w:val="nil"/>
              <w:right w:val="nil"/>
            </w:tcBorders>
            <w:shd w:val="clear" w:color="auto" w:fill="auto"/>
            <w:noWrap/>
            <w:vAlign w:val="center"/>
            <w:hideMark/>
          </w:tcPr>
          <w:p w14:paraId="44B6B6C2" w14:textId="6357D55F"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22.78</w:t>
            </w:r>
          </w:p>
        </w:tc>
        <w:tc>
          <w:tcPr>
            <w:tcW w:w="1203" w:type="dxa"/>
            <w:tcBorders>
              <w:top w:val="nil"/>
              <w:left w:val="nil"/>
              <w:bottom w:val="nil"/>
              <w:right w:val="nil"/>
            </w:tcBorders>
            <w:shd w:val="clear" w:color="auto" w:fill="auto"/>
            <w:noWrap/>
            <w:vAlign w:val="center"/>
            <w:hideMark/>
          </w:tcPr>
          <w:p w14:paraId="308DF9E8" w14:textId="3CF0C36B"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Yes</w:t>
            </w:r>
          </w:p>
        </w:tc>
        <w:tc>
          <w:tcPr>
            <w:tcW w:w="511" w:type="dxa"/>
            <w:tcBorders>
              <w:top w:val="nil"/>
              <w:left w:val="nil"/>
              <w:bottom w:val="nil"/>
              <w:right w:val="nil"/>
            </w:tcBorders>
            <w:shd w:val="clear" w:color="auto" w:fill="auto"/>
            <w:noWrap/>
            <w:vAlign w:val="center"/>
            <w:hideMark/>
          </w:tcPr>
          <w:p w14:paraId="51B9136B" w14:textId="547749AF"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Yes</w:t>
            </w:r>
          </w:p>
        </w:tc>
      </w:tr>
      <w:tr w:rsidR="00130987" w:rsidRPr="00E65E66" w14:paraId="43CF69FC" w14:textId="77777777" w:rsidTr="00A202A2">
        <w:trPr>
          <w:trHeight w:val="315"/>
        </w:trPr>
        <w:tc>
          <w:tcPr>
            <w:tcW w:w="3600" w:type="dxa"/>
            <w:tcBorders>
              <w:top w:val="nil"/>
              <w:left w:val="nil"/>
              <w:bottom w:val="nil"/>
              <w:right w:val="nil"/>
            </w:tcBorders>
            <w:shd w:val="clear" w:color="auto" w:fill="auto"/>
            <w:noWrap/>
            <w:vAlign w:val="center"/>
            <w:hideMark/>
          </w:tcPr>
          <w:p w14:paraId="3B7D1AC7" w14:textId="210F50C4" w:rsidR="00130987" w:rsidRPr="00E65E66" w:rsidRDefault="00130987" w:rsidP="005C11F6">
            <w:pPr>
              <w:spacing w:line="240" w:lineRule="auto"/>
              <w:rPr>
                <w:rFonts w:eastAsia="Times New Roman"/>
                <w:color w:val="000000"/>
                <w:lang w:val="en-US" w:eastAsia="zh-CN"/>
              </w:rPr>
            </w:pPr>
            <w:r w:rsidRPr="00E65E66">
              <w:rPr>
                <w:rFonts w:eastAsia="Times New Roman"/>
                <w:color w:val="000000"/>
                <w:lang w:val="en-US" w:eastAsia="zh-CN"/>
              </w:rPr>
              <w:t>ARIMA(1,0,1)(0,1,1) &amp; lag3 CLI</w:t>
            </w:r>
          </w:p>
        </w:tc>
        <w:tc>
          <w:tcPr>
            <w:tcW w:w="1080" w:type="dxa"/>
            <w:tcBorders>
              <w:top w:val="nil"/>
              <w:left w:val="nil"/>
              <w:bottom w:val="nil"/>
              <w:right w:val="nil"/>
            </w:tcBorders>
            <w:shd w:val="clear" w:color="auto" w:fill="auto"/>
            <w:noWrap/>
            <w:vAlign w:val="center"/>
            <w:hideMark/>
          </w:tcPr>
          <w:p w14:paraId="49791404" w14:textId="2C733066"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0.37</w:t>
            </w:r>
          </w:p>
        </w:tc>
        <w:tc>
          <w:tcPr>
            <w:tcW w:w="1003" w:type="dxa"/>
            <w:tcBorders>
              <w:top w:val="nil"/>
              <w:left w:val="nil"/>
              <w:bottom w:val="nil"/>
              <w:right w:val="nil"/>
            </w:tcBorders>
            <w:shd w:val="clear" w:color="auto" w:fill="auto"/>
            <w:noWrap/>
            <w:vAlign w:val="center"/>
            <w:hideMark/>
          </w:tcPr>
          <w:p w14:paraId="4501C17B" w14:textId="6214EFB5"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0.41</w:t>
            </w:r>
          </w:p>
        </w:tc>
        <w:tc>
          <w:tcPr>
            <w:tcW w:w="883" w:type="dxa"/>
            <w:tcBorders>
              <w:top w:val="nil"/>
              <w:left w:val="nil"/>
              <w:bottom w:val="nil"/>
              <w:right w:val="nil"/>
            </w:tcBorders>
            <w:shd w:val="clear" w:color="auto" w:fill="auto"/>
            <w:noWrap/>
            <w:vAlign w:val="center"/>
            <w:hideMark/>
          </w:tcPr>
          <w:p w14:paraId="6F687854" w14:textId="31871D9D"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22.85</w:t>
            </w:r>
          </w:p>
        </w:tc>
        <w:tc>
          <w:tcPr>
            <w:tcW w:w="1203" w:type="dxa"/>
            <w:tcBorders>
              <w:top w:val="nil"/>
              <w:left w:val="nil"/>
              <w:bottom w:val="nil"/>
              <w:right w:val="nil"/>
            </w:tcBorders>
            <w:shd w:val="clear" w:color="auto" w:fill="auto"/>
            <w:noWrap/>
            <w:vAlign w:val="center"/>
            <w:hideMark/>
          </w:tcPr>
          <w:p w14:paraId="15DD16E5" w14:textId="22245F12"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Yes</w:t>
            </w:r>
          </w:p>
        </w:tc>
        <w:tc>
          <w:tcPr>
            <w:tcW w:w="511" w:type="dxa"/>
            <w:tcBorders>
              <w:top w:val="nil"/>
              <w:left w:val="nil"/>
              <w:bottom w:val="nil"/>
              <w:right w:val="nil"/>
            </w:tcBorders>
            <w:shd w:val="clear" w:color="auto" w:fill="auto"/>
            <w:noWrap/>
            <w:vAlign w:val="center"/>
            <w:hideMark/>
          </w:tcPr>
          <w:p w14:paraId="5DC403B7" w14:textId="431C08E2"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Yes</w:t>
            </w:r>
          </w:p>
        </w:tc>
      </w:tr>
      <w:tr w:rsidR="00130987" w:rsidRPr="00E65E66" w14:paraId="40184B49" w14:textId="77777777" w:rsidTr="00A202A2">
        <w:trPr>
          <w:trHeight w:val="315"/>
        </w:trPr>
        <w:tc>
          <w:tcPr>
            <w:tcW w:w="3600" w:type="dxa"/>
            <w:tcBorders>
              <w:top w:val="nil"/>
              <w:left w:val="nil"/>
              <w:bottom w:val="nil"/>
              <w:right w:val="nil"/>
            </w:tcBorders>
            <w:shd w:val="clear" w:color="auto" w:fill="auto"/>
            <w:noWrap/>
            <w:vAlign w:val="center"/>
            <w:hideMark/>
          </w:tcPr>
          <w:p w14:paraId="0721AE9C" w14:textId="45157408" w:rsidR="00130987" w:rsidRPr="00E65E66" w:rsidRDefault="00130987" w:rsidP="005C11F6">
            <w:pPr>
              <w:spacing w:line="240" w:lineRule="auto"/>
              <w:rPr>
                <w:rFonts w:eastAsia="Times New Roman"/>
                <w:color w:val="000000"/>
                <w:lang w:val="en-US" w:eastAsia="zh-CN"/>
              </w:rPr>
            </w:pPr>
            <w:r w:rsidRPr="00E65E66">
              <w:rPr>
                <w:rFonts w:eastAsia="Times New Roman"/>
                <w:color w:val="000000"/>
                <w:lang w:val="en-US" w:eastAsia="zh-CN"/>
              </w:rPr>
              <w:t>ARIMA(1,0,1)(0,1,1) &amp; lag4 CLI</w:t>
            </w:r>
          </w:p>
        </w:tc>
        <w:tc>
          <w:tcPr>
            <w:tcW w:w="1080" w:type="dxa"/>
            <w:tcBorders>
              <w:top w:val="nil"/>
              <w:left w:val="nil"/>
              <w:bottom w:val="nil"/>
              <w:right w:val="nil"/>
            </w:tcBorders>
            <w:shd w:val="clear" w:color="auto" w:fill="auto"/>
            <w:noWrap/>
            <w:vAlign w:val="center"/>
            <w:hideMark/>
          </w:tcPr>
          <w:p w14:paraId="323443C8" w14:textId="285C4078"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0.36</w:t>
            </w:r>
          </w:p>
        </w:tc>
        <w:tc>
          <w:tcPr>
            <w:tcW w:w="1003" w:type="dxa"/>
            <w:tcBorders>
              <w:top w:val="nil"/>
              <w:left w:val="nil"/>
              <w:bottom w:val="nil"/>
              <w:right w:val="nil"/>
            </w:tcBorders>
            <w:shd w:val="clear" w:color="auto" w:fill="auto"/>
            <w:noWrap/>
            <w:vAlign w:val="center"/>
            <w:hideMark/>
          </w:tcPr>
          <w:p w14:paraId="1A191079" w14:textId="14245A6E"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0.40</w:t>
            </w:r>
          </w:p>
        </w:tc>
        <w:tc>
          <w:tcPr>
            <w:tcW w:w="883" w:type="dxa"/>
            <w:tcBorders>
              <w:top w:val="nil"/>
              <w:left w:val="nil"/>
              <w:bottom w:val="nil"/>
              <w:right w:val="nil"/>
            </w:tcBorders>
            <w:shd w:val="clear" w:color="auto" w:fill="auto"/>
            <w:noWrap/>
            <w:vAlign w:val="center"/>
            <w:hideMark/>
          </w:tcPr>
          <w:p w14:paraId="4E99AA01" w14:textId="198E3641"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22.91</w:t>
            </w:r>
          </w:p>
        </w:tc>
        <w:tc>
          <w:tcPr>
            <w:tcW w:w="1203" w:type="dxa"/>
            <w:tcBorders>
              <w:top w:val="nil"/>
              <w:left w:val="nil"/>
              <w:bottom w:val="nil"/>
              <w:right w:val="nil"/>
            </w:tcBorders>
            <w:shd w:val="clear" w:color="auto" w:fill="auto"/>
            <w:noWrap/>
            <w:vAlign w:val="center"/>
            <w:hideMark/>
          </w:tcPr>
          <w:p w14:paraId="781BBD1B" w14:textId="225256B3"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Yes</w:t>
            </w:r>
          </w:p>
        </w:tc>
        <w:tc>
          <w:tcPr>
            <w:tcW w:w="511" w:type="dxa"/>
            <w:tcBorders>
              <w:top w:val="nil"/>
              <w:left w:val="nil"/>
              <w:bottom w:val="nil"/>
              <w:right w:val="nil"/>
            </w:tcBorders>
            <w:shd w:val="clear" w:color="auto" w:fill="auto"/>
            <w:noWrap/>
            <w:vAlign w:val="center"/>
            <w:hideMark/>
          </w:tcPr>
          <w:p w14:paraId="5B329F5B" w14:textId="3D46D1BE"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Yes</w:t>
            </w:r>
          </w:p>
        </w:tc>
      </w:tr>
      <w:tr w:rsidR="00130987" w:rsidRPr="00E65E66" w14:paraId="7894E8F3" w14:textId="77777777" w:rsidTr="00A202A2">
        <w:trPr>
          <w:trHeight w:val="315"/>
        </w:trPr>
        <w:tc>
          <w:tcPr>
            <w:tcW w:w="3600" w:type="dxa"/>
            <w:tcBorders>
              <w:top w:val="nil"/>
              <w:left w:val="nil"/>
              <w:bottom w:val="nil"/>
              <w:right w:val="nil"/>
            </w:tcBorders>
            <w:shd w:val="clear" w:color="auto" w:fill="auto"/>
            <w:noWrap/>
            <w:vAlign w:val="center"/>
            <w:hideMark/>
          </w:tcPr>
          <w:p w14:paraId="7F0D1891" w14:textId="6D7227E8" w:rsidR="00130987" w:rsidRPr="00E65E66" w:rsidRDefault="00130987" w:rsidP="005C11F6">
            <w:pPr>
              <w:spacing w:line="240" w:lineRule="auto"/>
              <w:rPr>
                <w:rFonts w:eastAsia="Times New Roman"/>
                <w:color w:val="000000"/>
                <w:lang w:val="en-US" w:eastAsia="zh-CN"/>
              </w:rPr>
            </w:pPr>
            <w:r w:rsidRPr="00E65E66">
              <w:rPr>
                <w:rFonts w:eastAsia="Times New Roman"/>
                <w:color w:val="000000"/>
                <w:lang w:val="en-US" w:eastAsia="zh-CN"/>
              </w:rPr>
              <w:t>ARIMA(1,0,1)(0,1,1) &amp; lag5 CLI</w:t>
            </w:r>
          </w:p>
        </w:tc>
        <w:tc>
          <w:tcPr>
            <w:tcW w:w="1080" w:type="dxa"/>
            <w:tcBorders>
              <w:top w:val="nil"/>
              <w:left w:val="nil"/>
              <w:bottom w:val="nil"/>
              <w:right w:val="nil"/>
            </w:tcBorders>
            <w:shd w:val="clear" w:color="auto" w:fill="auto"/>
            <w:noWrap/>
            <w:vAlign w:val="center"/>
            <w:hideMark/>
          </w:tcPr>
          <w:p w14:paraId="347465D7" w14:textId="5D7C6224"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0.36</w:t>
            </w:r>
          </w:p>
        </w:tc>
        <w:tc>
          <w:tcPr>
            <w:tcW w:w="1003" w:type="dxa"/>
            <w:tcBorders>
              <w:top w:val="nil"/>
              <w:left w:val="nil"/>
              <w:bottom w:val="nil"/>
              <w:right w:val="nil"/>
            </w:tcBorders>
            <w:shd w:val="clear" w:color="auto" w:fill="auto"/>
            <w:noWrap/>
            <w:vAlign w:val="center"/>
            <w:hideMark/>
          </w:tcPr>
          <w:p w14:paraId="7073C9FC" w14:textId="02F873A7"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0.40</w:t>
            </w:r>
          </w:p>
        </w:tc>
        <w:tc>
          <w:tcPr>
            <w:tcW w:w="883" w:type="dxa"/>
            <w:tcBorders>
              <w:top w:val="nil"/>
              <w:left w:val="nil"/>
              <w:bottom w:val="nil"/>
              <w:right w:val="nil"/>
            </w:tcBorders>
            <w:shd w:val="clear" w:color="auto" w:fill="auto"/>
            <w:noWrap/>
            <w:vAlign w:val="center"/>
            <w:hideMark/>
          </w:tcPr>
          <w:p w14:paraId="2518C36E" w14:textId="21FD075E"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22.98</w:t>
            </w:r>
          </w:p>
        </w:tc>
        <w:tc>
          <w:tcPr>
            <w:tcW w:w="1203" w:type="dxa"/>
            <w:tcBorders>
              <w:top w:val="nil"/>
              <w:left w:val="nil"/>
              <w:bottom w:val="nil"/>
              <w:right w:val="nil"/>
            </w:tcBorders>
            <w:shd w:val="clear" w:color="auto" w:fill="auto"/>
            <w:noWrap/>
            <w:vAlign w:val="center"/>
            <w:hideMark/>
          </w:tcPr>
          <w:p w14:paraId="420E289B" w14:textId="249C8F06"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Yes</w:t>
            </w:r>
          </w:p>
        </w:tc>
        <w:tc>
          <w:tcPr>
            <w:tcW w:w="511" w:type="dxa"/>
            <w:tcBorders>
              <w:top w:val="nil"/>
              <w:left w:val="nil"/>
              <w:bottom w:val="nil"/>
              <w:right w:val="nil"/>
            </w:tcBorders>
            <w:shd w:val="clear" w:color="auto" w:fill="auto"/>
            <w:noWrap/>
            <w:vAlign w:val="center"/>
            <w:hideMark/>
          </w:tcPr>
          <w:p w14:paraId="34388D63" w14:textId="7B45DAF1"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Yes</w:t>
            </w:r>
          </w:p>
        </w:tc>
      </w:tr>
      <w:tr w:rsidR="00130987" w:rsidRPr="00E65E66" w14:paraId="2D1E323A" w14:textId="77777777" w:rsidTr="00A202A2">
        <w:trPr>
          <w:trHeight w:val="315"/>
        </w:trPr>
        <w:tc>
          <w:tcPr>
            <w:tcW w:w="3600" w:type="dxa"/>
            <w:tcBorders>
              <w:top w:val="nil"/>
              <w:left w:val="nil"/>
              <w:bottom w:val="nil"/>
              <w:right w:val="nil"/>
            </w:tcBorders>
            <w:shd w:val="clear" w:color="auto" w:fill="auto"/>
            <w:noWrap/>
            <w:vAlign w:val="center"/>
            <w:hideMark/>
          </w:tcPr>
          <w:p w14:paraId="03B9B841" w14:textId="47365B00" w:rsidR="00130987" w:rsidRPr="00E65E66" w:rsidRDefault="00130987" w:rsidP="005C11F6">
            <w:pPr>
              <w:spacing w:line="240" w:lineRule="auto"/>
              <w:rPr>
                <w:rFonts w:eastAsia="Times New Roman"/>
                <w:color w:val="000000"/>
                <w:lang w:val="en-US" w:eastAsia="zh-CN"/>
              </w:rPr>
            </w:pPr>
            <w:r w:rsidRPr="00E65E66">
              <w:rPr>
                <w:rFonts w:eastAsia="Times New Roman"/>
                <w:color w:val="000000"/>
                <w:lang w:val="en-US" w:eastAsia="zh-CN"/>
              </w:rPr>
              <w:t>ARIMA(1,0,1)(0,1,1) &amp; lag6 CLI</w:t>
            </w:r>
          </w:p>
        </w:tc>
        <w:tc>
          <w:tcPr>
            <w:tcW w:w="1080" w:type="dxa"/>
            <w:tcBorders>
              <w:top w:val="nil"/>
              <w:left w:val="nil"/>
              <w:bottom w:val="nil"/>
              <w:right w:val="nil"/>
            </w:tcBorders>
            <w:shd w:val="clear" w:color="auto" w:fill="auto"/>
            <w:noWrap/>
            <w:vAlign w:val="center"/>
            <w:hideMark/>
          </w:tcPr>
          <w:p w14:paraId="06DE4067" w14:textId="49A4D25A"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0.36</w:t>
            </w:r>
          </w:p>
        </w:tc>
        <w:tc>
          <w:tcPr>
            <w:tcW w:w="1003" w:type="dxa"/>
            <w:tcBorders>
              <w:top w:val="nil"/>
              <w:left w:val="nil"/>
              <w:bottom w:val="nil"/>
              <w:right w:val="nil"/>
            </w:tcBorders>
            <w:shd w:val="clear" w:color="auto" w:fill="auto"/>
            <w:noWrap/>
            <w:vAlign w:val="center"/>
            <w:hideMark/>
          </w:tcPr>
          <w:p w14:paraId="17595808" w14:textId="0B3FE113"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0.40</w:t>
            </w:r>
          </w:p>
        </w:tc>
        <w:tc>
          <w:tcPr>
            <w:tcW w:w="883" w:type="dxa"/>
            <w:tcBorders>
              <w:top w:val="nil"/>
              <w:left w:val="nil"/>
              <w:bottom w:val="nil"/>
              <w:right w:val="nil"/>
            </w:tcBorders>
            <w:shd w:val="clear" w:color="auto" w:fill="auto"/>
            <w:noWrap/>
            <w:vAlign w:val="center"/>
            <w:hideMark/>
          </w:tcPr>
          <w:p w14:paraId="5992EF9D" w14:textId="1DADEA51"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23.04</w:t>
            </w:r>
          </w:p>
        </w:tc>
        <w:tc>
          <w:tcPr>
            <w:tcW w:w="1203" w:type="dxa"/>
            <w:tcBorders>
              <w:top w:val="nil"/>
              <w:left w:val="nil"/>
              <w:bottom w:val="nil"/>
              <w:right w:val="nil"/>
            </w:tcBorders>
            <w:shd w:val="clear" w:color="auto" w:fill="auto"/>
            <w:noWrap/>
            <w:vAlign w:val="center"/>
            <w:hideMark/>
          </w:tcPr>
          <w:p w14:paraId="74FF4987" w14:textId="6C8FC45B"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Yes</w:t>
            </w:r>
          </w:p>
        </w:tc>
        <w:tc>
          <w:tcPr>
            <w:tcW w:w="511" w:type="dxa"/>
            <w:tcBorders>
              <w:top w:val="nil"/>
              <w:left w:val="nil"/>
              <w:bottom w:val="nil"/>
              <w:right w:val="nil"/>
            </w:tcBorders>
            <w:shd w:val="clear" w:color="auto" w:fill="auto"/>
            <w:noWrap/>
            <w:vAlign w:val="center"/>
            <w:hideMark/>
          </w:tcPr>
          <w:p w14:paraId="00B4A4AD" w14:textId="0088C556"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Yes</w:t>
            </w:r>
          </w:p>
        </w:tc>
      </w:tr>
      <w:tr w:rsidR="00130987" w:rsidRPr="00E65E66" w14:paraId="119E6C6F" w14:textId="77777777" w:rsidTr="00652597">
        <w:trPr>
          <w:trHeight w:val="315"/>
        </w:trPr>
        <w:tc>
          <w:tcPr>
            <w:tcW w:w="3600" w:type="dxa"/>
            <w:tcBorders>
              <w:top w:val="nil"/>
              <w:left w:val="nil"/>
              <w:right w:val="nil"/>
            </w:tcBorders>
            <w:shd w:val="clear" w:color="auto" w:fill="auto"/>
            <w:noWrap/>
            <w:vAlign w:val="center"/>
            <w:hideMark/>
          </w:tcPr>
          <w:p w14:paraId="7A79A971" w14:textId="1DD3C34E" w:rsidR="00130987" w:rsidRPr="00E65E66" w:rsidRDefault="00130987" w:rsidP="005C11F6">
            <w:pPr>
              <w:spacing w:line="240" w:lineRule="auto"/>
              <w:rPr>
                <w:rFonts w:eastAsia="Times New Roman"/>
                <w:color w:val="000000"/>
                <w:lang w:val="en-US" w:eastAsia="zh-CN"/>
              </w:rPr>
            </w:pPr>
            <w:r w:rsidRPr="00E65E66">
              <w:rPr>
                <w:rFonts w:eastAsia="Times New Roman"/>
                <w:color w:val="000000"/>
                <w:lang w:val="en-US" w:eastAsia="zh-CN"/>
              </w:rPr>
              <w:t>ARIMA(1,0,1)(0,1,1) &amp; lag7 CLI</w:t>
            </w:r>
          </w:p>
        </w:tc>
        <w:tc>
          <w:tcPr>
            <w:tcW w:w="1080" w:type="dxa"/>
            <w:tcBorders>
              <w:top w:val="nil"/>
              <w:left w:val="nil"/>
              <w:right w:val="nil"/>
            </w:tcBorders>
            <w:shd w:val="clear" w:color="auto" w:fill="auto"/>
            <w:noWrap/>
            <w:vAlign w:val="center"/>
            <w:hideMark/>
          </w:tcPr>
          <w:p w14:paraId="28665F9B" w14:textId="551E0F51"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0.36</w:t>
            </w:r>
          </w:p>
        </w:tc>
        <w:tc>
          <w:tcPr>
            <w:tcW w:w="1003" w:type="dxa"/>
            <w:tcBorders>
              <w:top w:val="nil"/>
              <w:left w:val="nil"/>
              <w:right w:val="nil"/>
            </w:tcBorders>
            <w:shd w:val="clear" w:color="auto" w:fill="auto"/>
            <w:noWrap/>
            <w:vAlign w:val="center"/>
            <w:hideMark/>
          </w:tcPr>
          <w:p w14:paraId="7A6E8FCD" w14:textId="635C64B9"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0.40</w:t>
            </w:r>
          </w:p>
        </w:tc>
        <w:tc>
          <w:tcPr>
            <w:tcW w:w="883" w:type="dxa"/>
            <w:tcBorders>
              <w:top w:val="nil"/>
              <w:left w:val="nil"/>
              <w:right w:val="nil"/>
            </w:tcBorders>
            <w:shd w:val="clear" w:color="auto" w:fill="auto"/>
            <w:noWrap/>
            <w:vAlign w:val="center"/>
            <w:hideMark/>
          </w:tcPr>
          <w:p w14:paraId="7E8FAB26" w14:textId="54640460"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23.09</w:t>
            </w:r>
          </w:p>
        </w:tc>
        <w:tc>
          <w:tcPr>
            <w:tcW w:w="1203" w:type="dxa"/>
            <w:tcBorders>
              <w:top w:val="nil"/>
              <w:left w:val="nil"/>
              <w:right w:val="nil"/>
            </w:tcBorders>
            <w:shd w:val="clear" w:color="auto" w:fill="auto"/>
            <w:noWrap/>
            <w:vAlign w:val="center"/>
            <w:hideMark/>
          </w:tcPr>
          <w:p w14:paraId="68A5BE6C" w14:textId="15226623"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Yes</w:t>
            </w:r>
          </w:p>
        </w:tc>
        <w:tc>
          <w:tcPr>
            <w:tcW w:w="511" w:type="dxa"/>
            <w:tcBorders>
              <w:top w:val="nil"/>
              <w:left w:val="nil"/>
              <w:right w:val="nil"/>
            </w:tcBorders>
            <w:shd w:val="clear" w:color="auto" w:fill="auto"/>
            <w:noWrap/>
            <w:vAlign w:val="center"/>
            <w:hideMark/>
          </w:tcPr>
          <w:p w14:paraId="39872B8C" w14:textId="33B813BF"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Yes</w:t>
            </w:r>
          </w:p>
        </w:tc>
      </w:tr>
      <w:tr w:rsidR="00130987" w:rsidRPr="00E65E66" w14:paraId="21C03655" w14:textId="77777777" w:rsidTr="00A202A2">
        <w:trPr>
          <w:trHeight w:val="315"/>
        </w:trPr>
        <w:tc>
          <w:tcPr>
            <w:tcW w:w="3600" w:type="dxa"/>
            <w:tcBorders>
              <w:top w:val="nil"/>
              <w:left w:val="nil"/>
              <w:bottom w:val="single" w:sz="4" w:space="0" w:color="auto"/>
              <w:right w:val="nil"/>
            </w:tcBorders>
            <w:shd w:val="clear" w:color="auto" w:fill="auto"/>
            <w:noWrap/>
            <w:vAlign w:val="center"/>
            <w:hideMark/>
          </w:tcPr>
          <w:p w14:paraId="05B2983F" w14:textId="4F54269F" w:rsidR="00130987" w:rsidRPr="00E65E66" w:rsidRDefault="00130987" w:rsidP="005C11F6">
            <w:pPr>
              <w:spacing w:line="240" w:lineRule="auto"/>
              <w:rPr>
                <w:rFonts w:eastAsia="Times New Roman"/>
                <w:color w:val="000000"/>
                <w:lang w:val="en-US" w:eastAsia="zh-CN"/>
              </w:rPr>
            </w:pPr>
            <w:r w:rsidRPr="00E65E66">
              <w:rPr>
                <w:rFonts w:eastAsia="Times New Roman"/>
                <w:color w:val="000000"/>
                <w:lang w:val="en-US" w:eastAsia="zh-CN"/>
              </w:rPr>
              <w:t>ARIMA(1,0,1)(0,1,1) &amp; lag8 CLI</w:t>
            </w:r>
          </w:p>
        </w:tc>
        <w:tc>
          <w:tcPr>
            <w:tcW w:w="1080" w:type="dxa"/>
            <w:tcBorders>
              <w:top w:val="nil"/>
              <w:left w:val="nil"/>
              <w:bottom w:val="single" w:sz="4" w:space="0" w:color="auto"/>
              <w:right w:val="nil"/>
            </w:tcBorders>
            <w:shd w:val="clear" w:color="auto" w:fill="auto"/>
            <w:noWrap/>
            <w:vAlign w:val="center"/>
            <w:hideMark/>
          </w:tcPr>
          <w:p w14:paraId="2F876C06" w14:textId="2D7B06A7"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0.36</w:t>
            </w:r>
          </w:p>
        </w:tc>
        <w:tc>
          <w:tcPr>
            <w:tcW w:w="1003" w:type="dxa"/>
            <w:tcBorders>
              <w:top w:val="nil"/>
              <w:left w:val="nil"/>
              <w:bottom w:val="single" w:sz="4" w:space="0" w:color="auto"/>
              <w:right w:val="nil"/>
            </w:tcBorders>
            <w:shd w:val="clear" w:color="auto" w:fill="auto"/>
            <w:noWrap/>
            <w:vAlign w:val="center"/>
            <w:hideMark/>
          </w:tcPr>
          <w:p w14:paraId="7947F26D" w14:textId="16A1CB82"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0.40</w:t>
            </w:r>
          </w:p>
        </w:tc>
        <w:tc>
          <w:tcPr>
            <w:tcW w:w="883" w:type="dxa"/>
            <w:tcBorders>
              <w:top w:val="nil"/>
              <w:left w:val="nil"/>
              <w:bottom w:val="single" w:sz="4" w:space="0" w:color="auto"/>
              <w:right w:val="nil"/>
            </w:tcBorders>
            <w:shd w:val="clear" w:color="auto" w:fill="auto"/>
            <w:noWrap/>
            <w:vAlign w:val="center"/>
            <w:hideMark/>
          </w:tcPr>
          <w:p w14:paraId="582C2E0A" w14:textId="6DB5B478"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23.12</w:t>
            </w:r>
          </w:p>
        </w:tc>
        <w:tc>
          <w:tcPr>
            <w:tcW w:w="1203" w:type="dxa"/>
            <w:tcBorders>
              <w:top w:val="nil"/>
              <w:left w:val="nil"/>
              <w:bottom w:val="single" w:sz="4" w:space="0" w:color="auto"/>
              <w:right w:val="nil"/>
            </w:tcBorders>
            <w:shd w:val="clear" w:color="auto" w:fill="auto"/>
            <w:noWrap/>
            <w:vAlign w:val="center"/>
            <w:hideMark/>
          </w:tcPr>
          <w:p w14:paraId="31EF2BF2" w14:textId="211DCAD0"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Yes</w:t>
            </w:r>
          </w:p>
        </w:tc>
        <w:tc>
          <w:tcPr>
            <w:tcW w:w="511" w:type="dxa"/>
            <w:tcBorders>
              <w:top w:val="nil"/>
              <w:left w:val="nil"/>
              <w:bottom w:val="single" w:sz="4" w:space="0" w:color="auto"/>
              <w:right w:val="nil"/>
            </w:tcBorders>
            <w:shd w:val="clear" w:color="auto" w:fill="auto"/>
            <w:noWrap/>
            <w:vAlign w:val="center"/>
            <w:hideMark/>
          </w:tcPr>
          <w:p w14:paraId="3F75B57C" w14:textId="31D1ABFA" w:rsidR="00130987" w:rsidRPr="00E65E66" w:rsidRDefault="00130987" w:rsidP="005C11F6">
            <w:pPr>
              <w:spacing w:line="240" w:lineRule="auto"/>
              <w:jc w:val="center"/>
              <w:rPr>
                <w:rFonts w:eastAsia="Times New Roman"/>
                <w:color w:val="000000"/>
                <w:lang w:val="en-US" w:eastAsia="zh-CN"/>
              </w:rPr>
            </w:pPr>
            <w:r w:rsidRPr="00E65E66">
              <w:rPr>
                <w:rFonts w:eastAsia="Times New Roman"/>
                <w:color w:val="000000"/>
                <w:lang w:val="en-US" w:eastAsia="zh-CN"/>
              </w:rPr>
              <w:t>Yes</w:t>
            </w:r>
          </w:p>
        </w:tc>
      </w:tr>
    </w:tbl>
    <w:p w14:paraId="4ABF848B" w14:textId="25FCC1A7" w:rsidR="004203D8" w:rsidRPr="004203D8" w:rsidRDefault="004203D8" w:rsidP="00CC29FD">
      <w:pPr>
        <w:pStyle w:val="Newparagraph"/>
        <w:ind w:firstLine="0"/>
        <w:jc w:val="both"/>
      </w:pPr>
    </w:p>
    <w:sectPr w:rsidR="004203D8" w:rsidRPr="004203D8" w:rsidSect="003F327A">
      <w:pgSz w:w="11901" w:h="16840"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A128C2" w14:textId="77777777" w:rsidR="00B428ED" w:rsidRDefault="00B428ED" w:rsidP="00AF2C92">
      <w:r>
        <w:separator/>
      </w:r>
    </w:p>
  </w:endnote>
  <w:endnote w:type="continuationSeparator" w:id="0">
    <w:p w14:paraId="666E4AED" w14:textId="77777777" w:rsidR="00B428ED" w:rsidRDefault="00B428ED"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227794"/>
      <w:docPartObj>
        <w:docPartGallery w:val="Page Numbers (Bottom of Page)"/>
        <w:docPartUnique/>
      </w:docPartObj>
    </w:sdtPr>
    <w:sdtEndPr>
      <w:rPr>
        <w:noProof/>
      </w:rPr>
    </w:sdtEndPr>
    <w:sdtContent>
      <w:p w14:paraId="46E067AB" w14:textId="58101FAD" w:rsidR="003530DC" w:rsidRDefault="003530DC">
        <w:pPr>
          <w:pStyle w:val="Footer"/>
          <w:jc w:val="right"/>
        </w:pPr>
        <w:r>
          <w:fldChar w:fldCharType="begin"/>
        </w:r>
        <w:r>
          <w:instrText xml:space="preserve"> PAGE   \* MERGEFORMAT </w:instrText>
        </w:r>
        <w:r>
          <w:fldChar w:fldCharType="separate"/>
        </w:r>
        <w:r w:rsidR="00DC5025">
          <w:rPr>
            <w:noProof/>
          </w:rPr>
          <w:t>1</w:t>
        </w:r>
        <w:r>
          <w:rPr>
            <w:noProof/>
          </w:rPr>
          <w:fldChar w:fldCharType="end"/>
        </w:r>
      </w:p>
    </w:sdtContent>
  </w:sdt>
  <w:p w14:paraId="796BC3C4" w14:textId="77777777" w:rsidR="003530DC" w:rsidRDefault="003530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F3FED2" w14:textId="77777777" w:rsidR="00B428ED" w:rsidRDefault="00B428ED" w:rsidP="00AF2C92">
      <w:r>
        <w:separator/>
      </w:r>
    </w:p>
  </w:footnote>
  <w:footnote w:type="continuationSeparator" w:id="0">
    <w:p w14:paraId="5378F24B" w14:textId="77777777" w:rsidR="00B428ED" w:rsidRDefault="00B428ED" w:rsidP="00AF2C92">
      <w:r>
        <w:continuationSeparator/>
      </w:r>
    </w:p>
  </w:footnote>
  <w:footnote w:id="1">
    <w:p w14:paraId="73DCAB44" w14:textId="40C785BB" w:rsidR="003530DC" w:rsidRPr="00BE30A5" w:rsidRDefault="003530DC" w:rsidP="003354A8">
      <w:pPr>
        <w:pStyle w:val="FootnoteText"/>
        <w:rPr>
          <w:lang w:val="en-US"/>
        </w:rPr>
      </w:pPr>
      <w:r w:rsidRPr="00BE30A5">
        <w:rPr>
          <w:rStyle w:val="FootnoteReference"/>
        </w:rPr>
        <w:sym w:font="Symbol" w:char="F02A"/>
      </w:r>
      <w:r>
        <w:t xml:space="preserve"> </w:t>
      </w:r>
      <w:r>
        <w:rPr>
          <w:lang w:val="en-US"/>
        </w:rPr>
        <w:t xml:space="preserve">Corresponding author: Shuguang Ji. Phone: +1.865.951.8083. Email: </w:t>
      </w:r>
      <w:hyperlink r:id="rId1" w:history="1">
        <w:r w:rsidRPr="000E2F22">
          <w:rPr>
            <w:rStyle w:val="Hyperlink"/>
            <w:lang w:val="en-US"/>
          </w:rPr>
          <w:t>sji1@utk.edu</w:t>
        </w:r>
      </w:hyperlink>
      <w:r>
        <w:rPr>
          <w:lang w:val="en-US"/>
        </w:rPr>
        <w:t xml:space="preserve">. </w:t>
      </w:r>
    </w:p>
  </w:footnote>
  <w:footnote w:id="2">
    <w:p w14:paraId="4331EAEC" w14:textId="6CDD2C57" w:rsidR="003530DC" w:rsidRPr="00BE30A5" w:rsidRDefault="003530DC">
      <w:pPr>
        <w:pStyle w:val="FootnoteText"/>
        <w:rPr>
          <w:lang w:val="en-US"/>
        </w:rPr>
      </w:pPr>
      <w:r w:rsidRPr="00BE30A5">
        <w:rPr>
          <w:rStyle w:val="FootnoteReference"/>
        </w:rPr>
        <w:sym w:font="Symbol" w:char="F02A"/>
      </w:r>
      <w:r>
        <w:t xml:space="preserve"> </w:t>
      </w:r>
      <w:r>
        <w:rPr>
          <w:lang w:val="en-US"/>
        </w:rPr>
        <w:t xml:space="preserve">Corresponding author. Email: </w:t>
      </w:r>
      <w:hyperlink r:id="rId2" w:history="1">
        <w:r w:rsidRPr="000E2F22">
          <w:rPr>
            <w:rStyle w:val="Hyperlink"/>
            <w:lang w:val="en-US"/>
          </w:rPr>
          <w:t>sji1@utk.edu</w:t>
        </w:r>
      </w:hyperlink>
      <w:r>
        <w:rPr>
          <w:lang w:val="en-US"/>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7CB2E58"/>
    <w:multiLevelType w:val="hybridMultilevel"/>
    <w:tmpl w:val="F4921654"/>
    <w:lvl w:ilvl="0" w:tplc="09BEF9EC">
      <w:start w:val="1"/>
      <w:numFmt w:val="decimal"/>
      <w:lvlText w:val="(%1)"/>
      <w:lvlJc w:val="left"/>
      <w:pPr>
        <w:ind w:left="-504" w:hanging="360"/>
      </w:pPr>
      <w:rPr>
        <w:rFonts w:hint="default"/>
      </w:rPr>
    </w:lvl>
    <w:lvl w:ilvl="1" w:tplc="04090019" w:tentative="1">
      <w:start w:val="1"/>
      <w:numFmt w:val="lowerLetter"/>
      <w:lvlText w:val="%2."/>
      <w:lvlJc w:val="left"/>
      <w:pPr>
        <w:ind w:left="216" w:hanging="360"/>
      </w:pPr>
    </w:lvl>
    <w:lvl w:ilvl="2" w:tplc="0409001B" w:tentative="1">
      <w:start w:val="1"/>
      <w:numFmt w:val="lowerRoman"/>
      <w:lvlText w:val="%3."/>
      <w:lvlJc w:val="right"/>
      <w:pPr>
        <w:ind w:left="936" w:hanging="180"/>
      </w:pPr>
    </w:lvl>
    <w:lvl w:ilvl="3" w:tplc="0409000F" w:tentative="1">
      <w:start w:val="1"/>
      <w:numFmt w:val="decimal"/>
      <w:lvlText w:val="%4."/>
      <w:lvlJc w:val="left"/>
      <w:pPr>
        <w:ind w:left="1656" w:hanging="360"/>
      </w:pPr>
    </w:lvl>
    <w:lvl w:ilvl="4" w:tplc="04090019" w:tentative="1">
      <w:start w:val="1"/>
      <w:numFmt w:val="lowerLetter"/>
      <w:lvlText w:val="%5."/>
      <w:lvlJc w:val="left"/>
      <w:pPr>
        <w:ind w:left="2376" w:hanging="360"/>
      </w:pPr>
    </w:lvl>
    <w:lvl w:ilvl="5" w:tplc="0409001B" w:tentative="1">
      <w:start w:val="1"/>
      <w:numFmt w:val="lowerRoman"/>
      <w:lvlText w:val="%6."/>
      <w:lvlJc w:val="right"/>
      <w:pPr>
        <w:ind w:left="3096" w:hanging="180"/>
      </w:pPr>
    </w:lvl>
    <w:lvl w:ilvl="6" w:tplc="0409000F" w:tentative="1">
      <w:start w:val="1"/>
      <w:numFmt w:val="decimal"/>
      <w:lvlText w:val="%7."/>
      <w:lvlJc w:val="left"/>
      <w:pPr>
        <w:ind w:left="3816" w:hanging="360"/>
      </w:pPr>
    </w:lvl>
    <w:lvl w:ilvl="7" w:tplc="04090019" w:tentative="1">
      <w:start w:val="1"/>
      <w:numFmt w:val="lowerLetter"/>
      <w:lvlText w:val="%8."/>
      <w:lvlJc w:val="left"/>
      <w:pPr>
        <w:ind w:left="4536" w:hanging="360"/>
      </w:pPr>
    </w:lvl>
    <w:lvl w:ilvl="8" w:tplc="0409001B" w:tentative="1">
      <w:start w:val="1"/>
      <w:numFmt w:val="lowerRoman"/>
      <w:lvlText w:val="%9."/>
      <w:lvlJc w:val="right"/>
      <w:pPr>
        <w:ind w:left="5256" w:hanging="180"/>
      </w:p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F85029D"/>
    <w:multiLevelType w:val="hybridMultilevel"/>
    <w:tmpl w:val="5E10001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5763D88"/>
    <w:multiLevelType w:val="hybridMultilevel"/>
    <w:tmpl w:val="3128132C"/>
    <w:lvl w:ilvl="0" w:tplc="B7001636">
      <w:start w:val="1"/>
      <w:numFmt w:val="decimal"/>
      <w:lvlText w:val="(%1)"/>
      <w:lvlJc w:val="left"/>
      <w:pPr>
        <w:ind w:left="720" w:hanging="158"/>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C5D0C07"/>
    <w:multiLevelType w:val="hybridMultilevel"/>
    <w:tmpl w:val="4CA02766"/>
    <w:lvl w:ilvl="0" w:tplc="79367BA0">
      <w:start w:val="1"/>
      <w:numFmt w:val="decimal"/>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DB50581"/>
    <w:multiLevelType w:val="hybridMultilevel"/>
    <w:tmpl w:val="12245D20"/>
    <w:lvl w:ilvl="0" w:tplc="09BEF9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1354A98"/>
    <w:multiLevelType w:val="hybridMultilevel"/>
    <w:tmpl w:val="36E08A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1CD1A4E"/>
    <w:multiLevelType w:val="hybridMultilevel"/>
    <w:tmpl w:val="8F5AE1B2"/>
    <w:lvl w:ilvl="0" w:tplc="69AA05EC">
      <w:start w:val="1"/>
      <w:numFmt w:val="decimal"/>
      <w:lvlText w:val="(%1)"/>
      <w:lvlJc w:val="left"/>
      <w:pPr>
        <w:ind w:left="-966" w:hanging="158"/>
      </w:pPr>
      <w:rPr>
        <w:rFonts w:hint="default"/>
      </w:rPr>
    </w:lvl>
    <w:lvl w:ilvl="1" w:tplc="04090019" w:tentative="1">
      <w:start w:val="1"/>
      <w:numFmt w:val="lowerLetter"/>
      <w:lvlText w:val="%2."/>
      <w:lvlJc w:val="left"/>
      <w:pPr>
        <w:ind w:left="-606" w:hanging="360"/>
      </w:pPr>
    </w:lvl>
    <w:lvl w:ilvl="2" w:tplc="0409001B" w:tentative="1">
      <w:start w:val="1"/>
      <w:numFmt w:val="lowerRoman"/>
      <w:lvlText w:val="%3."/>
      <w:lvlJc w:val="right"/>
      <w:pPr>
        <w:ind w:left="114" w:hanging="180"/>
      </w:pPr>
    </w:lvl>
    <w:lvl w:ilvl="3" w:tplc="0409000F" w:tentative="1">
      <w:start w:val="1"/>
      <w:numFmt w:val="decimal"/>
      <w:lvlText w:val="%4."/>
      <w:lvlJc w:val="left"/>
      <w:pPr>
        <w:ind w:left="834" w:hanging="360"/>
      </w:pPr>
    </w:lvl>
    <w:lvl w:ilvl="4" w:tplc="04090019" w:tentative="1">
      <w:start w:val="1"/>
      <w:numFmt w:val="lowerLetter"/>
      <w:lvlText w:val="%5."/>
      <w:lvlJc w:val="left"/>
      <w:pPr>
        <w:ind w:left="1554" w:hanging="360"/>
      </w:pPr>
    </w:lvl>
    <w:lvl w:ilvl="5" w:tplc="0409001B" w:tentative="1">
      <w:start w:val="1"/>
      <w:numFmt w:val="lowerRoman"/>
      <w:lvlText w:val="%6."/>
      <w:lvlJc w:val="right"/>
      <w:pPr>
        <w:ind w:left="2274" w:hanging="180"/>
      </w:pPr>
    </w:lvl>
    <w:lvl w:ilvl="6" w:tplc="0409000F" w:tentative="1">
      <w:start w:val="1"/>
      <w:numFmt w:val="decimal"/>
      <w:lvlText w:val="%7."/>
      <w:lvlJc w:val="left"/>
      <w:pPr>
        <w:ind w:left="2994" w:hanging="360"/>
      </w:pPr>
    </w:lvl>
    <w:lvl w:ilvl="7" w:tplc="04090019" w:tentative="1">
      <w:start w:val="1"/>
      <w:numFmt w:val="lowerLetter"/>
      <w:lvlText w:val="%8."/>
      <w:lvlJc w:val="left"/>
      <w:pPr>
        <w:ind w:left="3714" w:hanging="360"/>
      </w:pPr>
    </w:lvl>
    <w:lvl w:ilvl="8" w:tplc="0409001B" w:tentative="1">
      <w:start w:val="1"/>
      <w:numFmt w:val="lowerRoman"/>
      <w:lvlText w:val="%9."/>
      <w:lvlJc w:val="right"/>
      <w:pPr>
        <w:ind w:left="4434" w:hanging="180"/>
      </w:pPr>
    </w:lvl>
  </w:abstractNum>
  <w:abstractNum w:abstractNumId="25" w15:restartNumberingAfterBreak="0">
    <w:nsid w:val="43D804DB"/>
    <w:multiLevelType w:val="hybridMultilevel"/>
    <w:tmpl w:val="D8ACBEE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2C471FC"/>
    <w:multiLevelType w:val="hybridMultilevel"/>
    <w:tmpl w:val="BE9C18B4"/>
    <w:lvl w:ilvl="0" w:tplc="B8A04A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9EB5646"/>
    <w:multiLevelType w:val="hybridMultilevel"/>
    <w:tmpl w:val="09D8E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1172E1"/>
    <w:multiLevelType w:val="hybridMultilevel"/>
    <w:tmpl w:val="0E58A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88B5E67"/>
    <w:multiLevelType w:val="hybridMultilevel"/>
    <w:tmpl w:val="8B9E909C"/>
    <w:lvl w:ilvl="0" w:tplc="6E6467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89317D3"/>
    <w:multiLevelType w:val="hybridMultilevel"/>
    <w:tmpl w:val="4310216A"/>
    <w:lvl w:ilvl="0" w:tplc="BC14C984">
      <w:start w:val="1"/>
      <w:numFmt w:val="decimal"/>
      <w:lvlText w:val="(%1)"/>
      <w:lvlJc w:val="left"/>
      <w:pPr>
        <w:ind w:left="720" w:hanging="15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D4F407E"/>
    <w:multiLevelType w:val="hybridMultilevel"/>
    <w:tmpl w:val="C8D2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DDE1F4F"/>
    <w:multiLevelType w:val="hybridMultilevel"/>
    <w:tmpl w:val="CCA2E0E4"/>
    <w:lvl w:ilvl="0" w:tplc="22AEEE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DEB177B"/>
    <w:multiLevelType w:val="hybridMultilevel"/>
    <w:tmpl w:val="ADD8AEF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15B0A59"/>
    <w:multiLevelType w:val="hybridMultilevel"/>
    <w:tmpl w:val="D16E1E46"/>
    <w:lvl w:ilvl="0" w:tplc="ABE03870">
      <w:start w:val="1"/>
      <w:numFmt w:val="decimal"/>
      <w:lvlText w:val="%1."/>
      <w:lvlJc w:val="left"/>
      <w:pPr>
        <w:ind w:left="360" w:hanging="360"/>
      </w:pPr>
      <w:rPr>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35E238E"/>
    <w:multiLevelType w:val="hybridMultilevel"/>
    <w:tmpl w:val="85A69F86"/>
    <w:lvl w:ilvl="0" w:tplc="09BEF9EC">
      <w:start w:val="1"/>
      <w:numFmt w:val="decimal"/>
      <w:lvlText w:val="(%1)"/>
      <w:lvlJc w:val="left"/>
      <w:pPr>
        <w:ind w:left="45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7216D9B"/>
    <w:multiLevelType w:val="hybridMultilevel"/>
    <w:tmpl w:val="59BCE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7"/>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20"/>
  </w:num>
  <w:num w:numId="14">
    <w:abstractNumId w:val="30"/>
  </w:num>
  <w:num w:numId="15">
    <w:abstractNumId w:val="16"/>
  </w:num>
  <w:num w:numId="16">
    <w:abstractNumId w:val="19"/>
  </w:num>
  <w:num w:numId="17">
    <w:abstractNumId w:val="11"/>
  </w:num>
  <w:num w:numId="18">
    <w:abstractNumId w:val="0"/>
  </w:num>
  <w:num w:numId="19">
    <w:abstractNumId w:val="13"/>
  </w:num>
  <w:num w:numId="20">
    <w:abstractNumId w:val="30"/>
  </w:num>
  <w:num w:numId="21">
    <w:abstractNumId w:val="30"/>
  </w:num>
  <w:num w:numId="22">
    <w:abstractNumId w:val="30"/>
  </w:num>
  <w:num w:numId="23">
    <w:abstractNumId w:val="30"/>
  </w:num>
  <w:num w:numId="24">
    <w:abstractNumId w:val="20"/>
  </w:num>
  <w:num w:numId="25">
    <w:abstractNumId w:val="21"/>
  </w:num>
  <w:num w:numId="26">
    <w:abstractNumId w:val="31"/>
  </w:num>
  <w:num w:numId="27">
    <w:abstractNumId w:val="32"/>
  </w:num>
  <w:num w:numId="28">
    <w:abstractNumId w:val="30"/>
  </w:num>
  <w:num w:numId="29">
    <w:abstractNumId w:val="15"/>
  </w:num>
  <w:num w:numId="30">
    <w:abstractNumId w:val="36"/>
  </w:num>
  <w:num w:numId="31">
    <w:abstractNumId w:val="26"/>
  </w:num>
  <w:num w:numId="32">
    <w:abstractNumId w:val="41"/>
  </w:num>
  <w:num w:numId="33">
    <w:abstractNumId w:val="28"/>
  </w:num>
  <w:num w:numId="34">
    <w:abstractNumId w:val="29"/>
  </w:num>
  <w:num w:numId="35">
    <w:abstractNumId w:val="35"/>
  </w:num>
  <w:num w:numId="36">
    <w:abstractNumId w:val="23"/>
  </w:num>
  <w:num w:numId="37">
    <w:abstractNumId w:val="39"/>
  </w:num>
  <w:num w:numId="38">
    <w:abstractNumId w:val="14"/>
  </w:num>
  <w:num w:numId="39">
    <w:abstractNumId w:val="38"/>
  </w:num>
  <w:num w:numId="40">
    <w:abstractNumId w:val="25"/>
  </w:num>
  <w:num w:numId="41">
    <w:abstractNumId w:val="24"/>
  </w:num>
  <w:num w:numId="42">
    <w:abstractNumId w:val="37"/>
  </w:num>
  <w:num w:numId="43">
    <w:abstractNumId w:val="33"/>
  </w:num>
  <w:num w:numId="44">
    <w:abstractNumId w:val="34"/>
  </w:num>
  <w:num w:numId="45">
    <w:abstractNumId w:val="18"/>
  </w:num>
  <w:num w:numId="46">
    <w:abstractNumId w:val="22"/>
  </w:num>
  <w:num w:numId="47">
    <w:abstractNumId w:val="12"/>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TF-R ASA &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saf2vspsbfs0xlevr2jppv9v9re0t0pfe99f&quot;&gt;Time series paper library&lt;record-ids&gt;&lt;item&gt;5&lt;/item&gt;&lt;item&gt;8&lt;/item&gt;&lt;item&gt;16&lt;/item&gt;&lt;item&gt;17&lt;/item&gt;&lt;item&gt;18&lt;/item&gt;&lt;item&gt;20&lt;/item&gt;&lt;item&gt;21&lt;/item&gt;&lt;item&gt;23&lt;/item&gt;&lt;item&gt;28&lt;/item&gt;&lt;item&gt;29&lt;/item&gt;&lt;item&gt;30&lt;/item&gt;&lt;item&gt;31&lt;/item&gt;&lt;item&gt;32&lt;/item&gt;&lt;item&gt;33&lt;/item&gt;&lt;item&gt;35&lt;/item&gt;&lt;item&gt;41&lt;/item&gt;&lt;item&gt;42&lt;/item&gt;&lt;item&gt;43&lt;/item&gt;&lt;item&gt;44&lt;/item&gt;&lt;item&gt;45&lt;/item&gt;&lt;item&gt;47&lt;/item&gt;&lt;item&gt;48&lt;/item&gt;&lt;item&gt;49&lt;/item&gt;&lt;item&gt;50&lt;/item&gt;&lt;item&gt;54&lt;/item&gt;&lt;item&gt;56&lt;/item&gt;&lt;item&gt;59&lt;/item&gt;&lt;item&gt;60&lt;/item&gt;&lt;item&gt;63&lt;/item&gt;&lt;item&gt;66&lt;/item&gt;&lt;item&gt;67&lt;/item&gt;&lt;item&gt;68&lt;/item&gt;&lt;item&gt;69&lt;/item&gt;&lt;item&gt;73&lt;/item&gt;&lt;item&gt;75&lt;/item&gt;&lt;item&gt;81&lt;/item&gt;&lt;item&gt;87&lt;/item&gt;&lt;item&gt;88&lt;/item&gt;&lt;item&gt;89&lt;/item&gt;&lt;item&gt;91&lt;/item&gt;&lt;item&gt;93&lt;/item&gt;&lt;item&gt;94&lt;/item&gt;&lt;/record-ids&gt;&lt;/item&gt;&lt;/Libraries&gt;"/>
  </w:docVars>
  <w:rsids>
    <w:rsidRoot w:val="001B62AF"/>
    <w:rsid w:val="00001899"/>
    <w:rsid w:val="000049AD"/>
    <w:rsid w:val="00005DA3"/>
    <w:rsid w:val="0000681B"/>
    <w:rsid w:val="00007C19"/>
    <w:rsid w:val="00010667"/>
    <w:rsid w:val="000123A9"/>
    <w:rsid w:val="000133C0"/>
    <w:rsid w:val="00013B8F"/>
    <w:rsid w:val="00014C4E"/>
    <w:rsid w:val="00016BB5"/>
    <w:rsid w:val="00017107"/>
    <w:rsid w:val="000202E2"/>
    <w:rsid w:val="00022441"/>
    <w:rsid w:val="0002261E"/>
    <w:rsid w:val="0002307C"/>
    <w:rsid w:val="00023532"/>
    <w:rsid w:val="00024623"/>
    <w:rsid w:val="00024839"/>
    <w:rsid w:val="00024F5C"/>
    <w:rsid w:val="00025003"/>
    <w:rsid w:val="00025105"/>
    <w:rsid w:val="00025B65"/>
    <w:rsid w:val="00026871"/>
    <w:rsid w:val="00027085"/>
    <w:rsid w:val="0003003A"/>
    <w:rsid w:val="00031A93"/>
    <w:rsid w:val="00032788"/>
    <w:rsid w:val="000331F6"/>
    <w:rsid w:val="00033C62"/>
    <w:rsid w:val="0003445F"/>
    <w:rsid w:val="00034513"/>
    <w:rsid w:val="00034D83"/>
    <w:rsid w:val="0003544D"/>
    <w:rsid w:val="0003778B"/>
    <w:rsid w:val="00037A98"/>
    <w:rsid w:val="000408DD"/>
    <w:rsid w:val="000427FB"/>
    <w:rsid w:val="0004455E"/>
    <w:rsid w:val="00044BA7"/>
    <w:rsid w:val="000452FF"/>
    <w:rsid w:val="00045C38"/>
    <w:rsid w:val="00045D4D"/>
    <w:rsid w:val="00046238"/>
    <w:rsid w:val="00046575"/>
    <w:rsid w:val="00047CB5"/>
    <w:rsid w:val="000502E8"/>
    <w:rsid w:val="000503E6"/>
    <w:rsid w:val="0005166B"/>
    <w:rsid w:val="00051FAA"/>
    <w:rsid w:val="00052D92"/>
    <w:rsid w:val="00054803"/>
    <w:rsid w:val="0005485C"/>
    <w:rsid w:val="00056ED2"/>
    <w:rsid w:val="000572A9"/>
    <w:rsid w:val="00057C3D"/>
    <w:rsid w:val="00061325"/>
    <w:rsid w:val="000618F8"/>
    <w:rsid w:val="000630DC"/>
    <w:rsid w:val="00065F92"/>
    <w:rsid w:val="00072F4B"/>
    <w:rsid w:val="000733AC"/>
    <w:rsid w:val="00074B81"/>
    <w:rsid w:val="00074D22"/>
    <w:rsid w:val="00075081"/>
    <w:rsid w:val="0007528A"/>
    <w:rsid w:val="00075A8B"/>
    <w:rsid w:val="00080672"/>
    <w:rsid w:val="000811AB"/>
    <w:rsid w:val="00081A26"/>
    <w:rsid w:val="000832EB"/>
    <w:rsid w:val="00083C5F"/>
    <w:rsid w:val="00083D77"/>
    <w:rsid w:val="00085A0D"/>
    <w:rsid w:val="00085E61"/>
    <w:rsid w:val="00086296"/>
    <w:rsid w:val="00086E42"/>
    <w:rsid w:val="0009172C"/>
    <w:rsid w:val="000922A0"/>
    <w:rsid w:val="000922AA"/>
    <w:rsid w:val="000929DB"/>
    <w:rsid w:val="000930EC"/>
    <w:rsid w:val="000940C2"/>
    <w:rsid w:val="00095E61"/>
    <w:rsid w:val="000966C1"/>
    <w:rsid w:val="000967B5"/>
    <w:rsid w:val="000970AC"/>
    <w:rsid w:val="000A1167"/>
    <w:rsid w:val="000A136D"/>
    <w:rsid w:val="000A38EE"/>
    <w:rsid w:val="000A4428"/>
    <w:rsid w:val="000A4A0A"/>
    <w:rsid w:val="000A5E03"/>
    <w:rsid w:val="000A6D40"/>
    <w:rsid w:val="000A6EC9"/>
    <w:rsid w:val="000A7BC3"/>
    <w:rsid w:val="000B0DE2"/>
    <w:rsid w:val="000B1661"/>
    <w:rsid w:val="000B1ABD"/>
    <w:rsid w:val="000B1F0B"/>
    <w:rsid w:val="000B24E9"/>
    <w:rsid w:val="000B2E88"/>
    <w:rsid w:val="000B4603"/>
    <w:rsid w:val="000B48DB"/>
    <w:rsid w:val="000B5208"/>
    <w:rsid w:val="000B7781"/>
    <w:rsid w:val="000C09BE"/>
    <w:rsid w:val="000C1380"/>
    <w:rsid w:val="000C2F85"/>
    <w:rsid w:val="000C3F68"/>
    <w:rsid w:val="000C4265"/>
    <w:rsid w:val="000C4959"/>
    <w:rsid w:val="000C554F"/>
    <w:rsid w:val="000C56B8"/>
    <w:rsid w:val="000C5EA9"/>
    <w:rsid w:val="000C621E"/>
    <w:rsid w:val="000C7F09"/>
    <w:rsid w:val="000D0C8B"/>
    <w:rsid w:val="000D0DC5"/>
    <w:rsid w:val="000D0F7C"/>
    <w:rsid w:val="000D15FF"/>
    <w:rsid w:val="000D1F93"/>
    <w:rsid w:val="000D28DF"/>
    <w:rsid w:val="000D3802"/>
    <w:rsid w:val="000D488B"/>
    <w:rsid w:val="000D66B7"/>
    <w:rsid w:val="000D68DF"/>
    <w:rsid w:val="000D70AE"/>
    <w:rsid w:val="000E0AAF"/>
    <w:rsid w:val="000E138D"/>
    <w:rsid w:val="000E141D"/>
    <w:rsid w:val="000E187A"/>
    <w:rsid w:val="000E29C3"/>
    <w:rsid w:val="000E2D61"/>
    <w:rsid w:val="000E450E"/>
    <w:rsid w:val="000E5120"/>
    <w:rsid w:val="000E5A10"/>
    <w:rsid w:val="000E6259"/>
    <w:rsid w:val="000F0B73"/>
    <w:rsid w:val="000F0E8C"/>
    <w:rsid w:val="000F17A0"/>
    <w:rsid w:val="000F1FEF"/>
    <w:rsid w:val="000F2261"/>
    <w:rsid w:val="000F4677"/>
    <w:rsid w:val="000F578B"/>
    <w:rsid w:val="000F5BE0"/>
    <w:rsid w:val="000F6712"/>
    <w:rsid w:val="000F6AF4"/>
    <w:rsid w:val="000F705F"/>
    <w:rsid w:val="000F7ACE"/>
    <w:rsid w:val="00100587"/>
    <w:rsid w:val="00100827"/>
    <w:rsid w:val="0010284E"/>
    <w:rsid w:val="00102871"/>
    <w:rsid w:val="00103122"/>
    <w:rsid w:val="0010336A"/>
    <w:rsid w:val="00104514"/>
    <w:rsid w:val="00104B8D"/>
    <w:rsid w:val="001050F1"/>
    <w:rsid w:val="00105AEA"/>
    <w:rsid w:val="00106D6F"/>
    <w:rsid w:val="00106DAF"/>
    <w:rsid w:val="00107003"/>
    <w:rsid w:val="00111FCD"/>
    <w:rsid w:val="00114ABE"/>
    <w:rsid w:val="00114C3E"/>
    <w:rsid w:val="00116023"/>
    <w:rsid w:val="00116056"/>
    <w:rsid w:val="001171AA"/>
    <w:rsid w:val="00117F3A"/>
    <w:rsid w:val="00121639"/>
    <w:rsid w:val="00123C81"/>
    <w:rsid w:val="00124B5F"/>
    <w:rsid w:val="00124EF4"/>
    <w:rsid w:val="0013067E"/>
    <w:rsid w:val="00130987"/>
    <w:rsid w:val="00131E48"/>
    <w:rsid w:val="001329EB"/>
    <w:rsid w:val="00132CC0"/>
    <w:rsid w:val="00134A51"/>
    <w:rsid w:val="00140727"/>
    <w:rsid w:val="00140B5F"/>
    <w:rsid w:val="0014149D"/>
    <w:rsid w:val="00141BF6"/>
    <w:rsid w:val="00141D2A"/>
    <w:rsid w:val="001427C4"/>
    <w:rsid w:val="00143DF2"/>
    <w:rsid w:val="00147C33"/>
    <w:rsid w:val="00147CB0"/>
    <w:rsid w:val="0015039B"/>
    <w:rsid w:val="0015118F"/>
    <w:rsid w:val="00152E0A"/>
    <w:rsid w:val="00155D0A"/>
    <w:rsid w:val="001569E7"/>
    <w:rsid w:val="00156EB6"/>
    <w:rsid w:val="00157A0E"/>
    <w:rsid w:val="00160628"/>
    <w:rsid w:val="00161344"/>
    <w:rsid w:val="00161383"/>
    <w:rsid w:val="00161C85"/>
    <w:rsid w:val="00162195"/>
    <w:rsid w:val="0016322A"/>
    <w:rsid w:val="00165A21"/>
    <w:rsid w:val="001705CE"/>
    <w:rsid w:val="00173129"/>
    <w:rsid w:val="00173800"/>
    <w:rsid w:val="0017510F"/>
    <w:rsid w:val="001756F0"/>
    <w:rsid w:val="001766F8"/>
    <w:rsid w:val="00176C20"/>
    <w:rsid w:val="0017714B"/>
    <w:rsid w:val="00177597"/>
    <w:rsid w:val="001804DF"/>
    <w:rsid w:val="001817F8"/>
    <w:rsid w:val="00181BDC"/>
    <w:rsid w:val="00181DB0"/>
    <w:rsid w:val="00182463"/>
    <w:rsid w:val="001829E3"/>
    <w:rsid w:val="00186F8D"/>
    <w:rsid w:val="001903E6"/>
    <w:rsid w:val="00190D0F"/>
    <w:rsid w:val="001924C0"/>
    <w:rsid w:val="0019348E"/>
    <w:rsid w:val="0019382D"/>
    <w:rsid w:val="0019476E"/>
    <w:rsid w:val="001947F9"/>
    <w:rsid w:val="001950E1"/>
    <w:rsid w:val="00196B92"/>
    <w:rsid w:val="00196F24"/>
    <w:rsid w:val="0019709F"/>
    <w:rsid w:val="0019731E"/>
    <w:rsid w:val="00197B6F"/>
    <w:rsid w:val="001A09FE"/>
    <w:rsid w:val="001A0EF1"/>
    <w:rsid w:val="001A333E"/>
    <w:rsid w:val="001A4070"/>
    <w:rsid w:val="001A67C9"/>
    <w:rsid w:val="001A69DE"/>
    <w:rsid w:val="001A713C"/>
    <w:rsid w:val="001B1530"/>
    <w:rsid w:val="001B18E8"/>
    <w:rsid w:val="001B1C7C"/>
    <w:rsid w:val="001B1DFA"/>
    <w:rsid w:val="001B29B0"/>
    <w:rsid w:val="001B398F"/>
    <w:rsid w:val="001B3999"/>
    <w:rsid w:val="001B399F"/>
    <w:rsid w:val="001B46C6"/>
    <w:rsid w:val="001B4B48"/>
    <w:rsid w:val="001B4D1F"/>
    <w:rsid w:val="001B62AF"/>
    <w:rsid w:val="001B7681"/>
    <w:rsid w:val="001B7CAE"/>
    <w:rsid w:val="001C0772"/>
    <w:rsid w:val="001C0D4F"/>
    <w:rsid w:val="001C109B"/>
    <w:rsid w:val="001C1129"/>
    <w:rsid w:val="001C184A"/>
    <w:rsid w:val="001C1BA3"/>
    <w:rsid w:val="001C1DEC"/>
    <w:rsid w:val="001C3548"/>
    <w:rsid w:val="001C3C31"/>
    <w:rsid w:val="001C3F7D"/>
    <w:rsid w:val="001C4210"/>
    <w:rsid w:val="001C547A"/>
    <w:rsid w:val="001C5736"/>
    <w:rsid w:val="001C5EB7"/>
    <w:rsid w:val="001C6048"/>
    <w:rsid w:val="001C7E3F"/>
    <w:rsid w:val="001C7EBA"/>
    <w:rsid w:val="001D0389"/>
    <w:rsid w:val="001D04B8"/>
    <w:rsid w:val="001D3850"/>
    <w:rsid w:val="001D3B35"/>
    <w:rsid w:val="001D3C41"/>
    <w:rsid w:val="001D5171"/>
    <w:rsid w:val="001D6203"/>
    <w:rsid w:val="001D647F"/>
    <w:rsid w:val="001D66DC"/>
    <w:rsid w:val="001D6857"/>
    <w:rsid w:val="001E0572"/>
    <w:rsid w:val="001E0A67"/>
    <w:rsid w:val="001E1028"/>
    <w:rsid w:val="001E14E2"/>
    <w:rsid w:val="001E1AE8"/>
    <w:rsid w:val="001E1C4F"/>
    <w:rsid w:val="001E1D48"/>
    <w:rsid w:val="001E1DB0"/>
    <w:rsid w:val="001E226D"/>
    <w:rsid w:val="001E2EBF"/>
    <w:rsid w:val="001E6302"/>
    <w:rsid w:val="001E6D24"/>
    <w:rsid w:val="001E6FBF"/>
    <w:rsid w:val="001E72A9"/>
    <w:rsid w:val="001E7DCB"/>
    <w:rsid w:val="001E7E95"/>
    <w:rsid w:val="001E7F8E"/>
    <w:rsid w:val="001F0056"/>
    <w:rsid w:val="001F080F"/>
    <w:rsid w:val="001F09D0"/>
    <w:rsid w:val="001F13E2"/>
    <w:rsid w:val="001F1FE8"/>
    <w:rsid w:val="001F3411"/>
    <w:rsid w:val="001F4287"/>
    <w:rsid w:val="001F4DBA"/>
    <w:rsid w:val="001F509F"/>
    <w:rsid w:val="001F599D"/>
    <w:rsid w:val="001F5D9F"/>
    <w:rsid w:val="001F65C3"/>
    <w:rsid w:val="001F6C16"/>
    <w:rsid w:val="001F6FA7"/>
    <w:rsid w:val="00201A75"/>
    <w:rsid w:val="002034E8"/>
    <w:rsid w:val="0020415E"/>
    <w:rsid w:val="00204FF4"/>
    <w:rsid w:val="00206DDC"/>
    <w:rsid w:val="0021056E"/>
    <w:rsid w:val="0021075D"/>
    <w:rsid w:val="00211546"/>
    <w:rsid w:val="0021165A"/>
    <w:rsid w:val="00211BC9"/>
    <w:rsid w:val="00213FC5"/>
    <w:rsid w:val="0021606B"/>
    <w:rsid w:val="0021620C"/>
    <w:rsid w:val="00216AE6"/>
    <w:rsid w:val="00216E78"/>
    <w:rsid w:val="00217275"/>
    <w:rsid w:val="002220CF"/>
    <w:rsid w:val="002223C2"/>
    <w:rsid w:val="002253E5"/>
    <w:rsid w:val="00226654"/>
    <w:rsid w:val="0023020E"/>
    <w:rsid w:val="00231A3A"/>
    <w:rsid w:val="002350F4"/>
    <w:rsid w:val="00235725"/>
    <w:rsid w:val="00235B6D"/>
    <w:rsid w:val="00235B8D"/>
    <w:rsid w:val="00236F4B"/>
    <w:rsid w:val="00237CCD"/>
    <w:rsid w:val="00242775"/>
    <w:rsid w:val="00242B0D"/>
    <w:rsid w:val="00243589"/>
    <w:rsid w:val="002446E8"/>
    <w:rsid w:val="00246650"/>
    <w:rsid w:val="002467C6"/>
    <w:rsid w:val="0024692A"/>
    <w:rsid w:val="00247599"/>
    <w:rsid w:val="00250029"/>
    <w:rsid w:val="00252092"/>
    <w:rsid w:val="00252790"/>
    <w:rsid w:val="00252BBA"/>
    <w:rsid w:val="00253123"/>
    <w:rsid w:val="002532A6"/>
    <w:rsid w:val="00256D83"/>
    <w:rsid w:val="002607E0"/>
    <w:rsid w:val="00262F60"/>
    <w:rsid w:val="002635B4"/>
    <w:rsid w:val="00263674"/>
    <w:rsid w:val="00264001"/>
    <w:rsid w:val="00266354"/>
    <w:rsid w:val="00267A18"/>
    <w:rsid w:val="002701B2"/>
    <w:rsid w:val="00270EB3"/>
    <w:rsid w:val="00271259"/>
    <w:rsid w:val="002714B1"/>
    <w:rsid w:val="00272F53"/>
    <w:rsid w:val="00273462"/>
    <w:rsid w:val="00273905"/>
    <w:rsid w:val="00273946"/>
    <w:rsid w:val="0027395B"/>
    <w:rsid w:val="00275854"/>
    <w:rsid w:val="00275D29"/>
    <w:rsid w:val="00275FD3"/>
    <w:rsid w:val="00277994"/>
    <w:rsid w:val="00281181"/>
    <w:rsid w:val="00281356"/>
    <w:rsid w:val="00281581"/>
    <w:rsid w:val="0028348A"/>
    <w:rsid w:val="00283543"/>
    <w:rsid w:val="00283B41"/>
    <w:rsid w:val="00285F28"/>
    <w:rsid w:val="00286398"/>
    <w:rsid w:val="0028738B"/>
    <w:rsid w:val="00291356"/>
    <w:rsid w:val="002916D4"/>
    <w:rsid w:val="00291BC9"/>
    <w:rsid w:val="002928C3"/>
    <w:rsid w:val="00293C00"/>
    <w:rsid w:val="00293C68"/>
    <w:rsid w:val="002953D8"/>
    <w:rsid w:val="00296513"/>
    <w:rsid w:val="00296743"/>
    <w:rsid w:val="00297365"/>
    <w:rsid w:val="002A0759"/>
    <w:rsid w:val="002A1AB9"/>
    <w:rsid w:val="002A27D1"/>
    <w:rsid w:val="002A314E"/>
    <w:rsid w:val="002A3C42"/>
    <w:rsid w:val="002A58D6"/>
    <w:rsid w:val="002A5D75"/>
    <w:rsid w:val="002A6056"/>
    <w:rsid w:val="002A6245"/>
    <w:rsid w:val="002A7DD1"/>
    <w:rsid w:val="002B1B1A"/>
    <w:rsid w:val="002B35F2"/>
    <w:rsid w:val="002B495F"/>
    <w:rsid w:val="002B63A5"/>
    <w:rsid w:val="002B6567"/>
    <w:rsid w:val="002B6FF0"/>
    <w:rsid w:val="002B7228"/>
    <w:rsid w:val="002B76D1"/>
    <w:rsid w:val="002C0A47"/>
    <w:rsid w:val="002C14F7"/>
    <w:rsid w:val="002C1643"/>
    <w:rsid w:val="002C2BEC"/>
    <w:rsid w:val="002C2C1D"/>
    <w:rsid w:val="002C3EE6"/>
    <w:rsid w:val="002C53EE"/>
    <w:rsid w:val="002C5A78"/>
    <w:rsid w:val="002D0272"/>
    <w:rsid w:val="002D0B1F"/>
    <w:rsid w:val="002D24F7"/>
    <w:rsid w:val="002D2799"/>
    <w:rsid w:val="002D2CD7"/>
    <w:rsid w:val="002D3FC5"/>
    <w:rsid w:val="002D4D44"/>
    <w:rsid w:val="002D4DDC"/>
    <w:rsid w:val="002D4F75"/>
    <w:rsid w:val="002D519D"/>
    <w:rsid w:val="002D589D"/>
    <w:rsid w:val="002D6493"/>
    <w:rsid w:val="002D71FF"/>
    <w:rsid w:val="002D7AB6"/>
    <w:rsid w:val="002E06D0"/>
    <w:rsid w:val="002E3C27"/>
    <w:rsid w:val="002E3F4A"/>
    <w:rsid w:val="002E403A"/>
    <w:rsid w:val="002E4CDB"/>
    <w:rsid w:val="002E7DAE"/>
    <w:rsid w:val="002E7F3A"/>
    <w:rsid w:val="002E7FD2"/>
    <w:rsid w:val="002F2099"/>
    <w:rsid w:val="002F4EDB"/>
    <w:rsid w:val="002F6054"/>
    <w:rsid w:val="003001A9"/>
    <w:rsid w:val="00302EE3"/>
    <w:rsid w:val="0030304B"/>
    <w:rsid w:val="00303819"/>
    <w:rsid w:val="00304E96"/>
    <w:rsid w:val="0030597C"/>
    <w:rsid w:val="003061A2"/>
    <w:rsid w:val="00306602"/>
    <w:rsid w:val="00310E13"/>
    <w:rsid w:val="00311C0E"/>
    <w:rsid w:val="00312347"/>
    <w:rsid w:val="00312C57"/>
    <w:rsid w:val="00312FA2"/>
    <w:rsid w:val="00314CED"/>
    <w:rsid w:val="00314F64"/>
    <w:rsid w:val="00315713"/>
    <w:rsid w:val="003166A6"/>
    <w:rsid w:val="0031686C"/>
    <w:rsid w:val="00316FE0"/>
    <w:rsid w:val="003175C0"/>
    <w:rsid w:val="003204D2"/>
    <w:rsid w:val="00321B6B"/>
    <w:rsid w:val="0032203E"/>
    <w:rsid w:val="00322A11"/>
    <w:rsid w:val="00322C61"/>
    <w:rsid w:val="00324A4D"/>
    <w:rsid w:val="003255D1"/>
    <w:rsid w:val="0032605E"/>
    <w:rsid w:val="003273A9"/>
    <w:rsid w:val="003274F4"/>
    <w:rsid w:val="003275D1"/>
    <w:rsid w:val="00330B2A"/>
    <w:rsid w:val="0033146F"/>
    <w:rsid w:val="00331E17"/>
    <w:rsid w:val="00333063"/>
    <w:rsid w:val="0033526E"/>
    <w:rsid w:val="003354A8"/>
    <w:rsid w:val="00336EAF"/>
    <w:rsid w:val="00336ECB"/>
    <w:rsid w:val="00337133"/>
    <w:rsid w:val="003408E3"/>
    <w:rsid w:val="00340F1C"/>
    <w:rsid w:val="003423E5"/>
    <w:rsid w:val="0034301D"/>
    <w:rsid w:val="00343480"/>
    <w:rsid w:val="00345E89"/>
    <w:rsid w:val="0034666B"/>
    <w:rsid w:val="00350D4F"/>
    <w:rsid w:val="003522A1"/>
    <w:rsid w:val="0035254B"/>
    <w:rsid w:val="00352A1F"/>
    <w:rsid w:val="003530DC"/>
    <w:rsid w:val="00353555"/>
    <w:rsid w:val="0035383D"/>
    <w:rsid w:val="003543BC"/>
    <w:rsid w:val="003547A1"/>
    <w:rsid w:val="003553FF"/>
    <w:rsid w:val="003565D4"/>
    <w:rsid w:val="003607FB"/>
    <w:rsid w:val="00360ACD"/>
    <w:rsid w:val="00360FD5"/>
    <w:rsid w:val="00361321"/>
    <w:rsid w:val="00361C04"/>
    <w:rsid w:val="0036266B"/>
    <w:rsid w:val="0036340D"/>
    <w:rsid w:val="003634A5"/>
    <w:rsid w:val="00363A92"/>
    <w:rsid w:val="00366868"/>
    <w:rsid w:val="00367506"/>
    <w:rsid w:val="003679D6"/>
    <w:rsid w:val="00370085"/>
    <w:rsid w:val="0037295D"/>
    <w:rsid w:val="003744A7"/>
    <w:rsid w:val="00374D56"/>
    <w:rsid w:val="00375DBD"/>
    <w:rsid w:val="00376235"/>
    <w:rsid w:val="003771AF"/>
    <w:rsid w:val="00381FB6"/>
    <w:rsid w:val="0038269C"/>
    <w:rsid w:val="003836D3"/>
    <w:rsid w:val="00383A52"/>
    <w:rsid w:val="00383B88"/>
    <w:rsid w:val="00384406"/>
    <w:rsid w:val="00386089"/>
    <w:rsid w:val="00387395"/>
    <w:rsid w:val="003911F5"/>
    <w:rsid w:val="00391268"/>
    <w:rsid w:val="003913B6"/>
    <w:rsid w:val="00391652"/>
    <w:rsid w:val="0039260A"/>
    <w:rsid w:val="0039499C"/>
    <w:rsid w:val="0039507F"/>
    <w:rsid w:val="00395EA4"/>
    <w:rsid w:val="00396D3E"/>
    <w:rsid w:val="00397063"/>
    <w:rsid w:val="00397FBF"/>
    <w:rsid w:val="003A1260"/>
    <w:rsid w:val="003A295F"/>
    <w:rsid w:val="003A41DD"/>
    <w:rsid w:val="003A4CAF"/>
    <w:rsid w:val="003A5FC5"/>
    <w:rsid w:val="003A7033"/>
    <w:rsid w:val="003A71A2"/>
    <w:rsid w:val="003A72AB"/>
    <w:rsid w:val="003B098E"/>
    <w:rsid w:val="003B3023"/>
    <w:rsid w:val="003B3E0D"/>
    <w:rsid w:val="003B47FE"/>
    <w:rsid w:val="003B5673"/>
    <w:rsid w:val="003B59EA"/>
    <w:rsid w:val="003B6013"/>
    <w:rsid w:val="003B6287"/>
    <w:rsid w:val="003B62C9"/>
    <w:rsid w:val="003B7496"/>
    <w:rsid w:val="003B75D6"/>
    <w:rsid w:val="003C7176"/>
    <w:rsid w:val="003C74A7"/>
    <w:rsid w:val="003D0929"/>
    <w:rsid w:val="003D1661"/>
    <w:rsid w:val="003D19A6"/>
    <w:rsid w:val="003D1E8D"/>
    <w:rsid w:val="003D34A0"/>
    <w:rsid w:val="003D4729"/>
    <w:rsid w:val="003D7DD6"/>
    <w:rsid w:val="003E0DBA"/>
    <w:rsid w:val="003E29E1"/>
    <w:rsid w:val="003E352D"/>
    <w:rsid w:val="003E5AAF"/>
    <w:rsid w:val="003E5DFF"/>
    <w:rsid w:val="003E600D"/>
    <w:rsid w:val="003E64DF"/>
    <w:rsid w:val="003E666D"/>
    <w:rsid w:val="003E6A5D"/>
    <w:rsid w:val="003E7A4F"/>
    <w:rsid w:val="003F193A"/>
    <w:rsid w:val="003F25A8"/>
    <w:rsid w:val="003F327A"/>
    <w:rsid w:val="003F4207"/>
    <w:rsid w:val="003F5C46"/>
    <w:rsid w:val="003F6C1F"/>
    <w:rsid w:val="003F6D59"/>
    <w:rsid w:val="003F7CBB"/>
    <w:rsid w:val="003F7D34"/>
    <w:rsid w:val="00400566"/>
    <w:rsid w:val="004025E8"/>
    <w:rsid w:val="00402B95"/>
    <w:rsid w:val="00405678"/>
    <w:rsid w:val="004123A1"/>
    <w:rsid w:val="00412C8E"/>
    <w:rsid w:val="004135D8"/>
    <w:rsid w:val="0041518D"/>
    <w:rsid w:val="00416E3A"/>
    <w:rsid w:val="0041723B"/>
    <w:rsid w:val="0041735F"/>
    <w:rsid w:val="00420074"/>
    <w:rsid w:val="004203D8"/>
    <w:rsid w:val="0042221D"/>
    <w:rsid w:val="004225FF"/>
    <w:rsid w:val="00423714"/>
    <w:rsid w:val="004243C4"/>
    <w:rsid w:val="00424DD3"/>
    <w:rsid w:val="004269C5"/>
    <w:rsid w:val="00427CB1"/>
    <w:rsid w:val="00431D82"/>
    <w:rsid w:val="0043200F"/>
    <w:rsid w:val="00432261"/>
    <w:rsid w:val="00432898"/>
    <w:rsid w:val="004348B7"/>
    <w:rsid w:val="00435939"/>
    <w:rsid w:val="00435A0A"/>
    <w:rsid w:val="00435E2B"/>
    <w:rsid w:val="004362BE"/>
    <w:rsid w:val="00437A27"/>
    <w:rsid w:val="00437A43"/>
    <w:rsid w:val="00437CC7"/>
    <w:rsid w:val="004405FF"/>
    <w:rsid w:val="00442B9C"/>
    <w:rsid w:val="00445EFA"/>
    <w:rsid w:val="0044738A"/>
    <w:rsid w:val="004473D3"/>
    <w:rsid w:val="0044794A"/>
    <w:rsid w:val="004511CE"/>
    <w:rsid w:val="00452231"/>
    <w:rsid w:val="004538D2"/>
    <w:rsid w:val="004552A9"/>
    <w:rsid w:val="004568BB"/>
    <w:rsid w:val="00460306"/>
    <w:rsid w:val="00460C13"/>
    <w:rsid w:val="00463228"/>
    <w:rsid w:val="00463782"/>
    <w:rsid w:val="00463DDF"/>
    <w:rsid w:val="0046522F"/>
    <w:rsid w:val="00465F76"/>
    <w:rsid w:val="004667E0"/>
    <w:rsid w:val="0046760E"/>
    <w:rsid w:val="00470E10"/>
    <w:rsid w:val="0047110F"/>
    <w:rsid w:val="00473DE8"/>
    <w:rsid w:val="00473FE7"/>
    <w:rsid w:val="00477585"/>
    <w:rsid w:val="00477965"/>
    <w:rsid w:val="00477A97"/>
    <w:rsid w:val="00480533"/>
    <w:rsid w:val="00481343"/>
    <w:rsid w:val="00482483"/>
    <w:rsid w:val="004833B3"/>
    <w:rsid w:val="00484588"/>
    <w:rsid w:val="00484CD9"/>
    <w:rsid w:val="00484E46"/>
    <w:rsid w:val="0048549E"/>
    <w:rsid w:val="00487F39"/>
    <w:rsid w:val="00492069"/>
    <w:rsid w:val="004920B8"/>
    <w:rsid w:val="00492D66"/>
    <w:rsid w:val="00493347"/>
    <w:rsid w:val="00494332"/>
    <w:rsid w:val="00495A48"/>
    <w:rsid w:val="00496092"/>
    <w:rsid w:val="004971B5"/>
    <w:rsid w:val="004976F3"/>
    <w:rsid w:val="004A08DB"/>
    <w:rsid w:val="004A118B"/>
    <w:rsid w:val="004A25D0"/>
    <w:rsid w:val="004A2C93"/>
    <w:rsid w:val="004A37E8"/>
    <w:rsid w:val="004A5469"/>
    <w:rsid w:val="004A5609"/>
    <w:rsid w:val="004A7549"/>
    <w:rsid w:val="004B050B"/>
    <w:rsid w:val="004B09D4"/>
    <w:rsid w:val="004B1DE0"/>
    <w:rsid w:val="004B2857"/>
    <w:rsid w:val="004B309D"/>
    <w:rsid w:val="004B330A"/>
    <w:rsid w:val="004B44D2"/>
    <w:rsid w:val="004B4527"/>
    <w:rsid w:val="004B7860"/>
    <w:rsid w:val="004B78A8"/>
    <w:rsid w:val="004B7C8E"/>
    <w:rsid w:val="004C3D3C"/>
    <w:rsid w:val="004C3DE0"/>
    <w:rsid w:val="004C46C4"/>
    <w:rsid w:val="004C4D77"/>
    <w:rsid w:val="004C6078"/>
    <w:rsid w:val="004C6861"/>
    <w:rsid w:val="004D0EDC"/>
    <w:rsid w:val="004D1058"/>
    <w:rsid w:val="004D1220"/>
    <w:rsid w:val="004D14B3"/>
    <w:rsid w:val="004D1529"/>
    <w:rsid w:val="004D2253"/>
    <w:rsid w:val="004D3D19"/>
    <w:rsid w:val="004D5514"/>
    <w:rsid w:val="004D56C3"/>
    <w:rsid w:val="004D73EA"/>
    <w:rsid w:val="004E0338"/>
    <w:rsid w:val="004E182B"/>
    <w:rsid w:val="004E3ACE"/>
    <w:rsid w:val="004E4BFB"/>
    <w:rsid w:val="004E4FF3"/>
    <w:rsid w:val="004E56A8"/>
    <w:rsid w:val="004F0878"/>
    <w:rsid w:val="004F0F31"/>
    <w:rsid w:val="004F0FFB"/>
    <w:rsid w:val="004F32E1"/>
    <w:rsid w:val="004F3433"/>
    <w:rsid w:val="004F3704"/>
    <w:rsid w:val="004F3B55"/>
    <w:rsid w:val="004F3FB3"/>
    <w:rsid w:val="004F4C6A"/>
    <w:rsid w:val="004F4E46"/>
    <w:rsid w:val="004F6B7D"/>
    <w:rsid w:val="004F79F3"/>
    <w:rsid w:val="004F7CFD"/>
    <w:rsid w:val="00501204"/>
    <w:rsid w:val="005015F6"/>
    <w:rsid w:val="0050243D"/>
    <w:rsid w:val="00502D09"/>
    <w:rsid w:val="005030C4"/>
    <w:rsid w:val="005031C5"/>
    <w:rsid w:val="005039CD"/>
    <w:rsid w:val="00504FDC"/>
    <w:rsid w:val="0050506D"/>
    <w:rsid w:val="0050715E"/>
    <w:rsid w:val="00507F8F"/>
    <w:rsid w:val="00510AA6"/>
    <w:rsid w:val="005120CC"/>
    <w:rsid w:val="00512B7B"/>
    <w:rsid w:val="00514EA1"/>
    <w:rsid w:val="005154C9"/>
    <w:rsid w:val="0051798B"/>
    <w:rsid w:val="00521F5A"/>
    <w:rsid w:val="0052243F"/>
    <w:rsid w:val="005233C2"/>
    <w:rsid w:val="005235DF"/>
    <w:rsid w:val="005250D1"/>
    <w:rsid w:val="00525E06"/>
    <w:rsid w:val="00526103"/>
    <w:rsid w:val="00526454"/>
    <w:rsid w:val="00527588"/>
    <w:rsid w:val="00531823"/>
    <w:rsid w:val="00532AE0"/>
    <w:rsid w:val="0053337A"/>
    <w:rsid w:val="00533817"/>
    <w:rsid w:val="00533DAE"/>
    <w:rsid w:val="00534208"/>
    <w:rsid w:val="005348C4"/>
    <w:rsid w:val="00534ECC"/>
    <w:rsid w:val="0053720D"/>
    <w:rsid w:val="005405B1"/>
    <w:rsid w:val="00540CF6"/>
    <w:rsid w:val="00540EF5"/>
    <w:rsid w:val="00541BF3"/>
    <w:rsid w:val="00541CD3"/>
    <w:rsid w:val="0054525A"/>
    <w:rsid w:val="0054659A"/>
    <w:rsid w:val="005476FA"/>
    <w:rsid w:val="00550FB2"/>
    <w:rsid w:val="0055595E"/>
    <w:rsid w:val="0055642F"/>
    <w:rsid w:val="00557988"/>
    <w:rsid w:val="00560783"/>
    <w:rsid w:val="00560C6E"/>
    <w:rsid w:val="00562C49"/>
    <w:rsid w:val="00562DEF"/>
    <w:rsid w:val="0056321A"/>
    <w:rsid w:val="00563A35"/>
    <w:rsid w:val="00566596"/>
    <w:rsid w:val="0057178B"/>
    <w:rsid w:val="0057272F"/>
    <w:rsid w:val="005741DA"/>
    <w:rsid w:val="005741E9"/>
    <w:rsid w:val="005748CF"/>
    <w:rsid w:val="00574F9B"/>
    <w:rsid w:val="005758BC"/>
    <w:rsid w:val="00576628"/>
    <w:rsid w:val="00580E51"/>
    <w:rsid w:val="005823F9"/>
    <w:rsid w:val="0058424F"/>
    <w:rsid w:val="00584270"/>
    <w:rsid w:val="00584738"/>
    <w:rsid w:val="00585956"/>
    <w:rsid w:val="005902D2"/>
    <w:rsid w:val="00590AD0"/>
    <w:rsid w:val="005920B0"/>
    <w:rsid w:val="0059218C"/>
    <w:rsid w:val="00592C53"/>
    <w:rsid w:val="00592EC3"/>
    <w:rsid w:val="0059380D"/>
    <w:rsid w:val="00595297"/>
    <w:rsid w:val="00595A8F"/>
    <w:rsid w:val="005977C2"/>
    <w:rsid w:val="00597BF2"/>
    <w:rsid w:val="005A0627"/>
    <w:rsid w:val="005A3075"/>
    <w:rsid w:val="005A3796"/>
    <w:rsid w:val="005A5402"/>
    <w:rsid w:val="005A55A9"/>
    <w:rsid w:val="005A70FF"/>
    <w:rsid w:val="005A7527"/>
    <w:rsid w:val="005B134E"/>
    <w:rsid w:val="005B1EF5"/>
    <w:rsid w:val="005B2039"/>
    <w:rsid w:val="005B2A4A"/>
    <w:rsid w:val="005B344F"/>
    <w:rsid w:val="005B3590"/>
    <w:rsid w:val="005B3FBA"/>
    <w:rsid w:val="005B4A1D"/>
    <w:rsid w:val="005B61C6"/>
    <w:rsid w:val="005B674D"/>
    <w:rsid w:val="005C016A"/>
    <w:rsid w:val="005C07BA"/>
    <w:rsid w:val="005C0CBE"/>
    <w:rsid w:val="005C11F6"/>
    <w:rsid w:val="005C1AAC"/>
    <w:rsid w:val="005C1FCF"/>
    <w:rsid w:val="005C2E6C"/>
    <w:rsid w:val="005C3185"/>
    <w:rsid w:val="005C58DF"/>
    <w:rsid w:val="005D1885"/>
    <w:rsid w:val="005D3620"/>
    <w:rsid w:val="005D4A38"/>
    <w:rsid w:val="005D7A6D"/>
    <w:rsid w:val="005E0395"/>
    <w:rsid w:val="005E03A8"/>
    <w:rsid w:val="005E0922"/>
    <w:rsid w:val="005E0E9E"/>
    <w:rsid w:val="005E29AE"/>
    <w:rsid w:val="005E2EEA"/>
    <w:rsid w:val="005E3708"/>
    <w:rsid w:val="005E3A24"/>
    <w:rsid w:val="005E3CCD"/>
    <w:rsid w:val="005E3D6B"/>
    <w:rsid w:val="005E5B55"/>
    <w:rsid w:val="005E5E4A"/>
    <w:rsid w:val="005E693D"/>
    <w:rsid w:val="005E75BF"/>
    <w:rsid w:val="005F158C"/>
    <w:rsid w:val="005F224A"/>
    <w:rsid w:val="005F23B6"/>
    <w:rsid w:val="005F34F1"/>
    <w:rsid w:val="005F417B"/>
    <w:rsid w:val="005F5435"/>
    <w:rsid w:val="005F57BA"/>
    <w:rsid w:val="005F61E6"/>
    <w:rsid w:val="005F6C45"/>
    <w:rsid w:val="0060043D"/>
    <w:rsid w:val="00600502"/>
    <w:rsid w:val="006009CA"/>
    <w:rsid w:val="006018F9"/>
    <w:rsid w:val="00602BF6"/>
    <w:rsid w:val="006041D0"/>
    <w:rsid w:val="00605A69"/>
    <w:rsid w:val="00606C54"/>
    <w:rsid w:val="00610994"/>
    <w:rsid w:val="00610BBC"/>
    <w:rsid w:val="0061152D"/>
    <w:rsid w:val="00614375"/>
    <w:rsid w:val="00615B0A"/>
    <w:rsid w:val="00615D53"/>
    <w:rsid w:val="006168CF"/>
    <w:rsid w:val="0062011B"/>
    <w:rsid w:val="00620459"/>
    <w:rsid w:val="00623DB1"/>
    <w:rsid w:val="00625B06"/>
    <w:rsid w:val="00626739"/>
    <w:rsid w:val="00626DE0"/>
    <w:rsid w:val="00630901"/>
    <w:rsid w:val="00631F8E"/>
    <w:rsid w:val="00636849"/>
    <w:rsid w:val="00636EE9"/>
    <w:rsid w:val="00640296"/>
    <w:rsid w:val="00640950"/>
    <w:rsid w:val="006418FC"/>
    <w:rsid w:val="00641AE7"/>
    <w:rsid w:val="00642629"/>
    <w:rsid w:val="00643114"/>
    <w:rsid w:val="006436B8"/>
    <w:rsid w:val="006463B4"/>
    <w:rsid w:val="00646B47"/>
    <w:rsid w:val="006512CF"/>
    <w:rsid w:val="00652597"/>
    <w:rsid w:val="0065293D"/>
    <w:rsid w:val="00653EFC"/>
    <w:rsid w:val="00654021"/>
    <w:rsid w:val="00661045"/>
    <w:rsid w:val="00662F07"/>
    <w:rsid w:val="00663DB2"/>
    <w:rsid w:val="00666DA8"/>
    <w:rsid w:val="006674E8"/>
    <w:rsid w:val="006704F2"/>
    <w:rsid w:val="00671057"/>
    <w:rsid w:val="006716E2"/>
    <w:rsid w:val="00672B79"/>
    <w:rsid w:val="00674D72"/>
    <w:rsid w:val="00675183"/>
    <w:rsid w:val="00675AAF"/>
    <w:rsid w:val="006775E3"/>
    <w:rsid w:val="0068031A"/>
    <w:rsid w:val="00681B2F"/>
    <w:rsid w:val="00681C94"/>
    <w:rsid w:val="00682C41"/>
    <w:rsid w:val="006830C3"/>
    <w:rsid w:val="0068335F"/>
    <w:rsid w:val="00683FD7"/>
    <w:rsid w:val="00684B23"/>
    <w:rsid w:val="0068503D"/>
    <w:rsid w:val="00685CAC"/>
    <w:rsid w:val="00687217"/>
    <w:rsid w:val="00687CE8"/>
    <w:rsid w:val="006903DD"/>
    <w:rsid w:val="006925FB"/>
    <w:rsid w:val="00693302"/>
    <w:rsid w:val="00693EBE"/>
    <w:rsid w:val="0069640B"/>
    <w:rsid w:val="0069664C"/>
    <w:rsid w:val="00696968"/>
    <w:rsid w:val="00696FE8"/>
    <w:rsid w:val="006A1413"/>
    <w:rsid w:val="006A1A34"/>
    <w:rsid w:val="006A1B83"/>
    <w:rsid w:val="006A21CD"/>
    <w:rsid w:val="006A2450"/>
    <w:rsid w:val="006A2DA9"/>
    <w:rsid w:val="006A326F"/>
    <w:rsid w:val="006A488F"/>
    <w:rsid w:val="006A5752"/>
    <w:rsid w:val="006A5918"/>
    <w:rsid w:val="006A5DA8"/>
    <w:rsid w:val="006B0B72"/>
    <w:rsid w:val="006B21B2"/>
    <w:rsid w:val="006B47E1"/>
    <w:rsid w:val="006B4A4A"/>
    <w:rsid w:val="006B6289"/>
    <w:rsid w:val="006C19B2"/>
    <w:rsid w:val="006C487C"/>
    <w:rsid w:val="006C5BB8"/>
    <w:rsid w:val="006C6936"/>
    <w:rsid w:val="006C6AC1"/>
    <w:rsid w:val="006C7B01"/>
    <w:rsid w:val="006D0FE8"/>
    <w:rsid w:val="006D1B44"/>
    <w:rsid w:val="006D4B2B"/>
    <w:rsid w:val="006D4F3C"/>
    <w:rsid w:val="006D5C66"/>
    <w:rsid w:val="006D6AA2"/>
    <w:rsid w:val="006E0EB9"/>
    <w:rsid w:val="006E13DB"/>
    <w:rsid w:val="006E1B3C"/>
    <w:rsid w:val="006E2010"/>
    <w:rsid w:val="006E23FB"/>
    <w:rsid w:val="006E279F"/>
    <w:rsid w:val="006E306F"/>
    <w:rsid w:val="006E325A"/>
    <w:rsid w:val="006E33EC"/>
    <w:rsid w:val="006E3702"/>
    <w:rsid w:val="006E3802"/>
    <w:rsid w:val="006E5BF7"/>
    <w:rsid w:val="006E6180"/>
    <w:rsid w:val="006E65D4"/>
    <w:rsid w:val="006E6C02"/>
    <w:rsid w:val="006E7E0A"/>
    <w:rsid w:val="006F1EE0"/>
    <w:rsid w:val="006F231A"/>
    <w:rsid w:val="006F2D5B"/>
    <w:rsid w:val="006F3916"/>
    <w:rsid w:val="006F6536"/>
    <w:rsid w:val="006F6B55"/>
    <w:rsid w:val="006F71D7"/>
    <w:rsid w:val="006F788D"/>
    <w:rsid w:val="006F78E1"/>
    <w:rsid w:val="006F7F03"/>
    <w:rsid w:val="00701072"/>
    <w:rsid w:val="00702054"/>
    <w:rsid w:val="0070299E"/>
    <w:rsid w:val="007035A4"/>
    <w:rsid w:val="0070469B"/>
    <w:rsid w:val="007049B4"/>
    <w:rsid w:val="0070511B"/>
    <w:rsid w:val="007051B7"/>
    <w:rsid w:val="0070587B"/>
    <w:rsid w:val="00707602"/>
    <w:rsid w:val="00707F97"/>
    <w:rsid w:val="00710010"/>
    <w:rsid w:val="00710829"/>
    <w:rsid w:val="00711799"/>
    <w:rsid w:val="00712B78"/>
    <w:rsid w:val="0071393B"/>
    <w:rsid w:val="00713EE2"/>
    <w:rsid w:val="007172CE"/>
    <w:rsid w:val="007177FC"/>
    <w:rsid w:val="0072088D"/>
    <w:rsid w:val="0072094F"/>
    <w:rsid w:val="00720C5E"/>
    <w:rsid w:val="00721701"/>
    <w:rsid w:val="00725B8F"/>
    <w:rsid w:val="0072685B"/>
    <w:rsid w:val="00731835"/>
    <w:rsid w:val="00731DCE"/>
    <w:rsid w:val="00731E40"/>
    <w:rsid w:val="007338E9"/>
    <w:rsid w:val="007341F8"/>
    <w:rsid w:val="00734372"/>
    <w:rsid w:val="00734EB8"/>
    <w:rsid w:val="00735645"/>
    <w:rsid w:val="007357BC"/>
    <w:rsid w:val="00735F8B"/>
    <w:rsid w:val="0074212B"/>
    <w:rsid w:val="007429BB"/>
    <w:rsid w:val="00742D1F"/>
    <w:rsid w:val="00743EBA"/>
    <w:rsid w:val="00744C4D"/>
    <w:rsid w:val="00744C8E"/>
    <w:rsid w:val="0074505F"/>
    <w:rsid w:val="007452D6"/>
    <w:rsid w:val="0074707E"/>
    <w:rsid w:val="00750B36"/>
    <w:rsid w:val="007516DC"/>
    <w:rsid w:val="00752E58"/>
    <w:rsid w:val="00753CE3"/>
    <w:rsid w:val="0075413B"/>
    <w:rsid w:val="00754B80"/>
    <w:rsid w:val="00760BBF"/>
    <w:rsid w:val="00761918"/>
    <w:rsid w:val="00762179"/>
    <w:rsid w:val="007624CB"/>
    <w:rsid w:val="00762F03"/>
    <w:rsid w:val="007631E1"/>
    <w:rsid w:val="00763EAC"/>
    <w:rsid w:val="0076413B"/>
    <w:rsid w:val="007643A8"/>
    <w:rsid w:val="007648AE"/>
    <w:rsid w:val="00764BF8"/>
    <w:rsid w:val="0076514D"/>
    <w:rsid w:val="007658CF"/>
    <w:rsid w:val="00766E81"/>
    <w:rsid w:val="007675DD"/>
    <w:rsid w:val="00771FDC"/>
    <w:rsid w:val="00773D59"/>
    <w:rsid w:val="007754C8"/>
    <w:rsid w:val="007770A9"/>
    <w:rsid w:val="00777A74"/>
    <w:rsid w:val="00781003"/>
    <w:rsid w:val="007827DF"/>
    <w:rsid w:val="00782E2B"/>
    <w:rsid w:val="007832E4"/>
    <w:rsid w:val="007837E9"/>
    <w:rsid w:val="007861E7"/>
    <w:rsid w:val="00786469"/>
    <w:rsid w:val="0078771D"/>
    <w:rsid w:val="00791126"/>
    <w:rsid w:val="007911FD"/>
    <w:rsid w:val="00793930"/>
    <w:rsid w:val="00793DD1"/>
    <w:rsid w:val="00794FEC"/>
    <w:rsid w:val="00796DB7"/>
    <w:rsid w:val="007A003E"/>
    <w:rsid w:val="007A0970"/>
    <w:rsid w:val="007A167E"/>
    <w:rsid w:val="007A1965"/>
    <w:rsid w:val="007A1B76"/>
    <w:rsid w:val="007A1DD9"/>
    <w:rsid w:val="007A2534"/>
    <w:rsid w:val="007A2E02"/>
    <w:rsid w:val="007A2ED1"/>
    <w:rsid w:val="007A40ED"/>
    <w:rsid w:val="007A4BE6"/>
    <w:rsid w:val="007A5F3D"/>
    <w:rsid w:val="007A5F5F"/>
    <w:rsid w:val="007A6080"/>
    <w:rsid w:val="007A7E08"/>
    <w:rsid w:val="007B0DC6"/>
    <w:rsid w:val="007B1094"/>
    <w:rsid w:val="007B1627"/>
    <w:rsid w:val="007B16BC"/>
    <w:rsid w:val="007B1762"/>
    <w:rsid w:val="007B19E0"/>
    <w:rsid w:val="007B1CA0"/>
    <w:rsid w:val="007B3320"/>
    <w:rsid w:val="007B3BC5"/>
    <w:rsid w:val="007B3CC5"/>
    <w:rsid w:val="007B433B"/>
    <w:rsid w:val="007B4E47"/>
    <w:rsid w:val="007B7293"/>
    <w:rsid w:val="007B7CEE"/>
    <w:rsid w:val="007C301F"/>
    <w:rsid w:val="007C3B06"/>
    <w:rsid w:val="007C4540"/>
    <w:rsid w:val="007C4693"/>
    <w:rsid w:val="007C46B7"/>
    <w:rsid w:val="007C4FE3"/>
    <w:rsid w:val="007C65AF"/>
    <w:rsid w:val="007D0E38"/>
    <w:rsid w:val="007D12AF"/>
    <w:rsid w:val="007D135D"/>
    <w:rsid w:val="007D207C"/>
    <w:rsid w:val="007D20E6"/>
    <w:rsid w:val="007D3933"/>
    <w:rsid w:val="007D4319"/>
    <w:rsid w:val="007D4762"/>
    <w:rsid w:val="007D4907"/>
    <w:rsid w:val="007D730F"/>
    <w:rsid w:val="007D771F"/>
    <w:rsid w:val="007D7BEF"/>
    <w:rsid w:val="007D7CD8"/>
    <w:rsid w:val="007E1D94"/>
    <w:rsid w:val="007E2290"/>
    <w:rsid w:val="007E3AA7"/>
    <w:rsid w:val="007E7C8E"/>
    <w:rsid w:val="007F20D0"/>
    <w:rsid w:val="007F20D9"/>
    <w:rsid w:val="007F393C"/>
    <w:rsid w:val="007F40D8"/>
    <w:rsid w:val="007F6364"/>
    <w:rsid w:val="007F737D"/>
    <w:rsid w:val="00800955"/>
    <w:rsid w:val="0080135A"/>
    <w:rsid w:val="0080308E"/>
    <w:rsid w:val="00805198"/>
    <w:rsid w:val="00805274"/>
    <w:rsid w:val="00805303"/>
    <w:rsid w:val="0080577E"/>
    <w:rsid w:val="00806705"/>
    <w:rsid w:val="00806738"/>
    <w:rsid w:val="0080676C"/>
    <w:rsid w:val="00806DF2"/>
    <w:rsid w:val="008155EB"/>
    <w:rsid w:val="00816239"/>
    <w:rsid w:val="008167F6"/>
    <w:rsid w:val="00816DAB"/>
    <w:rsid w:val="00816EE1"/>
    <w:rsid w:val="0081750C"/>
    <w:rsid w:val="008216D5"/>
    <w:rsid w:val="008221D4"/>
    <w:rsid w:val="008246EE"/>
    <w:rsid w:val="008249CE"/>
    <w:rsid w:val="00826B63"/>
    <w:rsid w:val="00826F76"/>
    <w:rsid w:val="00827A46"/>
    <w:rsid w:val="00831A50"/>
    <w:rsid w:val="00831B3C"/>
    <w:rsid w:val="00831C89"/>
    <w:rsid w:val="00832114"/>
    <w:rsid w:val="00834C46"/>
    <w:rsid w:val="0083543C"/>
    <w:rsid w:val="00835718"/>
    <w:rsid w:val="00837C2E"/>
    <w:rsid w:val="00840196"/>
    <w:rsid w:val="0084031F"/>
    <w:rsid w:val="0084093E"/>
    <w:rsid w:val="00841CE1"/>
    <w:rsid w:val="00841DAD"/>
    <w:rsid w:val="00841EFF"/>
    <w:rsid w:val="0084315D"/>
    <w:rsid w:val="008443C1"/>
    <w:rsid w:val="0084578E"/>
    <w:rsid w:val="00846008"/>
    <w:rsid w:val="008472D4"/>
    <w:rsid w:val="008473D8"/>
    <w:rsid w:val="008509FD"/>
    <w:rsid w:val="0085119B"/>
    <w:rsid w:val="008528DC"/>
    <w:rsid w:val="00852B8C"/>
    <w:rsid w:val="00852F63"/>
    <w:rsid w:val="00854981"/>
    <w:rsid w:val="008559B8"/>
    <w:rsid w:val="00856854"/>
    <w:rsid w:val="00857383"/>
    <w:rsid w:val="00864A93"/>
    <w:rsid w:val="00864B2E"/>
    <w:rsid w:val="00865963"/>
    <w:rsid w:val="00865B20"/>
    <w:rsid w:val="00866EB3"/>
    <w:rsid w:val="00870858"/>
    <w:rsid w:val="00870C24"/>
    <w:rsid w:val="00871C1D"/>
    <w:rsid w:val="0087309E"/>
    <w:rsid w:val="0087450E"/>
    <w:rsid w:val="008745E6"/>
    <w:rsid w:val="00875A82"/>
    <w:rsid w:val="00876CA3"/>
    <w:rsid w:val="008772FE"/>
    <w:rsid w:val="008775F1"/>
    <w:rsid w:val="00880407"/>
    <w:rsid w:val="00880747"/>
    <w:rsid w:val="00881250"/>
    <w:rsid w:val="00882146"/>
    <w:rsid w:val="008821AE"/>
    <w:rsid w:val="008831C5"/>
    <w:rsid w:val="00883D3A"/>
    <w:rsid w:val="008854F7"/>
    <w:rsid w:val="0088560F"/>
    <w:rsid w:val="00885A9D"/>
    <w:rsid w:val="00886689"/>
    <w:rsid w:val="0088699F"/>
    <w:rsid w:val="00887A0F"/>
    <w:rsid w:val="008929D2"/>
    <w:rsid w:val="0089361D"/>
    <w:rsid w:val="00893636"/>
    <w:rsid w:val="00893B94"/>
    <w:rsid w:val="00893E93"/>
    <w:rsid w:val="008964B6"/>
    <w:rsid w:val="0089664A"/>
    <w:rsid w:val="00896E9D"/>
    <w:rsid w:val="00896F11"/>
    <w:rsid w:val="008A0905"/>
    <w:rsid w:val="008A1049"/>
    <w:rsid w:val="008A1C98"/>
    <w:rsid w:val="008A322D"/>
    <w:rsid w:val="008A4D72"/>
    <w:rsid w:val="008A502B"/>
    <w:rsid w:val="008A6285"/>
    <w:rsid w:val="008A63B2"/>
    <w:rsid w:val="008A68C8"/>
    <w:rsid w:val="008B0C63"/>
    <w:rsid w:val="008B26C8"/>
    <w:rsid w:val="008B345D"/>
    <w:rsid w:val="008B3B53"/>
    <w:rsid w:val="008B3FF1"/>
    <w:rsid w:val="008B4891"/>
    <w:rsid w:val="008C1FC2"/>
    <w:rsid w:val="008C2980"/>
    <w:rsid w:val="008C4AC7"/>
    <w:rsid w:val="008C4DD6"/>
    <w:rsid w:val="008C5AFB"/>
    <w:rsid w:val="008D07FB"/>
    <w:rsid w:val="008D0C02"/>
    <w:rsid w:val="008D2A60"/>
    <w:rsid w:val="008D357D"/>
    <w:rsid w:val="008D3C41"/>
    <w:rsid w:val="008D435A"/>
    <w:rsid w:val="008D45A3"/>
    <w:rsid w:val="008D7263"/>
    <w:rsid w:val="008E387B"/>
    <w:rsid w:val="008E6087"/>
    <w:rsid w:val="008E758D"/>
    <w:rsid w:val="008F0DBA"/>
    <w:rsid w:val="008F10A7"/>
    <w:rsid w:val="008F26DB"/>
    <w:rsid w:val="008F339D"/>
    <w:rsid w:val="008F3FA9"/>
    <w:rsid w:val="008F6C6A"/>
    <w:rsid w:val="008F755D"/>
    <w:rsid w:val="008F7A39"/>
    <w:rsid w:val="00901CFE"/>
    <w:rsid w:val="009021E8"/>
    <w:rsid w:val="00902AF1"/>
    <w:rsid w:val="00904677"/>
    <w:rsid w:val="00904DDD"/>
    <w:rsid w:val="00905EE2"/>
    <w:rsid w:val="009060E4"/>
    <w:rsid w:val="009105A9"/>
    <w:rsid w:val="00910C47"/>
    <w:rsid w:val="00911440"/>
    <w:rsid w:val="00911712"/>
    <w:rsid w:val="00911B27"/>
    <w:rsid w:val="009125B7"/>
    <w:rsid w:val="009128F5"/>
    <w:rsid w:val="009136C3"/>
    <w:rsid w:val="00916432"/>
    <w:rsid w:val="00916996"/>
    <w:rsid w:val="009170BE"/>
    <w:rsid w:val="00917DA3"/>
    <w:rsid w:val="00920B55"/>
    <w:rsid w:val="0092119C"/>
    <w:rsid w:val="00921D14"/>
    <w:rsid w:val="0092300A"/>
    <w:rsid w:val="009231D7"/>
    <w:rsid w:val="009244B1"/>
    <w:rsid w:val="009262C9"/>
    <w:rsid w:val="0092708F"/>
    <w:rsid w:val="00930EB9"/>
    <w:rsid w:val="00932877"/>
    <w:rsid w:val="00933D2A"/>
    <w:rsid w:val="00933DC7"/>
    <w:rsid w:val="009358F1"/>
    <w:rsid w:val="0093690D"/>
    <w:rsid w:val="00940D52"/>
    <w:rsid w:val="00940F63"/>
    <w:rsid w:val="009415E6"/>
    <w:rsid w:val="009418F4"/>
    <w:rsid w:val="00941D0D"/>
    <w:rsid w:val="00942BBC"/>
    <w:rsid w:val="00942E6E"/>
    <w:rsid w:val="00943D90"/>
    <w:rsid w:val="00944180"/>
    <w:rsid w:val="00944AA0"/>
    <w:rsid w:val="009465D7"/>
    <w:rsid w:val="009470D0"/>
    <w:rsid w:val="00947DA2"/>
    <w:rsid w:val="00950F95"/>
    <w:rsid w:val="00951177"/>
    <w:rsid w:val="00951FC4"/>
    <w:rsid w:val="0095266A"/>
    <w:rsid w:val="00952817"/>
    <w:rsid w:val="00952C7D"/>
    <w:rsid w:val="009549B6"/>
    <w:rsid w:val="0095548A"/>
    <w:rsid w:val="00961B60"/>
    <w:rsid w:val="009634D8"/>
    <w:rsid w:val="00963DEB"/>
    <w:rsid w:val="009673E8"/>
    <w:rsid w:val="00970295"/>
    <w:rsid w:val="009742F1"/>
    <w:rsid w:val="00974DB8"/>
    <w:rsid w:val="00976CDD"/>
    <w:rsid w:val="009770C8"/>
    <w:rsid w:val="0098002D"/>
    <w:rsid w:val="00980661"/>
    <w:rsid w:val="0098093B"/>
    <w:rsid w:val="00980B3C"/>
    <w:rsid w:val="00982525"/>
    <w:rsid w:val="009828C8"/>
    <w:rsid w:val="00982B52"/>
    <w:rsid w:val="00982E42"/>
    <w:rsid w:val="009832D8"/>
    <w:rsid w:val="0098399F"/>
    <w:rsid w:val="0098441E"/>
    <w:rsid w:val="0098494D"/>
    <w:rsid w:val="009851C8"/>
    <w:rsid w:val="00985D8B"/>
    <w:rsid w:val="00987205"/>
    <w:rsid w:val="009876D4"/>
    <w:rsid w:val="009912BB"/>
    <w:rsid w:val="009914A5"/>
    <w:rsid w:val="00992552"/>
    <w:rsid w:val="00992863"/>
    <w:rsid w:val="00992A7E"/>
    <w:rsid w:val="00992C0D"/>
    <w:rsid w:val="0099548E"/>
    <w:rsid w:val="00995B34"/>
    <w:rsid w:val="00996456"/>
    <w:rsid w:val="00996A12"/>
    <w:rsid w:val="00997825"/>
    <w:rsid w:val="00997B0F"/>
    <w:rsid w:val="009A071F"/>
    <w:rsid w:val="009A1CAD"/>
    <w:rsid w:val="009A3440"/>
    <w:rsid w:val="009A3959"/>
    <w:rsid w:val="009A4D90"/>
    <w:rsid w:val="009A4DCF"/>
    <w:rsid w:val="009A5832"/>
    <w:rsid w:val="009A6838"/>
    <w:rsid w:val="009A726F"/>
    <w:rsid w:val="009A7F72"/>
    <w:rsid w:val="009B0F4E"/>
    <w:rsid w:val="009B24B5"/>
    <w:rsid w:val="009B4EBC"/>
    <w:rsid w:val="009B4FFE"/>
    <w:rsid w:val="009B5ABB"/>
    <w:rsid w:val="009B6626"/>
    <w:rsid w:val="009B7088"/>
    <w:rsid w:val="009B73CE"/>
    <w:rsid w:val="009B77B6"/>
    <w:rsid w:val="009C1168"/>
    <w:rsid w:val="009C2091"/>
    <w:rsid w:val="009C2461"/>
    <w:rsid w:val="009C2BE9"/>
    <w:rsid w:val="009C2E43"/>
    <w:rsid w:val="009C6FE2"/>
    <w:rsid w:val="009C7584"/>
    <w:rsid w:val="009C7674"/>
    <w:rsid w:val="009D004A"/>
    <w:rsid w:val="009D09C3"/>
    <w:rsid w:val="009D118C"/>
    <w:rsid w:val="009D3776"/>
    <w:rsid w:val="009D42AA"/>
    <w:rsid w:val="009D527F"/>
    <w:rsid w:val="009D5880"/>
    <w:rsid w:val="009D6B38"/>
    <w:rsid w:val="009D78BE"/>
    <w:rsid w:val="009E08EF"/>
    <w:rsid w:val="009E1FD4"/>
    <w:rsid w:val="009E237B"/>
    <w:rsid w:val="009E3B07"/>
    <w:rsid w:val="009E3D96"/>
    <w:rsid w:val="009E4DDA"/>
    <w:rsid w:val="009E51D1"/>
    <w:rsid w:val="009E5416"/>
    <w:rsid w:val="009E5531"/>
    <w:rsid w:val="009E58F3"/>
    <w:rsid w:val="009E7993"/>
    <w:rsid w:val="009F00D9"/>
    <w:rsid w:val="009F0C9A"/>
    <w:rsid w:val="009F171E"/>
    <w:rsid w:val="009F2FE2"/>
    <w:rsid w:val="009F3D2F"/>
    <w:rsid w:val="009F4510"/>
    <w:rsid w:val="009F7052"/>
    <w:rsid w:val="009F7903"/>
    <w:rsid w:val="009F7E13"/>
    <w:rsid w:val="00A01697"/>
    <w:rsid w:val="00A02668"/>
    <w:rsid w:val="00A02801"/>
    <w:rsid w:val="00A03275"/>
    <w:rsid w:val="00A03D0F"/>
    <w:rsid w:val="00A05698"/>
    <w:rsid w:val="00A061D8"/>
    <w:rsid w:val="00A069E3"/>
    <w:rsid w:val="00A06A39"/>
    <w:rsid w:val="00A06D83"/>
    <w:rsid w:val="00A07E01"/>
    <w:rsid w:val="00A07F58"/>
    <w:rsid w:val="00A131CB"/>
    <w:rsid w:val="00A13846"/>
    <w:rsid w:val="00A14847"/>
    <w:rsid w:val="00A15471"/>
    <w:rsid w:val="00A1549C"/>
    <w:rsid w:val="00A16789"/>
    <w:rsid w:val="00A16D6D"/>
    <w:rsid w:val="00A202A2"/>
    <w:rsid w:val="00A20500"/>
    <w:rsid w:val="00A2103F"/>
    <w:rsid w:val="00A21383"/>
    <w:rsid w:val="00A2199F"/>
    <w:rsid w:val="00A21B31"/>
    <w:rsid w:val="00A231FC"/>
    <w:rsid w:val="00A234C4"/>
    <w:rsid w:val="00A2360E"/>
    <w:rsid w:val="00A23BCF"/>
    <w:rsid w:val="00A2451B"/>
    <w:rsid w:val="00A24A2F"/>
    <w:rsid w:val="00A26BCE"/>
    <w:rsid w:val="00A26E0C"/>
    <w:rsid w:val="00A27D78"/>
    <w:rsid w:val="00A30394"/>
    <w:rsid w:val="00A30B6F"/>
    <w:rsid w:val="00A31B0C"/>
    <w:rsid w:val="00A32FCB"/>
    <w:rsid w:val="00A348F6"/>
    <w:rsid w:val="00A34953"/>
    <w:rsid w:val="00A34C25"/>
    <w:rsid w:val="00A3507D"/>
    <w:rsid w:val="00A370B9"/>
    <w:rsid w:val="00A3717A"/>
    <w:rsid w:val="00A4088C"/>
    <w:rsid w:val="00A40DE1"/>
    <w:rsid w:val="00A4456B"/>
    <w:rsid w:val="00A448D4"/>
    <w:rsid w:val="00A452E0"/>
    <w:rsid w:val="00A45F9C"/>
    <w:rsid w:val="00A46003"/>
    <w:rsid w:val="00A460B1"/>
    <w:rsid w:val="00A46CC2"/>
    <w:rsid w:val="00A47DBD"/>
    <w:rsid w:val="00A501C3"/>
    <w:rsid w:val="00A50906"/>
    <w:rsid w:val="00A51EA5"/>
    <w:rsid w:val="00A5362D"/>
    <w:rsid w:val="00A53742"/>
    <w:rsid w:val="00A5575D"/>
    <w:rsid w:val="00A557A1"/>
    <w:rsid w:val="00A619D3"/>
    <w:rsid w:val="00A61DB6"/>
    <w:rsid w:val="00A6280C"/>
    <w:rsid w:val="00A63059"/>
    <w:rsid w:val="00A63AE3"/>
    <w:rsid w:val="00A64342"/>
    <w:rsid w:val="00A651A4"/>
    <w:rsid w:val="00A65475"/>
    <w:rsid w:val="00A665FC"/>
    <w:rsid w:val="00A66A91"/>
    <w:rsid w:val="00A707C4"/>
    <w:rsid w:val="00A70A7B"/>
    <w:rsid w:val="00A70A80"/>
    <w:rsid w:val="00A71361"/>
    <w:rsid w:val="00A72131"/>
    <w:rsid w:val="00A74207"/>
    <w:rsid w:val="00A746E2"/>
    <w:rsid w:val="00A74F04"/>
    <w:rsid w:val="00A76591"/>
    <w:rsid w:val="00A77407"/>
    <w:rsid w:val="00A77EA2"/>
    <w:rsid w:val="00A81199"/>
    <w:rsid w:val="00A81456"/>
    <w:rsid w:val="00A81FF2"/>
    <w:rsid w:val="00A823F9"/>
    <w:rsid w:val="00A83904"/>
    <w:rsid w:val="00A84AC0"/>
    <w:rsid w:val="00A86817"/>
    <w:rsid w:val="00A8703D"/>
    <w:rsid w:val="00A87A21"/>
    <w:rsid w:val="00A902E7"/>
    <w:rsid w:val="00A90A79"/>
    <w:rsid w:val="00A90B4C"/>
    <w:rsid w:val="00A92472"/>
    <w:rsid w:val="00A92911"/>
    <w:rsid w:val="00A93047"/>
    <w:rsid w:val="00A94593"/>
    <w:rsid w:val="00A96B30"/>
    <w:rsid w:val="00AA32B5"/>
    <w:rsid w:val="00AA59B5"/>
    <w:rsid w:val="00AA5A3F"/>
    <w:rsid w:val="00AA6526"/>
    <w:rsid w:val="00AA695D"/>
    <w:rsid w:val="00AA7777"/>
    <w:rsid w:val="00AA7AB4"/>
    <w:rsid w:val="00AA7B84"/>
    <w:rsid w:val="00AB0EBD"/>
    <w:rsid w:val="00AB1258"/>
    <w:rsid w:val="00AB27BC"/>
    <w:rsid w:val="00AB3A3A"/>
    <w:rsid w:val="00AB7926"/>
    <w:rsid w:val="00AC0025"/>
    <w:rsid w:val="00AC0B4C"/>
    <w:rsid w:val="00AC1164"/>
    <w:rsid w:val="00AC185A"/>
    <w:rsid w:val="00AC2296"/>
    <w:rsid w:val="00AC2754"/>
    <w:rsid w:val="00AC2E2B"/>
    <w:rsid w:val="00AC3E64"/>
    <w:rsid w:val="00AC48B0"/>
    <w:rsid w:val="00AC4ACD"/>
    <w:rsid w:val="00AC5DFB"/>
    <w:rsid w:val="00AC6D09"/>
    <w:rsid w:val="00AD0C63"/>
    <w:rsid w:val="00AD13DC"/>
    <w:rsid w:val="00AD1BE8"/>
    <w:rsid w:val="00AD3FB0"/>
    <w:rsid w:val="00AD58F7"/>
    <w:rsid w:val="00AD6DE2"/>
    <w:rsid w:val="00AD7479"/>
    <w:rsid w:val="00AD7850"/>
    <w:rsid w:val="00AE0A40"/>
    <w:rsid w:val="00AE0ADB"/>
    <w:rsid w:val="00AE1006"/>
    <w:rsid w:val="00AE1ED4"/>
    <w:rsid w:val="00AE21E1"/>
    <w:rsid w:val="00AE2D02"/>
    <w:rsid w:val="00AE2F8D"/>
    <w:rsid w:val="00AE3BAE"/>
    <w:rsid w:val="00AE5BC9"/>
    <w:rsid w:val="00AE69C4"/>
    <w:rsid w:val="00AE6A21"/>
    <w:rsid w:val="00AE7789"/>
    <w:rsid w:val="00AF0879"/>
    <w:rsid w:val="00AF0BDE"/>
    <w:rsid w:val="00AF118C"/>
    <w:rsid w:val="00AF1C8F"/>
    <w:rsid w:val="00AF2B68"/>
    <w:rsid w:val="00AF2B7D"/>
    <w:rsid w:val="00AF2C92"/>
    <w:rsid w:val="00AF3EC1"/>
    <w:rsid w:val="00AF5025"/>
    <w:rsid w:val="00AF519F"/>
    <w:rsid w:val="00AF5387"/>
    <w:rsid w:val="00AF53D9"/>
    <w:rsid w:val="00AF55F5"/>
    <w:rsid w:val="00AF5BD7"/>
    <w:rsid w:val="00AF6EE0"/>
    <w:rsid w:val="00AF7365"/>
    <w:rsid w:val="00AF7E86"/>
    <w:rsid w:val="00AF7EDE"/>
    <w:rsid w:val="00B024B9"/>
    <w:rsid w:val="00B02BFC"/>
    <w:rsid w:val="00B04905"/>
    <w:rsid w:val="00B077FA"/>
    <w:rsid w:val="00B127D7"/>
    <w:rsid w:val="00B1342B"/>
    <w:rsid w:val="00B13B0C"/>
    <w:rsid w:val="00B1453A"/>
    <w:rsid w:val="00B14E20"/>
    <w:rsid w:val="00B166E2"/>
    <w:rsid w:val="00B20F82"/>
    <w:rsid w:val="00B21C5C"/>
    <w:rsid w:val="00B252A7"/>
    <w:rsid w:val="00B25BD5"/>
    <w:rsid w:val="00B269D0"/>
    <w:rsid w:val="00B310F2"/>
    <w:rsid w:val="00B32017"/>
    <w:rsid w:val="00B34079"/>
    <w:rsid w:val="00B361FF"/>
    <w:rsid w:val="00B363A4"/>
    <w:rsid w:val="00B3793A"/>
    <w:rsid w:val="00B401BA"/>
    <w:rsid w:val="00B407E4"/>
    <w:rsid w:val="00B425B6"/>
    <w:rsid w:val="00B428ED"/>
    <w:rsid w:val="00B42A72"/>
    <w:rsid w:val="00B42EE2"/>
    <w:rsid w:val="00B4339E"/>
    <w:rsid w:val="00B43C88"/>
    <w:rsid w:val="00B441AE"/>
    <w:rsid w:val="00B44AB0"/>
    <w:rsid w:val="00B45A65"/>
    <w:rsid w:val="00B45F17"/>
    <w:rsid w:val="00B45F33"/>
    <w:rsid w:val="00B46D50"/>
    <w:rsid w:val="00B47389"/>
    <w:rsid w:val="00B51568"/>
    <w:rsid w:val="00B53170"/>
    <w:rsid w:val="00B53E34"/>
    <w:rsid w:val="00B542B7"/>
    <w:rsid w:val="00B548B9"/>
    <w:rsid w:val="00B56DBE"/>
    <w:rsid w:val="00B572DF"/>
    <w:rsid w:val="00B57F6D"/>
    <w:rsid w:val="00B62995"/>
    <w:rsid w:val="00B62999"/>
    <w:rsid w:val="00B62D46"/>
    <w:rsid w:val="00B63BE3"/>
    <w:rsid w:val="00B64885"/>
    <w:rsid w:val="00B659E5"/>
    <w:rsid w:val="00B66564"/>
    <w:rsid w:val="00B66810"/>
    <w:rsid w:val="00B67AD4"/>
    <w:rsid w:val="00B7020A"/>
    <w:rsid w:val="00B71CCD"/>
    <w:rsid w:val="00B72BE3"/>
    <w:rsid w:val="00B73179"/>
    <w:rsid w:val="00B737D0"/>
    <w:rsid w:val="00B73B80"/>
    <w:rsid w:val="00B768B0"/>
    <w:rsid w:val="00B770C7"/>
    <w:rsid w:val="00B80F26"/>
    <w:rsid w:val="00B81486"/>
    <w:rsid w:val="00B822BD"/>
    <w:rsid w:val="00B842F4"/>
    <w:rsid w:val="00B8777B"/>
    <w:rsid w:val="00B91850"/>
    <w:rsid w:val="00B91A7B"/>
    <w:rsid w:val="00B929DD"/>
    <w:rsid w:val="00B93AF6"/>
    <w:rsid w:val="00B94FDF"/>
    <w:rsid w:val="00B95405"/>
    <w:rsid w:val="00B963F1"/>
    <w:rsid w:val="00B96B82"/>
    <w:rsid w:val="00B97219"/>
    <w:rsid w:val="00BA020A"/>
    <w:rsid w:val="00BA1904"/>
    <w:rsid w:val="00BA266D"/>
    <w:rsid w:val="00BA268B"/>
    <w:rsid w:val="00BA304A"/>
    <w:rsid w:val="00BA5237"/>
    <w:rsid w:val="00BA6EAA"/>
    <w:rsid w:val="00BB025A"/>
    <w:rsid w:val="00BB02A4"/>
    <w:rsid w:val="00BB1270"/>
    <w:rsid w:val="00BB1E44"/>
    <w:rsid w:val="00BB432E"/>
    <w:rsid w:val="00BB5267"/>
    <w:rsid w:val="00BB52B8"/>
    <w:rsid w:val="00BB59D8"/>
    <w:rsid w:val="00BB7E69"/>
    <w:rsid w:val="00BC0E51"/>
    <w:rsid w:val="00BC1B84"/>
    <w:rsid w:val="00BC362B"/>
    <w:rsid w:val="00BC3C1F"/>
    <w:rsid w:val="00BC47B9"/>
    <w:rsid w:val="00BC5367"/>
    <w:rsid w:val="00BC6F5F"/>
    <w:rsid w:val="00BC7C32"/>
    <w:rsid w:val="00BC7CE7"/>
    <w:rsid w:val="00BD1B1F"/>
    <w:rsid w:val="00BD2825"/>
    <w:rsid w:val="00BD295E"/>
    <w:rsid w:val="00BD4664"/>
    <w:rsid w:val="00BD7768"/>
    <w:rsid w:val="00BD7794"/>
    <w:rsid w:val="00BE0B93"/>
    <w:rsid w:val="00BE1193"/>
    <w:rsid w:val="00BE30A5"/>
    <w:rsid w:val="00BE3AD0"/>
    <w:rsid w:val="00BE68C6"/>
    <w:rsid w:val="00BF0B5F"/>
    <w:rsid w:val="00BF2030"/>
    <w:rsid w:val="00BF319E"/>
    <w:rsid w:val="00BF43D6"/>
    <w:rsid w:val="00BF4849"/>
    <w:rsid w:val="00BF4EA7"/>
    <w:rsid w:val="00C00436"/>
    <w:rsid w:val="00C00EDB"/>
    <w:rsid w:val="00C02863"/>
    <w:rsid w:val="00C03374"/>
    <w:rsid w:val="00C0383A"/>
    <w:rsid w:val="00C0406F"/>
    <w:rsid w:val="00C046FE"/>
    <w:rsid w:val="00C05393"/>
    <w:rsid w:val="00C05AEB"/>
    <w:rsid w:val="00C067FF"/>
    <w:rsid w:val="00C10358"/>
    <w:rsid w:val="00C116FE"/>
    <w:rsid w:val="00C12862"/>
    <w:rsid w:val="00C12B1A"/>
    <w:rsid w:val="00C13D28"/>
    <w:rsid w:val="00C14585"/>
    <w:rsid w:val="00C15C36"/>
    <w:rsid w:val="00C15D31"/>
    <w:rsid w:val="00C165A0"/>
    <w:rsid w:val="00C1720D"/>
    <w:rsid w:val="00C216CE"/>
    <w:rsid w:val="00C2184F"/>
    <w:rsid w:val="00C227D4"/>
    <w:rsid w:val="00C22A78"/>
    <w:rsid w:val="00C23C7E"/>
    <w:rsid w:val="00C23DFA"/>
    <w:rsid w:val="00C246C5"/>
    <w:rsid w:val="00C24A88"/>
    <w:rsid w:val="00C25A82"/>
    <w:rsid w:val="00C26ECE"/>
    <w:rsid w:val="00C27EA6"/>
    <w:rsid w:val="00C308E9"/>
    <w:rsid w:val="00C30A2A"/>
    <w:rsid w:val="00C33289"/>
    <w:rsid w:val="00C33474"/>
    <w:rsid w:val="00C33993"/>
    <w:rsid w:val="00C354A2"/>
    <w:rsid w:val="00C372A1"/>
    <w:rsid w:val="00C4069E"/>
    <w:rsid w:val="00C40CA3"/>
    <w:rsid w:val="00C41ADC"/>
    <w:rsid w:val="00C44149"/>
    <w:rsid w:val="00C44410"/>
    <w:rsid w:val="00C44909"/>
    <w:rsid w:val="00C44A15"/>
    <w:rsid w:val="00C44A4D"/>
    <w:rsid w:val="00C44DF7"/>
    <w:rsid w:val="00C44FBC"/>
    <w:rsid w:val="00C4630A"/>
    <w:rsid w:val="00C501B5"/>
    <w:rsid w:val="00C51113"/>
    <w:rsid w:val="00C5127C"/>
    <w:rsid w:val="00C523F0"/>
    <w:rsid w:val="00C526D2"/>
    <w:rsid w:val="00C52FB2"/>
    <w:rsid w:val="00C53054"/>
    <w:rsid w:val="00C53A91"/>
    <w:rsid w:val="00C547FE"/>
    <w:rsid w:val="00C5794E"/>
    <w:rsid w:val="00C57F9E"/>
    <w:rsid w:val="00C60968"/>
    <w:rsid w:val="00C61DDB"/>
    <w:rsid w:val="00C62281"/>
    <w:rsid w:val="00C62481"/>
    <w:rsid w:val="00C63D39"/>
    <w:rsid w:val="00C63EDD"/>
    <w:rsid w:val="00C65B36"/>
    <w:rsid w:val="00C665B1"/>
    <w:rsid w:val="00C668DA"/>
    <w:rsid w:val="00C66A2D"/>
    <w:rsid w:val="00C67F2D"/>
    <w:rsid w:val="00C701CD"/>
    <w:rsid w:val="00C7189E"/>
    <w:rsid w:val="00C72470"/>
    <w:rsid w:val="00C7292E"/>
    <w:rsid w:val="00C72FF3"/>
    <w:rsid w:val="00C74E88"/>
    <w:rsid w:val="00C7754C"/>
    <w:rsid w:val="00C80924"/>
    <w:rsid w:val="00C8286B"/>
    <w:rsid w:val="00C83C7D"/>
    <w:rsid w:val="00C8506B"/>
    <w:rsid w:val="00C85DA3"/>
    <w:rsid w:val="00C91433"/>
    <w:rsid w:val="00C9151B"/>
    <w:rsid w:val="00C91588"/>
    <w:rsid w:val="00C91FD0"/>
    <w:rsid w:val="00C9422B"/>
    <w:rsid w:val="00C947F8"/>
    <w:rsid w:val="00C9515F"/>
    <w:rsid w:val="00C95E72"/>
    <w:rsid w:val="00C963C5"/>
    <w:rsid w:val="00CA030C"/>
    <w:rsid w:val="00CA115A"/>
    <w:rsid w:val="00CA1B0F"/>
    <w:rsid w:val="00CA1EFC"/>
    <w:rsid w:val="00CA1F41"/>
    <w:rsid w:val="00CA32EE"/>
    <w:rsid w:val="00CA4EC0"/>
    <w:rsid w:val="00CA5459"/>
    <w:rsid w:val="00CA5771"/>
    <w:rsid w:val="00CA5E66"/>
    <w:rsid w:val="00CA6475"/>
    <w:rsid w:val="00CA6A1A"/>
    <w:rsid w:val="00CA6AE3"/>
    <w:rsid w:val="00CA7099"/>
    <w:rsid w:val="00CB049D"/>
    <w:rsid w:val="00CB3CE5"/>
    <w:rsid w:val="00CB66CC"/>
    <w:rsid w:val="00CB70D7"/>
    <w:rsid w:val="00CC0302"/>
    <w:rsid w:val="00CC08C7"/>
    <w:rsid w:val="00CC1E75"/>
    <w:rsid w:val="00CC29FD"/>
    <w:rsid w:val="00CC2E0E"/>
    <w:rsid w:val="00CC361C"/>
    <w:rsid w:val="00CC4335"/>
    <w:rsid w:val="00CC474B"/>
    <w:rsid w:val="00CC533B"/>
    <w:rsid w:val="00CC564A"/>
    <w:rsid w:val="00CC5A20"/>
    <w:rsid w:val="00CC5DAE"/>
    <w:rsid w:val="00CC658C"/>
    <w:rsid w:val="00CC67BF"/>
    <w:rsid w:val="00CD0843"/>
    <w:rsid w:val="00CD1D02"/>
    <w:rsid w:val="00CD37D1"/>
    <w:rsid w:val="00CD3977"/>
    <w:rsid w:val="00CD4B35"/>
    <w:rsid w:val="00CD4E31"/>
    <w:rsid w:val="00CD5A78"/>
    <w:rsid w:val="00CD5FF7"/>
    <w:rsid w:val="00CD7345"/>
    <w:rsid w:val="00CE34E1"/>
    <w:rsid w:val="00CE35C5"/>
    <w:rsid w:val="00CE372E"/>
    <w:rsid w:val="00CF0074"/>
    <w:rsid w:val="00CF0A1B"/>
    <w:rsid w:val="00CF1524"/>
    <w:rsid w:val="00CF19F6"/>
    <w:rsid w:val="00CF2468"/>
    <w:rsid w:val="00CF2F4F"/>
    <w:rsid w:val="00CF4A61"/>
    <w:rsid w:val="00CF536D"/>
    <w:rsid w:val="00CF5FD2"/>
    <w:rsid w:val="00CF6223"/>
    <w:rsid w:val="00CF677B"/>
    <w:rsid w:val="00CF6D9A"/>
    <w:rsid w:val="00D02E9D"/>
    <w:rsid w:val="00D03B59"/>
    <w:rsid w:val="00D046C2"/>
    <w:rsid w:val="00D04931"/>
    <w:rsid w:val="00D0565A"/>
    <w:rsid w:val="00D05D21"/>
    <w:rsid w:val="00D06538"/>
    <w:rsid w:val="00D10CB8"/>
    <w:rsid w:val="00D116EA"/>
    <w:rsid w:val="00D1171F"/>
    <w:rsid w:val="00D12806"/>
    <w:rsid w:val="00D12D44"/>
    <w:rsid w:val="00D15018"/>
    <w:rsid w:val="00D1520E"/>
    <w:rsid w:val="00D158AC"/>
    <w:rsid w:val="00D1694C"/>
    <w:rsid w:val="00D17C2A"/>
    <w:rsid w:val="00D17F2A"/>
    <w:rsid w:val="00D20591"/>
    <w:rsid w:val="00D20F5E"/>
    <w:rsid w:val="00D223D7"/>
    <w:rsid w:val="00D226AA"/>
    <w:rsid w:val="00D22CC7"/>
    <w:rsid w:val="00D230C4"/>
    <w:rsid w:val="00D23266"/>
    <w:rsid w:val="00D23B76"/>
    <w:rsid w:val="00D24B4A"/>
    <w:rsid w:val="00D310E9"/>
    <w:rsid w:val="00D33D48"/>
    <w:rsid w:val="00D34B6F"/>
    <w:rsid w:val="00D34D68"/>
    <w:rsid w:val="00D34EB7"/>
    <w:rsid w:val="00D36A60"/>
    <w:rsid w:val="00D36C1A"/>
    <w:rsid w:val="00D373CE"/>
    <w:rsid w:val="00D379A3"/>
    <w:rsid w:val="00D37A7A"/>
    <w:rsid w:val="00D40196"/>
    <w:rsid w:val="00D40386"/>
    <w:rsid w:val="00D444C7"/>
    <w:rsid w:val="00D45FF3"/>
    <w:rsid w:val="00D47109"/>
    <w:rsid w:val="00D512CF"/>
    <w:rsid w:val="00D528B9"/>
    <w:rsid w:val="00D53186"/>
    <w:rsid w:val="00D538B9"/>
    <w:rsid w:val="00D54371"/>
    <w:rsid w:val="00D5487D"/>
    <w:rsid w:val="00D55742"/>
    <w:rsid w:val="00D56C5A"/>
    <w:rsid w:val="00D60140"/>
    <w:rsid w:val="00D6024A"/>
    <w:rsid w:val="00D608B5"/>
    <w:rsid w:val="00D614FB"/>
    <w:rsid w:val="00D62DD1"/>
    <w:rsid w:val="00D64157"/>
    <w:rsid w:val="00D64739"/>
    <w:rsid w:val="00D6578D"/>
    <w:rsid w:val="00D7003D"/>
    <w:rsid w:val="00D71F99"/>
    <w:rsid w:val="00D736D8"/>
    <w:rsid w:val="00D737FF"/>
    <w:rsid w:val="00D73CA4"/>
    <w:rsid w:val="00D73D71"/>
    <w:rsid w:val="00D74209"/>
    <w:rsid w:val="00D74396"/>
    <w:rsid w:val="00D74AF0"/>
    <w:rsid w:val="00D801B1"/>
    <w:rsid w:val="00D80284"/>
    <w:rsid w:val="00D810B0"/>
    <w:rsid w:val="00D810F5"/>
    <w:rsid w:val="00D81478"/>
    <w:rsid w:val="00D81F71"/>
    <w:rsid w:val="00D82A6B"/>
    <w:rsid w:val="00D8503D"/>
    <w:rsid w:val="00D85651"/>
    <w:rsid w:val="00D85925"/>
    <w:rsid w:val="00D8642D"/>
    <w:rsid w:val="00D8709A"/>
    <w:rsid w:val="00D90A5E"/>
    <w:rsid w:val="00D90F1E"/>
    <w:rsid w:val="00D91A68"/>
    <w:rsid w:val="00D93779"/>
    <w:rsid w:val="00D95456"/>
    <w:rsid w:val="00D95A68"/>
    <w:rsid w:val="00D96574"/>
    <w:rsid w:val="00DA12C4"/>
    <w:rsid w:val="00DA17C7"/>
    <w:rsid w:val="00DA3B3D"/>
    <w:rsid w:val="00DA6A9A"/>
    <w:rsid w:val="00DB0BBC"/>
    <w:rsid w:val="00DB0F5F"/>
    <w:rsid w:val="00DB1EFD"/>
    <w:rsid w:val="00DB294A"/>
    <w:rsid w:val="00DB299C"/>
    <w:rsid w:val="00DB3EAF"/>
    <w:rsid w:val="00DB46C6"/>
    <w:rsid w:val="00DB561F"/>
    <w:rsid w:val="00DB5E44"/>
    <w:rsid w:val="00DB61AD"/>
    <w:rsid w:val="00DB6AE5"/>
    <w:rsid w:val="00DC1F66"/>
    <w:rsid w:val="00DC3203"/>
    <w:rsid w:val="00DC33E6"/>
    <w:rsid w:val="00DC33FD"/>
    <w:rsid w:val="00DC3BBB"/>
    <w:rsid w:val="00DC3C99"/>
    <w:rsid w:val="00DC5025"/>
    <w:rsid w:val="00DC52F5"/>
    <w:rsid w:val="00DC5FD0"/>
    <w:rsid w:val="00DC6CF3"/>
    <w:rsid w:val="00DD0354"/>
    <w:rsid w:val="00DD1C89"/>
    <w:rsid w:val="00DD27D7"/>
    <w:rsid w:val="00DD458C"/>
    <w:rsid w:val="00DD5E24"/>
    <w:rsid w:val="00DD66E8"/>
    <w:rsid w:val="00DD6850"/>
    <w:rsid w:val="00DD6D7F"/>
    <w:rsid w:val="00DD72E9"/>
    <w:rsid w:val="00DD7605"/>
    <w:rsid w:val="00DD7B65"/>
    <w:rsid w:val="00DE04FB"/>
    <w:rsid w:val="00DE2020"/>
    <w:rsid w:val="00DE29A3"/>
    <w:rsid w:val="00DE3476"/>
    <w:rsid w:val="00DE3639"/>
    <w:rsid w:val="00DE629C"/>
    <w:rsid w:val="00DE7BEA"/>
    <w:rsid w:val="00DE7D23"/>
    <w:rsid w:val="00DF0921"/>
    <w:rsid w:val="00DF1174"/>
    <w:rsid w:val="00DF1A89"/>
    <w:rsid w:val="00DF1C7B"/>
    <w:rsid w:val="00DF54A6"/>
    <w:rsid w:val="00DF5B84"/>
    <w:rsid w:val="00DF5DBD"/>
    <w:rsid w:val="00DF6602"/>
    <w:rsid w:val="00DF6D5B"/>
    <w:rsid w:val="00DF771B"/>
    <w:rsid w:val="00DF79B4"/>
    <w:rsid w:val="00DF7D54"/>
    <w:rsid w:val="00DF7EE2"/>
    <w:rsid w:val="00E01BAA"/>
    <w:rsid w:val="00E0282A"/>
    <w:rsid w:val="00E02F9B"/>
    <w:rsid w:val="00E03935"/>
    <w:rsid w:val="00E03B97"/>
    <w:rsid w:val="00E040F7"/>
    <w:rsid w:val="00E04F33"/>
    <w:rsid w:val="00E07681"/>
    <w:rsid w:val="00E078D5"/>
    <w:rsid w:val="00E0795E"/>
    <w:rsid w:val="00E07E14"/>
    <w:rsid w:val="00E11CD1"/>
    <w:rsid w:val="00E11E96"/>
    <w:rsid w:val="00E1270E"/>
    <w:rsid w:val="00E13FBF"/>
    <w:rsid w:val="00E14F94"/>
    <w:rsid w:val="00E16012"/>
    <w:rsid w:val="00E16105"/>
    <w:rsid w:val="00E17072"/>
    <w:rsid w:val="00E17336"/>
    <w:rsid w:val="00E17C7C"/>
    <w:rsid w:val="00E17D15"/>
    <w:rsid w:val="00E214D3"/>
    <w:rsid w:val="00E22B95"/>
    <w:rsid w:val="00E25551"/>
    <w:rsid w:val="00E25E84"/>
    <w:rsid w:val="00E26681"/>
    <w:rsid w:val="00E26EF0"/>
    <w:rsid w:val="00E271BE"/>
    <w:rsid w:val="00E2790B"/>
    <w:rsid w:val="00E30331"/>
    <w:rsid w:val="00E30BB8"/>
    <w:rsid w:val="00E3127D"/>
    <w:rsid w:val="00E31F9C"/>
    <w:rsid w:val="00E3303A"/>
    <w:rsid w:val="00E33A11"/>
    <w:rsid w:val="00E35B06"/>
    <w:rsid w:val="00E40488"/>
    <w:rsid w:val="00E41EA8"/>
    <w:rsid w:val="00E43D5A"/>
    <w:rsid w:val="00E4601F"/>
    <w:rsid w:val="00E470AE"/>
    <w:rsid w:val="00E5015A"/>
    <w:rsid w:val="00E50367"/>
    <w:rsid w:val="00E51ABA"/>
    <w:rsid w:val="00E524CB"/>
    <w:rsid w:val="00E56793"/>
    <w:rsid w:val="00E61452"/>
    <w:rsid w:val="00E61483"/>
    <w:rsid w:val="00E6260E"/>
    <w:rsid w:val="00E628BA"/>
    <w:rsid w:val="00E62FC9"/>
    <w:rsid w:val="00E63054"/>
    <w:rsid w:val="00E65456"/>
    <w:rsid w:val="00E65A91"/>
    <w:rsid w:val="00E65E66"/>
    <w:rsid w:val="00E66188"/>
    <w:rsid w:val="00E664FB"/>
    <w:rsid w:val="00E672F0"/>
    <w:rsid w:val="00E70373"/>
    <w:rsid w:val="00E70ACF"/>
    <w:rsid w:val="00E70F54"/>
    <w:rsid w:val="00E72132"/>
    <w:rsid w:val="00E72E40"/>
    <w:rsid w:val="00E73665"/>
    <w:rsid w:val="00E73800"/>
    <w:rsid w:val="00E73999"/>
    <w:rsid w:val="00E73BDC"/>
    <w:rsid w:val="00E73E9A"/>
    <w:rsid w:val="00E73E9E"/>
    <w:rsid w:val="00E760ED"/>
    <w:rsid w:val="00E77BE1"/>
    <w:rsid w:val="00E77DB0"/>
    <w:rsid w:val="00E81660"/>
    <w:rsid w:val="00E81FA0"/>
    <w:rsid w:val="00E83602"/>
    <w:rsid w:val="00E854FE"/>
    <w:rsid w:val="00E869A8"/>
    <w:rsid w:val="00E906CC"/>
    <w:rsid w:val="00E939A0"/>
    <w:rsid w:val="00E96B6A"/>
    <w:rsid w:val="00E97E4E"/>
    <w:rsid w:val="00EA0ADA"/>
    <w:rsid w:val="00EA131C"/>
    <w:rsid w:val="00EA1CC2"/>
    <w:rsid w:val="00EA2D76"/>
    <w:rsid w:val="00EA3B9D"/>
    <w:rsid w:val="00EA43F0"/>
    <w:rsid w:val="00EA4644"/>
    <w:rsid w:val="00EA528E"/>
    <w:rsid w:val="00EA5EC9"/>
    <w:rsid w:val="00EA660C"/>
    <w:rsid w:val="00EA758A"/>
    <w:rsid w:val="00EB096F"/>
    <w:rsid w:val="00EB1500"/>
    <w:rsid w:val="00EB199F"/>
    <w:rsid w:val="00EB27C4"/>
    <w:rsid w:val="00EB360A"/>
    <w:rsid w:val="00EB429F"/>
    <w:rsid w:val="00EB48FF"/>
    <w:rsid w:val="00EB4992"/>
    <w:rsid w:val="00EB5387"/>
    <w:rsid w:val="00EB5C10"/>
    <w:rsid w:val="00EB5E86"/>
    <w:rsid w:val="00EB62EA"/>
    <w:rsid w:val="00EB7067"/>
    <w:rsid w:val="00EB7322"/>
    <w:rsid w:val="00EB7373"/>
    <w:rsid w:val="00EC0FE9"/>
    <w:rsid w:val="00EC14BB"/>
    <w:rsid w:val="00EC17AA"/>
    <w:rsid w:val="00EC18A0"/>
    <w:rsid w:val="00EC198B"/>
    <w:rsid w:val="00EC426D"/>
    <w:rsid w:val="00EC571B"/>
    <w:rsid w:val="00EC57D7"/>
    <w:rsid w:val="00EC6385"/>
    <w:rsid w:val="00EC6A10"/>
    <w:rsid w:val="00ED1DE9"/>
    <w:rsid w:val="00ED20DC"/>
    <w:rsid w:val="00ED23D4"/>
    <w:rsid w:val="00ED3B2F"/>
    <w:rsid w:val="00ED4197"/>
    <w:rsid w:val="00ED4451"/>
    <w:rsid w:val="00ED4872"/>
    <w:rsid w:val="00ED4B7B"/>
    <w:rsid w:val="00ED5E0B"/>
    <w:rsid w:val="00EE04B2"/>
    <w:rsid w:val="00EE0960"/>
    <w:rsid w:val="00EE131F"/>
    <w:rsid w:val="00EE2FA3"/>
    <w:rsid w:val="00EE37B6"/>
    <w:rsid w:val="00EE56BF"/>
    <w:rsid w:val="00EE5E66"/>
    <w:rsid w:val="00EF0F45"/>
    <w:rsid w:val="00EF1695"/>
    <w:rsid w:val="00EF3403"/>
    <w:rsid w:val="00EF60CE"/>
    <w:rsid w:val="00EF6DC4"/>
    <w:rsid w:val="00EF716C"/>
    <w:rsid w:val="00EF7463"/>
    <w:rsid w:val="00EF7971"/>
    <w:rsid w:val="00F002EF"/>
    <w:rsid w:val="00F00D47"/>
    <w:rsid w:val="00F01EE9"/>
    <w:rsid w:val="00F0210C"/>
    <w:rsid w:val="00F0260C"/>
    <w:rsid w:val="00F04900"/>
    <w:rsid w:val="00F0618F"/>
    <w:rsid w:val="00F065A4"/>
    <w:rsid w:val="00F06CDB"/>
    <w:rsid w:val="00F11337"/>
    <w:rsid w:val="00F126B9"/>
    <w:rsid w:val="00F12715"/>
    <w:rsid w:val="00F13E32"/>
    <w:rsid w:val="00F144D5"/>
    <w:rsid w:val="00F14542"/>
    <w:rsid w:val="00F146F0"/>
    <w:rsid w:val="00F15039"/>
    <w:rsid w:val="00F15B7C"/>
    <w:rsid w:val="00F16A09"/>
    <w:rsid w:val="00F17EB3"/>
    <w:rsid w:val="00F20EC7"/>
    <w:rsid w:val="00F20FF3"/>
    <w:rsid w:val="00F2190B"/>
    <w:rsid w:val="00F228B5"/>
    <w:rsid w:val="00F232C3"/>
    <w:rsid w:val="00F2389C"/>
    <w:rsid w:val="00F25042"/>
    <w:rsid w:val="00F254C9"/>
    <w:rsid w:val="00F255E2"/>
    <w:rsid w:val="00F25C67"/>
    <w:rsid w:val="00F274DA"/>
    <w:rsid w:val="00F30DFF"/>
    <w:rsid w:val="00F31856"/>
    <w:rsid w:val="00F32B80"/>
    <w:rsid w:val="00F33DE7"/>
    <w:rsid w:val="00F340EB"/>
    <w:rsid w:val="00F35285"/>
    <w:rsid w:val="00F362A1"/>
    <w:rsid w:val="00F40512"/>
    <w:rsid w:val="00F415E6"/>
    <w:rsid w:val="00F42982"/>
    <w:rsid w:val="00F43B9D"/>
    <w:rsid w:val="00F44D5E"/>
    <w:rsid w:val="00F50090"/>
    <w:rsid w:val="00F53A35"/>
    <w:rsid w:val="00F557CC"/>
    <w:rsid w:val="00F55A3D"/>
    <w:rsid w:val="00F55CA5"/>
    <w:rsid w:val="00F55DCE"/>
    <w:rsid w:val="00F5618F"/>
    <w:rsid w:val="00F5651D"/>
    <w:rsid w:val="00F5744B"/>
    <w:rsid w:val="00F60D42"/>
    <w:rsid w:val="00F61209"/>
    <w:rsid w:val="00F6140D"/>
    <w:rsid w:val="00F61D33"/>
    <w:rsid w:val="00F6259E"/>
    <w:rsid w:val="00F62A95"/>
    <w:rsid w:val="00F63E23"/>
    <w:rsid w:val="00F65DD4"/>
    <w:rsid w:val="00F66489"/>
    <w:rsid w:val="00F672B2"/>
    <w:rsid w:val="00F7087C"/>
    <w:rsid w:val="00F7372D"/>
    <w:rsid w:val="00F73A3A"/>
    <w:rsid w:val="00F73CCF"/>
    <w:rsid w:val="00F74556"/>
    <w:rsid w:val="00F74E3B"/>
    <w:rsid w:val="00F75FBE"/>
    <w:rsid w:val="00F76E87"/>
    <w:rsid w:val="00F77FB3"/>
    <w:rsid w:val="00F83973"/>
    <w:rsid w:val="00F87FA3"/>
    <w:rsid w:val="00F93D8C"/>
    <w:rsid w:val="00F944F8"/>
    <w:rsid w:val="00F96B76"/>
    <w:rsid w:val="00F97A58"/>
    <w:rsid w:val="00FA2D41"/>
    <w:rsid w:val="00FA3102"/>
    <w:rsid w:val="00FA3307"/>
    <w:rsid w:val="00FA45F0"/>
    <w:rsid w:val="00FA48D4"/>
    <w:rsid w:val="00FA511E"/>
    <w:rsid w:val="00FA54FA"/>
    <w:rsid w:val="00FA6D39"/>
    <w:rsid w:val="00FA7664"/>
    <w:rsid w:val="00FB1967"/>
    <w:rsid w:val="00FB227E"/>
    <w:rsid w:val="00FB231C"/>
    <w:rsid w:val="00FB277D"/>
    <w:rsid w:val="00FB2F7F"/>
    <w:rsid w:val="00FB34CF"/>
    <w:rsid w:val="00FB3D61"/>
    <w:rsid w:val="00FB44CE"/>
    <w:rsid w:val="00FB5009"/>
    <w:rsid w:val="00FB76AB"/>
    <w:rsid w:val="00FB7B15"/>
    <w:rsid w:val="00FC152F"/>
    <w:rsid w:val="00FD03FE"/>
    <w:rsid w:val="00FD126E"/>
    <w:rsid w:val="00FD3C36"/>
    <w:rsid w:val="00FD4D81"/>
    <w:rsid w:val="00FD7498"/>
    <w:rsid w:val="00FD7FB3"/>
    <w:rsid w:val="00FE25B5"/>
    <w:rsid w:val="00FE4713"/>
    <w:rsid w:val="00FE50DF"/>
    <w:rsid w:val="00FE5626"/>
    <w:rsid w:val="00FE60EC"/>
    <w:rsid w:val="00FE76C8"/>
    <w:rsid w:val="00FF1F44"/>
    <w:rsid w:val="00FF225E"/>
    <w:rsid w:val="00FF2BDF"/>
    <w:rsid w:val="00FF4699"/>
    <w:rsid w:val="00FF4E37"/>
    <w:rsid w:val="00FF672C"/>
    <w:rsid w:val="00FF6CE8"/>
    <w:rsid w:val="00FF7750"/>
    <w:rsid w:val="00FF7A6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85C59"/>
  <w15:docId w15:val="{0FBEA0BF-E5A8-4CC4-8360-3CBD37D9C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link w:val="NewparagraphChar"/>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uiPriority w:val="99"/>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uiPriority w:val="99"/>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CommentReference">
    <w:name w:val="annotation reference"/>
    <w:basedOn w:val="DefaultParagraphFont"/>
    <w:uiPriority w:val="99"/>
    <w:rsid w:val="00A92472"/>
    <w:rPr>
      <w:sz w:val="16"/>
      <w:szCs w:val="16"/>
    </w:rPr>
  </w:style>
  <w:style w:type="paragraph" w:styleId="CommentText">
    <w:name w:val="annotation text"/>
    <w:basedOn w:val="Normal"/>
    <w:link w:val="CommentTextChar"/>
    <w:uiPriority w:val="99"/>
    <w:rsid w:val="00A92472"/>
    <w:pPr>
      <w:spacing w:line="240" w:lineRule="auto"/>
    </w:pPr>
    <w:rPr>
      <w:sz w:val="20"/>
      <w:szCs w:val="20"/>
    </w:rPr>
  </w:style>
  <w:style w:type="character" w:customStyle="1" w:styleId="CommentTextChar">
    <w:name w:val="Comment Text Char"/>
    <w:basedOn w:val="DefaultParagraphFont"/>
    <w:link w:val="CommentText"/>
    <w:uiPriority w:val="99"/>
    <w:rsid w:val="00A92472"/>
  </w:style>
  <w:style w:type="paragraph" w:styleId="CommentSubject">
    <w:name w:val="annotation subject"/>
    <w:basedOn w:val="CommentText"/>
    <w:next w:val="CommentText"/>
    <w:link w:val="CommentSubjectChar"/>
    <w:rsid w:val="00A92472"/>
    <w:rPr>
      <w:b/>
      <w:bCs/>
    </w:rPr>
  </w:style>
  <w:style w:type="character" w:customStyle="1" w:styleId="CommentSubjectChar">
    <w:name w:val="Comment Subject Char"/>
    <w:basedOn w:val="CommentTextChar"/>
    <w:link w:val="CommentSubject"/>
    <w:rsid w:val="00A92472"/>
    <w:rPr>
      <w:b/>
      <w:bCs/>
    </w:rPr>
  </w:style>
  <w:style w:type="paragraph" w:styleId="BalloonText">
    <w:name w:val="Balloon Text"/>
    <w:basedOn w:val="Normal"/>
    <w:link w:val="BalloonTextChar"/>
    <w:rsid w:val="00A9247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92472"/>
    <w:rPr>
      <w:rFonts w:ascii="Tahoma" w:hAnsi="Tahoma" w:cs="Tahoma"/>
      <w:sz w:val="16"/>
      <w:szCs w:val="16"/>
    </w:rPr>
  </w:style>
  <w:style w:type="paragraph" w:styleId="NormalWeb">
    <w:name w:val="Normal (Web)"/>
    <w:basedOn w:val="Normal"/>
    <w:uiPriority w:val="99"/>
    <w:unhideWhenUsed/>
    <w:rsid w:val="00BF0B5F"/>
    <w:pPr>
      <w:spacing w:before="100" w:beforeAutospacing="1" w:after="100" w:afterAutospacing="1" w:line="240" w:lineRule="auto"/>
    </w:pPr>
    <w:rPr>
      <w:lang w:val="en-US" w:eastAsia="en-US"/>
    </w:rPr>
  </w:style>
  <w:style w:type="paragraph" w:customStyle="1" w:styleId="ql-center-displayed-equation">
    <w:name w:val="ql-center-displayed-equation"/>
    <w:basedOn w:val="Normal"/>
    <w:rsid w:val="00BF0B5F"/>
    <w:pPr>
      <w:spacing w:before="100" w:beforeAutospacing="1" w:after="100" w:afterAutospacing="1" w:line="240" w:lineRule="auto"/>
    </w:pPr>
    <w:rPr>
      <w:lang w:val="en-US" w:eastAsia="en-US"/>
    </w:rPr>
  </w:style>
  <w:style w:type="paragraph" w:styleId="Caption">
    <w:name w:val="caption"/>
    <w:basedOn w:val="Normal"/>
    <w:next w:val="Normal"/>
    <w:uiPriority w:val="35"/>
    <w:unhideWhenUsed/>
    <w:qFormat/>
    <w:rsid w:val="00272F53"/>
    <w:pPr>
      <w:spacing w:after="200" w:line="240" w:lineRule="auto"/>
    </w:pPr>
    <w:rPr>
      <w:rFonts w:ascii="Calibri" w:hAnsi="Calibri"/>
      <w:b/>
      <w:bCs/>
      <w:color w:val="4F81BD"/>
      <w:sz w:val="18"/>
      <w:szCs w:val="18"/>
      <w:lang w:val="en-US" w:eastAsia="zh-CN"/>
    </w:rPr>
  </w:style>
  <w:style w:type="character" w:styleId="PlaceholderText">
    <w:name w:val="Placeholder Text"/>
    <w:basedOn w:val="DefaultParagraphFont"/>
    <w:rsid w:val="00EC18A0"/>
    <w:rPr>
      <w:color w:val="808080"/>
    </w:rPr>
  </w:style>
  <w:style w:type="character" w:customStyle="1" w:styleId="apple-converted-space">
    <w:name w:val="apple-converted-space"/>
    <w:basedOn w:val="DefaultParagraphFont"/>
    <w:rsid w:val="0074505F"/>
  </w:style>
  <w:style w:type="character" w:styleId="Hyperlink">
    <w:name w:val="Hyperlink"/>
    <w:basedOn w:val="DefaultParagraphFont"/>
    <w:uiPriority w:val="99"/>
    <w:unhideWhenUsed/>
    <w:rsid w:val="0074505F"/>
    <w:rPr>
      <w:color w:val="0000FF"/>
      <w:u w:val="single"/>
    </w:rPr>
  </w:style>
  <w:style w:type="paragraph" w:styleId="ListParagraph">
    <w:name w:val="List Paragraph"/>
    <w:basedOn w:val="Normal"/>
    <w:rsid w:val="00580E51"/>
    <w:pPr>
      <w:ind w:left="720"/>
      <w:contextualSpacing/>
    </w:pPr>
  </w:style>
  <w:style w:type="paragraph" w:styleId="Revision">
    <w:name w:val="Revision"/>
    <w:hidden/>
    <w:semiHidden/>
    <w:rsid w:val="00FA3307"/>
    <w:rPr>
      <w:sz w:val="24"/>
      <w:szCs w:val="24"/>
    </w:rPr>
  </w:style>
  <w:style w:type="character" w:styleId="Strong">
    <w:name w:val="Strong"/>
    <w:basedOn w:val="DefaultParagraphFont"/>
    <w:uiPriority w:val="22"/>
    <w:qFormat/>
    <w:rsid w:val="00FE5626"/>
    <w:rPr>
      <w:b/>
      <w:bCs/>
    </w:rPr>
  </w:style>
  <w:style w:type="character" w:styleId="Emphasis">
    <w:name w:val="Emphasis"/>
    <w:basedOn w:val="DefaultParagraphFont"/>
    <w:uiPriority w:val="20"/>
    <w:qFormat/>
    <w:rsid w:val="00FE5626"/>
    <w:rPr>
      <w:i/>
      <w:iCs/>
    </w:rPr>
  </w:style>
  <w:style w:type="character" w:customStyle="1" w:styleId="addmd">
    <w:name w:val="addmd"/>
    <w:basedOn w:val="DefaultParagraphFont"/>
    <w:rsid w:val="00837C2E"/>
  </w:style>
  <w:style w:type="paragraph" w:customStyle="1" w:styleId="EndNoteBibliographyTitle">
    <w:name w:val="EndNote Bibliography Title"/>
    <w:basedOn w:val="Normal"/>
    <w:link w:val="EndNoteBibliographyTitleChar"/>
    <w:rsid w:val="0087309E"/>
    <w:pPr>
      <w:jc w:val="center"/>
    </w:pPr>
    <w:rPr>
      <w:noProof/>
    </w:rPr>
  </w:style>
  <w:style w:type="character" w:customStyle="1" w:styleId="NewparagraphChar">
    <w:name w:val="New paragraph Char"/>
    <w:basedOn w:val="DefaultParagraphFont"/>
    <w:link w:val="Newparagraph"/>
    <w:rsid w:val="0087309E"/>
    <w:rPr>
      <w:sz w:val="24"/>
      <w:szCs w:val="24"/>
    </w:rPr>
  </w:style>
  <w:style w:type="character" w:customStyle="1" w:styleId="EndNoteBibliographyTitleChar">
    <w:name w:val="EndNote Bibliography Title Char"/>
    <w:basedOn w:val="NewparagraphChar"/>
    <w:link w:val="EndNoteBibliographyTitle"/>
    <w:rsid w:val="0087309E"/>
    <w:rPr>
      <w:noProof/>
      <w:sz w:val="24"/>
      <w:szCs w:val="24"/>
    </w:rPr>
  </w:style>
  <w:style w:type="paragraph" w:customStyle="1" w:styleId="EndNoteBibliography">
    <w:name w:val="EndNote Bibliography"/>
    <w:basedOn w:val="Normal"/>
    <w:link w:val="EndNoteBibliographyChar"/>
    <w:rsid w:val="0087309E"/>
    <w:pPr>
      <w:spacing w:line="240" w:lineRule="auto"/>
    </w:pPr>
    <w:rPr>
      <w:noProof/>
    </w:rPr>
  </w:style>
  <w:style w:type="character" w:customStyle="1" w:styleId="EndNoteBibliographyChar">
    <w:name w:val="EndNote Bibliography Char"/>
    <w:basedOn w:val="NewparagraphChar"/>
    <w:link w:val="EndNoteBibliography"/>
    <w:rsid w:val="0087309E"/>
    <w:rPr>
      <w:noProof/>
      <w:sz w:val="24"/>
      <w:szCs w:val="24"/>
    </w:rPr>
  </w:style>
  <w:style w:type="table" w:styleId="TableGrid">
    <w:name w:val="Table Grid"/>
    <w:basedOn w:val="TableNormal"/>
    <w:rsid w:val="00BC6F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86295">
      <w:bodyDiv w:val="1"/>
      <w:marLeft w:val="0"/>
      <w:marRight w:val="0"/>
      <w:marTop w:val="0"/>
      <w:marBottom w:val="0"/>
      <w:divBdr>
        <w:top w:val="none" w:sz="0" w:space="0" w:color="auto"/>
        <w:left w:val="none" w:sz="0" w:space="0" w:color="auto"/>
        <w:bottom w:val="none" w:sz="0" w:space="0" w:color="auto"/>
        <w:right w:val="none" w:sz="0" w:space="0" w:color="auto"/>
      </w:divBdr>
    </w:div>
    <w:div w:id="137962048">
      <w:bodyDiv w:val="1"/>
      <w:marLeft w:val="0"/>
      <w:marRight w:val="0"/>
      <w:marTop w:val="0"/>
      <w:marBottom w:val="0"/>
      <w:divBdr>
        <w:top w:val="none" w:sz="0" w:space="0" w:color="auto"/>
        <w:left w:val="none" w:sz="0" w:space="0" w:color="auto"/>
        <w:bottom w:val="none" w:sz="0" w:space="0" w:color="auto"/>
        <w:right w:val="none" w:sz="0" w:space="0" w:color="auto"/>
      </w:divBdr>
    </w:div>
    <w:div w:id="273362767">
      <w:bodyDiv w:val="1"/>
      <w:marLeft w:val="0"/>
      <w:marRight w:val="0"/>
      <w:marTop w:val="0"/>
      <w:marBottom w:val="0"/>
      <w:divBdr>
        <w:top w:val="none" w:sz="0" w:space="0" w:color="auto"/>
        <w:left w:val="none" w:sz="0" w:space="0" w:color="auto"/>
        <w:bottom w:val="none" w:sz="0" w:space="0" w:color="auto"/>
        <w:right w:val="none" w:sz="0" w:space="0" w:color="auto"/>
      </w:divBdr>
    </w:div>
    <w:div w:id="336739534">
      <w:bodyDiv w:val="1"/>
      <w:marLeft w:val="0"/>
      <w:marRight w:val="0"/>
      <w:marTop w:val="0"/>
      <w:marBottom w:val="0"/>
      <w:divBdr>
        <w:top w:val="none" w:sz="0" w:space="0" w:color="auto"/>
        <w:left w:val="none" w:sz="0" w:space="0" w:color="auto"/>
        <w:bottom w:val="none" w:sz="0" w:space="0" w:color="auto"/>
        <w:right w:val="none" w:sz="0" w:space="0" w:color="auto"/>
      </w:divBdr>
    </w:div>
    <w:div w:id="337461003">
      <w:bodyDiv w:val="1"/>
      <w:marLeft w:val="0"/>
      <w:marRight w:val="0"/>
      <w:marTop w:val="0"/>
      <w:marBottom w:val="0"/>
      <w:divBdr>
        <w:top w:val="none" w:sz="0" w:space="0" w:color="auto"/>
        <w:left w:val="none" w:sz="0" w:space="0" w:color="auto"/>
        <w:bottom w:val="none" w:sz="0" w:space="0" w:color="auto"/>
        <w:right w:val="none" w:sz="0" w:space="0" w:color="auto"/>
      </w:divBdr>
    </w:div>
    <w:div w:id="360932457">
      <w:bodyDiv w:val="1"/>
      <w:marLeft w:val="0"/>
      <w:marRight w:val="0"/>
      <w:marTop w:val="0"/>
      <w:marBottom w:val="0"/>
      <w:divBdr>
        <w:top w:val="none" w:sz="0" w:space="0" w:color="auto"/>
        <w:left w:val="none" w:sz="0" w:space="0" w:color="auto"/>
        <w:bottom w:val="none" w:sz="0" w:space="0" w:color="auto"/>
        <w:right w:val="none" w:sz="0" w:space="0" w:color="auto"/>
      </w:divBdr>
    </w:div>
    <w:div w:id="373701703">
      <w:bodyDiv w:val="1"/>
      <w:marLeft w:val="0"/>
      <w:marRight w:val="0"/>
      <w:marTop w:val="0"/>
      <w:marBottom w:val="0"/>
      <w:divBdr>
        <w:top w:val="none" w:sz="0" w:space="0" w:color="auto"/>
        <w:left w:val="none" w:sz="0" w:space="0" w:color="auto"/>
        <w:bottom w:val="none" w:sz="0" w:space="0" w:color="auto"/>
        <w:right w:val="none" w:sz="0" w:space="0" w:color="auto"/>
      </w:divBdr>
    </w:div>
    <w:div w:id="460541159">
      <w:bodyDiv w:val="1"/>
      <w:marLeft w:val="0"/>
      <w:marRight w:val="0"/>
      <w:marTop w:val="0"/>
      <w:marBottom w:val="0"/>
      <w:divBdr>
        <w:top w:val="none" w:sz="0" w:space="0" w:color="auto"/>
        <w:left w:val="none" w:sz="0" w:space="0" w:color="auto"/>
        <w:bottom w:val="none" w:sz="0" w:space="0" w:color="auto"/>
        <w:right w:val="none" w:sz="0" w:space="0" w:color="auto"/>
      </w:divBdr>
    </w:div>
    <w:div w:id="528834333">
      <w:bodyDiv w:val="1"/>
      <w:marLeft w:val="0"/>
      <w:marRight w:val="0"/>
      <w:marTop w:val="0"/>
      <w:marBottom w:val="0"/>
      <w:divBdr>
        <w:top w:val="none" w:sz="0" w:space="0" w:color="auto"/>
        <w:left w:val="none" w:sz="0" w:space="0" w:color="auto"/>
        <w:bottom w:val="none" w:sz="0" w:space="0" w:color="auto"/>
        <w:right w:val="none" w:sz="0" w:space="0" w:color="auto"/>
      </w:divBdr>
    </w:div>
    <w:div w:id="543253820">
      <w:bodyDiv w:val="1"/>
      <w:marLeft w:val="0"/>
      <w:marRight w:val="0"/>
      <w:marTop w:val="0"/>
      <w:marBottom w:val="0"/>
      <w:divBdr>
        <w:top w:val="none" w:sz="0" w:space="0" w:color="auto"/>
        <w:left w:val="none" w:sz="0" w:space="0" w:color="auto"/>
        <w:bottom w:val="none" w:sz="0" w:space="0" w:color="auto"/>
        <w:right w:val="none" w:sz="0" w:space="0" w:color="auto"/>
      </w:divBdr>
    </w:div>
    <w:div w:id="687095935">
      <w:bodyDiv w:val="1"/>
      <w:marLeft w:val="0"/>
      <w:marRight w:val="0"/>
      <w:marTop w:val="0"/>
      <w:marBottom w:val="0"/>
      <w:divBdr>
        <w:top w:val="none" w:sz="0" w:space="0" w:color="auto"/>
        <w:left w:val="none" w:sz="0" w:space="0" w:color="auto"/>
        <w:bottom w:val="none" w:sz="0" w:space="0" w:color="auto"/>
        <w:right w:val="none" w:sz="0" w:space="0" w:color="auto"/>
      </w:divBdr>
    </w:div>
    <w:div w:id="718012708">
      <w:bodyDiv w:val="1"/>
      <w:marLeft w:val="0"/>
      <w:marRight w:val="0"/>
      <w:marTop w:val="0"/>
      <w:marBottom w:val="0"/>
      <w:divBdr>
        <w:top w:val="none" w:sz="0" w:space="0" w:color="auto"/>
        <w:left w:val="none" w:sz="0" w:space="0" w:color="auto"/>
        <w:bottom w:val="none" w:sz="0" w:space="0" w:color="auto"/>
        <w:right w:val="none" w:sz="0" w:space="0" w:color="auto"/>
      </w:divBdr>
    </w:div>
    <w:div w:id="741027556">
      <w:bodyDiv w:val="1"/>
      <w:marLeft w:val="0"/>
      <w:marRight w:val="0"/>
      <w:marTop w:val="0"/>
      <w:marBottom w:val="0"/>
      <w:divBdr>
        <w:top w:val="none" w:sz="0" w:space="0" w:color="auto"/>
        <w:left w:val="none" w:sz="0" w:space="0" w:color="auto"/>
        <w:bottom w:val="none" w:sz="0" w:space="0" w:color="auto"/>
        <w:right w:val="none" w:sz="0" w:space="0" w:color="auto"/>
      </w:divBdr>
    </w:div>
    <w:div w:id="751394949">
      <w:bodyDiv w:val="1"/>
      <w:marLeft w:val="0"/>
      <w:marRight w:val="0"/>
      <w:marTop w:val="0"/>
      <w:marBottom w:val="0"/>
      <w:divBdr>
        <w:top w:val="none" w:sz="0" w:space="0" w:color="auto"/>
        <w:left w:val="none" w:sz="0" w:space="0" w:color="auto"/>
        <w:bottom w:val="none" w:sz="0" w:space="0" w:color="auto"/>
        <w:right w:val="none" w:sz="0" w:space="0" w:color="auto"/>
      </w:divBdr>
    </w:div>
    <w:div w:id="811944226">
      <w:bodyDiv w:val="1"/>
      <w:marLeft w:val="0"/>
      <w:marRight w:val="0"/>
      <w:marTop w:val="0"/>
      <w:marBottom w:val="0"/>
      <w:divBdr>
        <w:top w:val="none" w:sz="0" w:space="0" w:color="auto"/>
        <w:left w:val="none" w:sz="0" w:space="0" w:color="auto"/>
        <w:bottom w:val="none" w:sz="0" w:space="0" w:color="auto"/>
        <w:right w:val="none" w:sz="0" w:space="0" w:color="auto"/>
      </w:divBdr>
    </w:div>
    <w:div w:id="821895434">
      <w:bodyDiv w:val="1"/>
      <w:marLeft w:val="0"/>
      <w:marRight w:val="0"/>
      <w:marTop w:val="0"/>
      <w:marBottom w:val="0"/>
      <w:divBdr>
        <w:top w:val="none" w:sz="0" w:space="0" w:color="auto"/>
        <w:left w:val="none" w:sz="0" w:space="0" w:color="auto"/>
        <w:bottom w:val="none" w:sz="0" w:space="0" w:color="auto"/>
        <w:right w:val="none" w:sz="0" w:space="0" w:color="auto"/>
      </w:divBdr>
    </w:div>
    <w:div w:id="867838478">
      <w:bodyDiv w:val="1"/>
      <w:marLeft w:val="0"/>
      <w:marRight w:val="0"/>
      <w:marTop w:val="0"/>
      <w:marBottom w:val="0"/>
      <w:divBdr>
        <w:top w:val="none" w:sz="0" w:space="0" w:color="auto"/>
        <w:left w:val="none" w:sz="0" w:space="0" w:color="auto"/>
        <w:bottom w:val="none" w:sz="0" w:space="0" w:color="auto"/>
        <w:right w:val="none" w:sz="0" w:space="0" w:color="auto"/>
      </w:divBdr>
    </w:div>
    <w:div w:id="871502499">
      <w:bodyDiv w:val="1"/>
      <w:marLeft w:val="0"/>
      <w:marRight w:val="0"/>
      <w:marTop w:val="0"/>
      <w:marBottom w:val="0"/>
      <w:divBdr>
        <w:top w:val="none" w:sz="0" w:space="0" w:color="auto"/>
        <w:left w:val="none" w:sz="0" w:space="0" w:color="auto"/>
        <w:bottom w:val="none" w:sz="0" w:space="0" w:color="auto"/>
        <w:right w:val="none" w:sz="0" w:space="0" w:color="auto"/>
      </w:divBdr>
    </w:div>
    <w:div w:id="896280679">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951520913">
      <w:bodyDiv w:val="1"/>
      <w:marLeft w:val="0"/>
      <w:marRight w:val="0"/>
      <w:marTop w:val="0"/>
      <w:marBottom w:val="0"/>
      <w:divBdr>
        <w:top w:val="none" w:sz="0" w:space="0" w:color="auto"/>
        <w:left w:val="none" w:sz="0" w:space="0" w:color="auto"/>
        <w:bottom w:val="none" w:sz="0" w:space="0" w:color="auto"/>
        <w:right w:val="none" w:sz="0" w:space="0" w:color="auto"/>
      </w:divBdr>
    </w:div>
    <w:div w:id="1015497756">
      <w:bodyDiv w:val="1"/>
      <w:marLeft w:val="0"/>
      <w:marRight w:val="0"/>
      <w:marTop w:val="0"/>
      <w:marBottom w:val="0"/>
      <w:divBdr>
        <w:top w:val="none" w:sz="0" w:space="0" w:color="auto"/>
        <w:left w:val="none" w:sz="0" w:space="0" w:color="auto"/>
        <w:bottom w:val="none" w:sz="0" w:space="0" w:color="auto"/>
        <w:right w:val="none" w:sz="0" w:space="0" w:color="auto"/>
      </w:divBdr>
    </w:div>
    <w:div w:id="1022168374">
      <w:bodyDiv w:val="1"/>
      <w:marLeft w:val="0"/>
      <w:marRight w:val="0"/>
      <w:marTop w:val="0"/>
      <w:marBottom w:val="0"/>
      <w:divBdr>
        <w:top w:val="none" w:sz="0" w:space="0" w:color="auto"/>
        <w:left w:val="none" w:sz="0" w:space="0" w:color="auto"/>
        <w:bottom w:val="none" w:sz="0" w:space="0" w:color="auto"/>
        <w:right w:val="none" w:sz="0" w:space="0" w:color="auto"/>
      </w:divBdr>
    </w:div>
    <w:div w:id="1120076360">
      <w:bodyDiv w:val="1"/>
      <w:marLeft w:val="0"/>
      <w:marRight w:val="0"/>
      <w:marTop w:val="0"/>
      <w:marBottom w:val="0"/>
      <w:divBdr>
        <w:top w:val="none" w:sz="0" w:space="0" w:color="auto"/>
        <w:left w:val="none" w:sz="0" w:space="0" w:color="auto"/>
        <w:bottom w:val="none" w:sz="0" w:space="0" w:color="auto"/>
        <w:right w:val="none" w:sz="0" w:space="0" w:color="auto"/>
      </w:divBdr>
    </w:div>
    <w:div w:id="1121263360">
      <w:bodyDiv w:val="1"/>
      <w:marLeft w:val="0"/>
      <w:marRight w:val="0"/>
      <w:marTop w:val="0"/>
      <w:marBottom w:val="0"/>
      <w:divBdr>
        <w:top w:val="none" w:sz="0" w:space="0" w:color="auto"/>
        <w:left w:val="none" w:sz="0" w:space="0" w:color="auto"/>
        <w:bottom w:val="none" w:sz="0" w:space="0" w:color="auto"/>
        <w:right w:val="none" w:sz="0" w:space="0" w:color="auto"/>
      </w:divBdr>
    </w:div>
    <w:div w:id="1140418864">
      <w:bodyDiv w:val="1"/>
      <w:marLeft w:val="0"/>
      <w:marRight w:val="0"/>
      <w:marTop w:val="0"/>
      <w:marBottom w:val="0"/>
      <w:divBdr>
        <w:top w:val="none" w:sz="0" w:space="0" w:color="auto"/>
        <w:left w:val="none" w:sz="0" w:space="0" w:color="auto"/>
        <w:bottom w:val="none" w:sz="0" w:space="0" w:color="auto"/>
        <w:right w:val="none" w:sz="0" w:space="0" w:color="auto"/>
      </w:divBdr>
    </w:div>
    <w:div w:id="1280138621">
      <w:bodyDiv w:val="1"/>
      <w:marLeft w:val="0"/>
      <w:marRight w:val="0"/>
      <w:marTop w:val="0"/>
      <w:marBottom w:val="0"/>
      <w:divBdr>
        <w:top w:val="none" w:sz="0" w:space="0" w:color="auto"/>
        <w:left w:val="none" w:sz="0" w:space="0" w:color="auto"/>
        <w:bottom w:val="none" w:sz="0" w:space="0" w:color="auto"/>
        <w:right w:val="none" w:sz="0" w:space="0" w:color="auto"/>
      </w:divBdr>
    </w:div>
    <w:div w:id="1379621016">
      <w:bodyDiv w:val="1"/>
      <w:marLeft w:val="0"/>
      <w:marRight w:val="0"/>
      <w:marTop w:val="0"/>
      <w:marBottom w:val="0"/>
      <w:divBdr>
        <w:top w:val="none" w:sz="0" w:space="0" w:color="auto"/>
        <w:left w:val="none" w:sz="0" w:space="0" w:color="auto"/>
        <w:bottom w:val="none" w:sz="0" w:space="0" w:color="auto"/>
        <w:right w:val="none" w:sz="0" w:space="0" w:color="auto"/>
      </w:divBdr>
      <w:divsChild>
        <w:div w:id="2041196356">
          <w:marLeft w:val="0"/>
          <w:marRight w:val="0"/>
          <w:marTop w:val="0"/>
          <w:marBottom w:val="0"/>
          <w:divBdr>
            <w:top w:val="none" w:sz="0" w:space="0" w:color="auto"/>
            <w:left w:val="none" w:sz="0" w:space="0" w:color="auto"/>
            <w:bottom w:val="none" w:sz="0" w:space="0" w:color="auto"/>
            <w:right w:val="none" w:sz="0" w:space="0" w:color="auto"/>
          </w:divBdr>
        </w:div>
      </w:divsChild>
    </w:div>
    <w:div w:id="1389768847">
      <w:bodyDiv w:val="1"/>
      <w:marLeft w:val="0"/>
      <w:marRight w:val="0"/>
      <w:marTop w:val="0"/>
      <w:marBottom w:val="0"/>
      <w:divBdr>
        <w:top w:val="none" w:sz="0" w:space="0" w:color="auto"/>
        <w:left w:val="none" w:sz="0" w:space="0" w:color="auto"/>
        <w:bottom w:val="none" w:sz="0" w:space="0" w:color="auto"/>
        <w:right w:val="none" w:sz="0" w:space="0" w:color="auto"/>
      </w:divBdr>
    </w:div>
    <w:div w:id="1478885965">
      <w:bodyDiv w:val="1"/>
      <w:marLeft w:val="0"/>
      <w:marRight w:val="0"/>
      <w:marTop w:val="0"/>
      <w:marBottom w:val="0"/>
      <w:divBdr>
        <w:top w:val="none" w:sz="0" w:space="0" w:color="auto"/>
        <w:left w:val="none" w:sz="0" w:space="0" w:color="auto"/>
        <w:bottom w:val="none" w:sz="0" w:space="0" w:color="auto"/>
        <w:right w:val="none" w:sz="0" w:space="0" w:color="auto"/>
      </w:divBdr>
    </w:div>
    <w:div w:id="1503354799">
      <w:bodyDiv w:val="1"/>
      <w:marLeft w:val="0"/>
      <w:marRight w:val="0"/>
      <w:marTop w:val="0"/>
      <w:marBottom w:val="0"/>
      <w:divBdr>
        <w:top w:val="none" w:sz="0" w:space="0" w:color="auto"/>
        <w:left w:val="none" w:sz="0" w:space="0" w:color="auto"/>
        <w:bottom w:val="none" w:sz="0" w:space="0" w:color="auto"/>
        <w:right w:val="none" w:sz="0" w:space="0" w:color="auto"/>
      </w:divBdr>
    </w:div>
    <w:div w:id="1593010839">
      <w:bodyDiv w:val="1"/>
      <w:marLeft w:val="0"/>
      <w:marRight w:val="0"/>
      <w:marTop w:val="0"/>
      <w:marBottom w:val="0"/>
      <w:divBdr>
        <w:top w:val="none" w:sz="0" w:space="0" w:color="auto"/>
        <w:left w:val="none" w:sz="0" w:space="0" w:color="auto"/>
        <w:bottom w:val="none" w:sz="0" w:space="0" w:color="auto"/>
        <w:right w:val="none" w:sz="0" w:space="0" w:color="auto"/>
      </w:divBdr>
    </w:div>
    <w:div w:id="1595359735">
      <w:bodyDiv w:val="1"/>
      <w:marLeft w:val="0"/>
      <w:marRight w:val="0"/>
      <w:marTop w:val="0"/>
      <w:marBottom w:val="0"/>
      <w:divBdr>
        <w:top w:val="none" w:sz="0" w:space="0" w:color="auto"/>
        <w:left w:val="none" w:sz="0" w:space="0" w:color="auto"/>
        <w:bottom w:val="none" w:sz="0" w:space="0" w:color="auto"/>
        <w:right w:val="none" w:sz="0" w:space="0" w:color="auto"/>
      </w:divBdr>
    </w:div>
    <w:div w:id="1717662484">
      <w:bodyDiv w:val="1"/>
      <w:marLeft w:val="0"/>
      <w:marRight w:val="0"/>
      <w:marTop w:val="0"/>
      <w:marBottom w:val="0"/>
      <w:divBdr>
        <w:top w:val="none" w:sz="0" w:space="0" w:color="auto"/>
        <w:left w:val="none" w:sz="0" w:space="0" w:color="auto"/>
        <w:bottom w:val="none" w:sz="0" w:space="0" w:color="auto"/>
        <w:right w:val="none" w:sz="0" w:space="0" w:color="auto"/>
      </w:divBdr>
    </w:div>
    <w:div w:id="1741635488">
      <w:bodyDiv w:val="1"/>
      <w:marLeft w:val="0"/>
      <w:marRight w:val="0"/>
      <w:marTop w:val="0"/>
      <w:marBottom w:val="0"/>
      <w:divBdr>
        <w:top w:val="none" w:sz="0" w:space="0" w:color="auto"/>
        <w:left w:val="none" w:sz="0" w:space="0" w:color="auto"/>
        <w:bottom w:val="none" w:sz="0" w:space="0" w:color="auto"/>
        <w:right w:val="none" w:sz="0" w:space="0" w:color="auto"/>
      </w:divBdr>
    </w:div>
    <w:div w:id="1771050327">
      <w:bodyDiv w:val="1"/>
      <w:marLeft w:val="0"/>
      <w:marRight w:val="0"/>
      <w:marTop w:val="0"/>
      <w:marBottom w:val="0"/>
      <w:divBdr>
        <w:top w:val="none" w:sz="0" w:space="0" w:color="auto"/>
        <w:left w:val="none" w:sz="0" w:space="0" w:color="auto"/>
        <w:bottom w:val="none" w:sz="0" w:space="0" w:color="auto"/>
        <w:right w:val="none" w:sz="0" w:space="0" w:color="auto"/>
      </w:divBdr>
    </w:div>
    <w:div w:id="1855343010">
      <w:bodyDiv w:val="1"/>
      <w:marLeft w:val="0"/>
      <w:marRight w:val="0"/>
      <w:marTop w:val="0"/>
      <w:marBottom w:val="0"/>
      <w:divBdr>
        <w:top w:val="none" w:sz="0" w:space="0" w:color="auto"/>
        <w:left w:val="none" w:sz="0" w:space="0" w:color="auto"/>
        <w:bottom w:val="none" w:sz="0" w:space="0" w:color="auto"/>
        <w:right w:val="none" w:sz="0" w:space="0" w:color="auto"/>
      </w:divBdr>
    </w:div>
    <w:div w:id="1859615188">
      <w:bodyDiv w:val="1"/>
      <w:marLeft w:val="0"/>
      <w:marRight w:val="0"/>
      <w:marTop w:val="0"/>
      <w:marBottom w:val="0"/>
      <w:divBdr>
        <w:top w:val="none" w:sz="0" w:space="0" w:color="auto"/>
        <w:left w:val="none" w:sz="0" w:space="0" w:color="auto"/>
        <w:bottom w:val="none" w:sz="0" w:space="0" w:color="auto"/>
        <w:right w:val="none" w:sz="0" w:space="0" w:color="auto"/>
      </w:divBdr>
    </w:div>
    <w:div w:id="1865171050">
      <w:bodyDiv w:val="1"/>
      <w:marLeft w:val="0"/>
      <w:marRight w:val="0"/>
      <w:marTop w:val="0"/>
      <w:marBottom w:val="0"/>
      <w:divBdr>
        <w:top w:val="none" w:sz="0" w:space="0" w:color="auto"/>
        <w:left w:val="none" w:sz="0" w:space="0" w:color="auto"/>
        <w:bottom w:val="none" w:sz="0" w:space="0" w:color="auto"/>
        <w:right w:val="none" w:sz="0" w:space="0" w:color="auto"/>
      </w:divBdr>
    </w:div>
    <w:div w:id="1931161414">
      <w:bodyDiv w:val="1"/>
      <w:marLeft w:val="0"/>
      <w:marRight w:val="0"/>
      <w:marTop w:val="0"/>
      <w:marBottom w:val="0"/>
      <w:divBdr>
        <w:top w:val="none" w:sz="0" w:space="0" w:color="auto"/>
        <w:left w:val="none" w:sz="0" w:space="0" w:color="auto"/>
        <w:bottom w:val="none" w:sz="0" w:space="0" w:color="auto"/>
        <w:right w:val="none" w:sz="0" w:space="0" w:color="auto"/>
      </w:divBdr>
    </w:div>
    <w:div w:id="1944413024">
      <w:bodyDiv w:val="1"/>
      <w:marLeft w:val="0"/>
      <w:marRight w:val="0"/>
      <w:marTop w:val="0"/>
      <w:marBottom w:val="0"/>
      <w:divBdr>
        <w:top w:val="none" w:sz="0" w:space="0" w:color="auto"/>
        <w:left w:val="none" w:sz="0" w:space="0" w:color="auto"/>
        <w:bottom w:val="none" w:sz="0" w:space="0" w:color="auto"/>
        <w:right w:val="none" w:sz="0" w:space="0" w:color="auto"/>
      </w:divBdr>
    </w:div>
    <w:div w:id="2022660287">
      <w:bodyDiv w:val="1"/>
      <w:marLeft w:val="0"/>
      <w:marRight w:val="0"/>
      <w:marTop w:val="0"/>
      <w:marBottom w:val="0"/>
      <w:divBdr>
        <w:top w:val="none" w:sz="0" w:space="0" w:color="auto"/>
        <w:left w:val="none" w:sz="0" w:space="0" w:color="auto"/>
        <w:bottom w:val="none" w:sz="0" w:space="0" w:color="auto"/>
        <w:right w:val="none" w:sz="0" w:space="0" w:color="auto"/>
      </w:divBdr>
      <w:divsChild>
        <w:div w:id="1128669002">
          <w:marLeft w:val="0"/>
          <w:marRight w:val="0"/>
          <w:marTop w:val="0"/>
          <w:marBottom w:val="0"/>
          <w:divBdr>
            <w:top w:val="none" w:sz="0" w:space="0" w:color="auto"/>
            <w:left w:val="none" w:sz="0" w:space="0" w:color="auto"/>
            <w:bottom w:val="none" w:sz="0" w:space="0" w:color="auto"/>
            <w:right w:val="none" w:sz="0" w:space="0" w:color="auto"/>
          </w:divBdr>
          <w:divsChild>
            <w:div w:id="1794328823">
              <w:marLeft w:val="0"/>
              <w:marRight w:val="0"/>
              <w:marTop w:val="0"/>
              <w:marBottom w:val="0"/>
              <w:divBdr>
                <w:top w:val="none" w:sz="0" w:space="0" w:color="auto"/>
                <w:left w:val="none" w:sz="0" w:space="0" w:color="auto"/>
                <w:bottom w:val="none" w:sz="0" w:space="0" w:color="auto"/>
                <w:right w:val="none" w:sz="0" w:space="0" w:color="auto"/>
              </w:divBdr>
              <w:divsChild>
                <w:div w:id="2038891416">
                  <w:marLeft w:val="0"/>
                  <w:marRight w:val="0"/>
                  <w:marTop w:val="0"/>
                  <w:marBottom w:val="0"/>
                  <w:divBdr>
                    <w:top w:val="none" w:sz="0" w:space="0" w:color="auto"/>
                    <w:left w:val="none" w:sz="0" w:space="0" w:color="auto"/>
                    <w:bottom w:val="none" w:sz="0" w:space="0" w:color="auto"/>
                    <w:right w:val="none" w:sz="0" w:space="0" w:color="auto"/>
                  </w:divBdr>
                  <w:divsChild>
                    <w:div w:id="142491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935026">
          <w:marLeft w:val="0"/>
          <w:marRight w:val="0"/>
          <w:marTop w:val="0"/>
          <w:marBottom w:val="0"/>
          <w:divBdr>
            <w:top w:val="none" w:sz="0" w:space="0" w:color="auto"/>
            <w:left w:val="none" w:sz="0" w:space="0" w:color="auto"/>
            <w:bottom w:val="none" w:sz="0" w:space="0" w:color="auto"/>
            <w:right w:val="none" w:sz="0" w:space="0" w:color="auto"/>
          </w:divBdr>
          <w:divsChild>
            <w:div w:id="1627807940">
              <w:marLeft w:val="0"/>
              <w:marRight w:val="0"/>
              <w:marTop w:val="0"/>
              <w:marBottom w:val="0"/>
              <w:divBdr>
                <w:top w:val="none" w:sz="0" w:space="0" w:color="auto"/>
                <w:left w:val="none" w:sz="0" w:space="0" w:color="auto"/>
                <w:bottom w:val="none" w:sz="0" w:space="0" w:color="auto"/>
                <w:right w:val="none" w:sz="0" w:space="0" w:color="auto"/>
              </w:divBdr>
              <w:divsChild>
                <w:div w:id="1779135118">
                  <w:marLeft w:val="0"/>
                  <w:marRight w:val="0"/>
                  <w:marTop w:val="0"/>
                  <w:marBottom w:val="0"/>
                  <w:divBdr>
                    <w:top w:val="none" w:sz="0" w:space="0" w:color="auto"/>
                    <w:left w:val="none" w:sz="0" w:space="0" w:color="auto"/>
                    <w:bottom w:val="none" w:sz="0" w:space="0" w:color="auto"/>
                    <w:right w:val="none" w:sz="0" w:space="0" w:color="auto"/>
                  </w:divBdr>
                  <w:divsChild>
                    <w:div w:id="1901091969">
                      <w:marLeft w:val="0"/>
                      <w:marRight w:val="0"/>
                      <w:marTop w:val="0"/>
                      <w:marBottom w:val="0"/>
                      <w:divBdr>
                        <w:top w:val="none" w:sz="0" w:space="0" w:color="auto"/>
                        <w:left w:val="none" w:sz="0" w:space="0" w:color="auto"/>
                        <w:bottom w:val="none" w:sz="0" w:space="0" w:color="auto"/>
                        <w:right w:val="none" w:sz="0" w:space="0" w:color="auto"/>
                      </w:divBdr>
                    </w:div>
                  </w:divsChild>
                </w:div>
                <w:div w:id="1762682983">
                  <w:marLeft w:val="0"/>
                  <w:marRight w:val="0"/>
                  <w:marTop w:val="0"/>
                  <w:marBottom w:val="0"/>
                  <w:divBdr>
                    <w:top w:val="none" w:sz="0" w:space="0" w:color="auto"/>
                    <w:left w:val="none" w:sz="0" w:space="0" w:color="auto"/>
                    <w:bottom w:val="none" w:sz="0" w:space="0" w:color="auto"/>
                    <w:right w:val="none" w:sz="0" w:space="0" w:color="auto"/>
                  </w:divBdr>
                  <w:divsChild>
                    <w:div w:id="1639846799">
                      <w:marLeft w:val="0"/>
                      <w:marRight w:val="0"/>
                      <w:marTop w:val="0"/>
                      <w:marBottom w:val="0"/>
                      <w:divBdr>
                        <w:top w:val="none" w:sz="0" w:space="0" w:color="auto"/>
                        <w:left w:val="none" w:sz="0" w:space="0" w:color="auto"/>
                        <w:bottom w:val="none" w:sz="0" w:space="0" w:color="auto"/>
                        <w:right w:val="none" w:sz="0" w:space="0" w:color="auto"/>
                      </w:divBdr>
                    </w:div>
                  </w:divsChild>
                </w:div>
                <w:div w:id="1632399447">
                  <w:marLeft w:val="0"/>
                  <w:marRight w:val="0"/>
                  <w:marTop w:val="0"/>
                  <w:marBottom w:val="0"/>
                  <w:divBdr>
                    <w:top w:val="none" w:sz="0" w:space="0" w:color="auto"/>
                    <w:left w:val="none" w:sz="0" w:space="0" w:color="auto"/>
                    <w:bottom w:val="none" w:sz="0" w:space="0" w:color="auto"/>
                    <w:right w:val="none" w:sz="0" w:space="0" w:color="auto"/>
                  </w:divBdr>
                  <w:divsChild>
                    <w:div w:id="1294677378">
                      <w:marLeft w:val="0"/>
                      <w:marRight w:val="0"/>
                      <w:marTop w:val="0"/>
                      <w:marBottom w:val="0"/>
                      <w:divBdr>
                        <w:top w:val="none" w:sz="0" w:space="0" w:color="auto"/>
                        <w:left w:val="none" w:sz="0" w:space="0" w:color="auto"/>
                        <w:bottom w:val="none" w:sz="0" w:space="0" w:color="auto"/>
                        <w:right w:val="none" w:sz="0" w:space="0" w:color="auto"/>
                      </w:divBdr>
                    </w:div>
                  </w:divsChild>
                </w:div>
                <w:div w:id="938215664">
                  <w:marLeft w:val="0"/>
                  <w:marRight w:val="0"/>
                  <w:marTop w:val="0"/>
                  <w:marBottom w:val="0"/>
                  <w:divBdr>
                    <w:top w:val="none" w:sz="0" w:space="0" w:color="auto"/>
                    <w:left w:val="none" w:sz="0" w:space="0" w:color="auto"/>
                    <w:bottom w:val="none" w:sz="0" w:space="0" w:color="auto"/>
                    <w:right w:val="none" w:sz="0" w:space="0" w:color="auto"/>
                  </w:divBdr>
                  <w:divsChild>
                    <w:div w:id="1703245573">
                      <w:marLeft w:val="0"/>
                      <w:marRight w:val="0"/>
                      <w:marTop w:val="0"/>
                      <w:marBottom w:val="0"/>
                      <w:divBdr>
                        <w:top w:val="none" w:sz="0" w:space="0" w:color="auto"/>
                        <w:left w:val="none" w:sz="0" w:space="0" w:color="auto"/>
                        <w:bottom w:val="none" w:sz="0" w:space="0" w:color="auto"/>
                        <w:right w:val="none" w:sz="0" w:space="0" w:color="auto"/>
                      </w:divBdr>
                    </w:div>
                  </w:divsChild>
                </w:div>
                <w:div w:id="2036534555">
                  <w:marLeft w:val="0"/>
                  <w:marRight w:val="0"/>
                  <w:marTop w:val="0"/>
                  <w:marBottom w:val="0"/>
                  <w:divBdr>
                    <w:top w:val="none" w:sz="0" w:space="0" w:color="auto"/>
                    <w:left w:val="none" w:sz="0" w:space="0" w:color="auto"/>
                    <w:bottom w:val="none" w:sz="0" w:space="0" w:color="auto"/>
                    <w:right w:val="none" w:sz="0" w:space="0" w:color="auto"/>
                  </w:divBdr>
                  <w:divsChild>
                    <w:div w:id="208911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web.calstatela.edu/faculty/hwarren/a503/forecast%20time%20series%20within%20Excel.htm" TargetMode="External"/><Relationship Id="rId2" Type="http://schemas.openxmlformats.org/officeDocument/2006/relationships/numbering" Target="numbering.xml"/><Relationship Id="rId16" Type="http://schemas.openxmlformats.org/officeDocument/2006/relationships/hyperlink" Target="http://stats.oecd.org/index.aspx?queryid=66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Relationship Id="rId5" Type="http://schemas.openxmlformats.org/officeDocument/2006/relationships/webSettings" Target="webSettings.xml"/><Relationship Id="rId15" Type="http://schemas.openxmlformats.org/officeDocument/2006/relationships/hyperlink" Target="http://cran.r-project.org/web/views/TimeSeries.html"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tiff"/><Relationship Id="rId14" Type="http://schemas.openxmlformats.org/officeDocument/2006/relationships/chart" Target="charts/chart4.xml"/></Relationships>
</file>

<file path=word/_rels/footnotes.xml.rels><?xml version="1.0" encoding="UTF-8" standalone="yes"?>
<Relationships xmlns="http://schemas.openxmlformats.org/package/2006/relationships"><Relationship Id="rId2" Type="http://schemas.openxmlformats.org/officeDocument/2006/relationships/hyperlink" Target="mailto:sji1@utk.edu" TargetMode="External"/><Relationship Id="rId1" Type="http://schemas.openxmlformats.org/officeDocument/2006/relationships/hyperlink" Target="mailto:sji1@utk.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AppData\Roaming\Microsoft\Templates\TF_Template_Word_Windows_2010\TF_Template_Word_Windows_2010.dotx"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xzhu8\Dropbox\Newdata%20analysis%20resutl\Dynamic%20regression%20result\All%20plot%20with%20PI%20.xlsx"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2" Type="http://schemas.openxmlformats.org/officeDocument/2006/relationships/oleObject" Target="file:///C:\Users\xzhu8\Dropbox\Newdata%20analysis%20resutl\Dynamic%20regression%20result\All%20plot%20with%20PI%20.xlsx" TargetMode="External"/><Relationship Id="rId1" Type="http://schemas.openxmlformats.org/officeDocument/2006/relationships/themeOverride" Target="../theme/themeOverride1.xml"/></Relationships>
</file>

<file path=word/charts/_rels/chart4.xml.rels><?xml version="1.0" encoding="UTF-8" standalone="yes"?>
<Relationships xmlns="http://schemas.openxmlformats.org/package/2006/relationships"><Relationship Id="rId1" Type="http://schemas.openxmlformats.org/officeDocument/2006/relationships/oleObject" Target="../embeddings/oleObject1.bin"/></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5"/>
          <c:order val="0"/>
          <c:tx>
            <c:strRef>
              <c:f>'[All plot with PI .xlsx]Sheet2'!$F$1</c:f>
              <c:strCache>
                <c:ptCount val="1"/>
                <c:pt idx="0">
                  <c:v>A101</c:v>
                </c:pt>
              </c:strCache>
            </c:strRef>
          </c:tx>
          <c:spPr>
            <a:ln w="15875">
              <a:solidFill>
                <a:schemeClr val="tx1">
                  <a:lumMod val="75000"/>
                  <a:lumOff val="25000"/>
                </a:schemeClr>
              </a:solidFill>
            </a:ln>
          </c:spPr>
          <c:marker>
            <c:symbol val="diamond"/>
            <c:size val="3"/>
            <c:spPr>
              <a:solidFill>
                <a:schemeClr val="tx1">
                  <a:lumMod val="75000"/>
                  <a:lumOff val="25000"/>
                </a:schemeClr>
              </a:solidFill>
              <a:ln>
                <a:solidFill>
                  <a:schemeClr val="tx1">
                    <a:lumMod val="75000"/>
                    <a:lumOff val="25000"/>
                  </a:schemeClr>
                </a:solidFill>
              </a:ln>
            </c:spPr>
          </c:marker>
          <c:val>
            <c:numRef>
              <c:f>'[All plot with PI .xlsx]Sheet2'!$F$2:$F$142</c:f>
              <c:numCache>
                <c:formatCode>General</c:formatCode>
                <c:ptCount val="141"/>
                <c:pt idx="0">
                  <c:v>-1.2339299539999999</c:v>
                </c:pt>
                <c:pt idx="1">
                  <c:v>-0.55426829079999995</c:v>
                </c:pt>
                <c:pt idx="2">
                  <c:v>-0.28154983379999998</c:v>
                </c:pt>
                <c:pt idx="3">
                  <c:v>-0.195980246</c:v>
                </c:pt>
                <c:pt idx="4">
                  <c:v>5.5044913190000003E-2</c:v>
                </c:pt>
                <c:pt idx="5">
                  <c:v>-0.89811022230000004</c:v>
                </c:pt>
                <c:pt idx="6">
                  <c:v>-0.77249002720000004</c:v>
                </c:pt>
                <c:pt idx="7">
                  <c:v>0.48385402370000002</c:v>
                </c:pt>
                <c:pt idx="8">
                  <c:v>-0.1359290732</c:v>
                </c:pt>
                <c:pt idx="9">
                  <c:v>-0.53870863329999996</c:v>
                </c:pt>
                <c:pt idx="10">
                  <c:v>1.840214231</c:v>
                </c:pt>
                <c:pt idx="11">
                  <c:v>-1.117120471</c:v>
                </c:pt>
                <c:pt idx="12">
                  <c:v>-0.38932210680000001</c:v>
                </c:pt>
                <c:pt idx="13">
                  <c:v>3.646231497</c:v>
                </c:pt>
                <c:pt idx="14">
                  <c:v>-1.1320784699999999</c:v>
                </c:pt>
                <c:pt idx="15">
                  <c:v>-0.29881120230000002</c:v>
                </c:pt>
                <c:pt idx="16">
                  <c:v>0.34600044019999998</c:v>
                </c:pt>
                <c:pt idx="17">
                  <c:v>0.7999569325</c:v>
                </c:pt>
                <c:pt idx="18">
                  <c:v>5.8373884420000001E-2</c:v>
                </c:pt>
                <c:pt idx="19">
                  <c:v>-1.0683592040000001</c:v>
                </c:pt>
                <c:pt idx="20">
                  <c:v>-0.59099950489999997</c:v>
                </c:pt>
                <c:pt idx="21">
                  <c:v>-0.1328947818</c:v>
                </c:pt>
                <c:pt idx="22">
                  <c:v>-0.58406580730000002</c:v>
                </c:pt>
                <c:pt idx="23">
                  <c:v>-0.43355518380000002</c:v>
                </c:pt>
                <c:pt idx="24">
                  <c:v>-0.98458106460000006</c:v>
                </c:pt>
                <c:pt idx="25">
                  <c:v>2.0599577739999999</c:v>
                </c:pt>
                <c:pt idx="26">
                  <c:v>0.1107144712</c:v>
                </c:pt>
                <c:pt idx="27">
                  <c:v>-0.84573244059999997</c:v>
                </c:pt>
                <c:pt idx="28">
                  <c:v>0.112865637</c:v>
                </c:pt>
                <c:pt idx="29">
                  <c:v>0.1236000711</c:v>
                </c:pt>
                <c:pt idx="30">
                  <c:v>6.0934374200000002E-2</c:v>
                </c:pt>
                <c:pt idx="31">
                  <c:v>-0.1397841239</c:v>
                </c:pt>
                <c:pt idx="32">
                  <c:v>0.52480148530000004</c:v>
                </c:pt>
                <c:pt idx="33">
                  <c:v>-0.98529540159999995</c:v>
                </c:pt>
                <c:pt idx="34">
                  <c:v>-0.42285091629999999</c:v>
                </c:pt>
                <c:pt idx="35">
                  <c:v>0.46113064970000001</c:v>
                </c:pt>
                <c:pt idx="36">
                  <c:v>-1.355800927</c:v>
                </c:pt>
                <c:pt idx="37">
                  <c:v>1.2077028970000001</c:v>
                </c:pt>
                <c:pt idx="38">
                  <c:v>0.47317681140000001</c:v>
                </c:pt>
                <c:pt idx="39">
                  <c:v>0.91911170369999995</c:v>
                </c:pt>
                <c:pt idx="40">
                  <c:v>-0.1553950147</c:v>
                </c:pt>
                <c:pt idx="41">
                  <c:v>0.44566964450000002</c:v>
                </c:pt>
                <c:pt idx="42">
                  <c:v>-0.43116984390000002</c:v>
                </c:pt>
                <c:pt idx="43">
                  <c:v>-0.53686570430000002</c:v>
                </c:pt>
                <c:pt idx="44">
                  <c:v>1.176018209</c:v>
                </c:pt>
                <c:pt idx="45">
                  <c:v>0.47498617980000002</c:v>
                </c:pt>
                <c:pt idx="46">
                  <c:v>-0.2236488113</c:v>
                </c:pt>
                <c:pt idx="47">
                  <c:v>-0.56552649440000002</c:v>
                </c:pt>
                <c:pt idx="48">
                  <c:v>-0.82833687700000003</c:v>
                </c:pt>
                <c:pt idx="49">
                  <c:v>2.092143874</c:v>
                </c:pt>
                <c:pt idx="50">
                  <c:v>0.40126108049999998</c:v>
                </c:pt>
                <c:pt idx="51">
                  <c:v>-5.8334236239999997E-2</c:v>
                </c:pt>
                <c:pt idx="52">
                  <c:v>0.17625087889999999</c:v>
                </c:pt>
                <c:pt idx="53">
                  <c:v>0.38032599439999998</c:v>
                </c:pt>
                <c:pt idx="54">
                  <c:v>0.59236658190000002</c:v>
                </c:pt>
                <c:pt idx="55">
                  <c:v>-0.6597948012</c:v>
                </c:pt>
                <c:pt idx="56">
                  <c:v>0.57437745549999997</c:v>
                </c:pt>
                <c:pt idx="57">
                  <c:v>-0.37845036999999998</c:v>
                </c:pt>
                <c:pt idx="58">
                  <c:v>-0.77784689070000002</c:v>
                </c:pt>
                <c:pt idx="59">
                  <c:v>0.1406719562</c:v>
                </c:pt>
                <c:pt idx="60">
                  <c:v>-1.0028369960000001</c:v>
                </c:pt>
                <c:pt idx="61">
                  <c:v>2.5719558770000002</c:v>
                </c:pt>
                <c:pt idx="62">
                  <c:v>0.4170696841</c:v>
                </c:pt>
                <c:pt idx="63">
                  <c:v>1.018905175</c:v>
                </c:pt>
                <c:pt idx="64">
                  <c:v>0.27083164739999999</c:v>
                </c:pt>
                <c:pt idx="65">
                  <c:v>-0.59598458740000004</c:v>
                </c:pt>
                <c:pt idx="66">
                  <c:v>-0.47592456560000002</c:v>
                </c:pt>
                <c:pt idx="67">
                  <c:v>0.21206612859999999</c:v>
                </c:pt>
                <c:pt idx="68">
                  <c:v>7.1033098990000001E-2</c:v>
                </c:pt>
                <c:pt idx="69">
                  <c:v>0.2553779887</c:v>
                </c:pt>
                <c:pt idx="70">
                  <c:v>-6.5813823950000003E-2</c:v>
                </c:pt>
                <c:pt idx="71">
                  <c:v>-0.69638916630000003</c:v>
                </c:pt>
                <c:pt idx="72">
                  <c:v>-1.205902026</c:v>
                </c:pt>
                <c:pt idx="73">
                  <c:v>2.4273916099999999</c:v>
                </c:pt>
                <c:pt idx="74">
                  <c:v>-0.92888415580000006</c:v>
                </c:pt>
                <c:pt idx="75">
                  <c:v>0.46983182280000002</c:v>
                </c:pt>
                <c:pt idx="76">
                  <c:v>0.48011592349999999</c:v>
                </c:pt>
                <c:pt idx="77">
                  <c:v>0.26267805259999999</c:v>
                </c:pt>
                <c:pt idx="78">
                  <c:v>0.50325220209999999</c:v>
                </c:pt>
                <c:pt idx="79">
                  <c:v>-0.1245457522</c:v>
                </c:pt>
                <c:pt idx="80">
                  <c:v>2.0680030009999999E-2</c:v>
                </c:pt>
                <c:pt idx="81">
                  <c:v>-0.53251055280000004</c:v>
                </c:pt>
                <c:pt idx="82">
                  <c:v>-0.72728822319999997</c:v>
                </c:pt>
                <c:pt idx="83">
                  <c:v>-0.20918198639999999</c:v>
                </c:pt>
                <c:pt idx="84">
                  <c:v>-0.37320064809999998</c:v>
                </c:pt>
                <c:pt idx="85">
                  <c:v>4.3842037319999999E-2</c:v>
                </c:pt>
                <c:pt idx="86">
                  <c:v>0.64661587490000005</c:v>
                </c:pt>
                <c:pt idx="87">
                  <c:v>-0.43071127619999999</c:v>
                </c:pt>
                <c:pt idx="88">
                  <c:v>3.4951530819999999</c:v>
                </c:pt>
                <c:pt idx="89">
                  <c:v>1.431792846</c:v>
                </c:pt>
                <c:pt idx="90">
                  <c:v>1.3652419149999999</c:v>
                </c:pt>
                <c:pt idx="91">
                  <c:v>0.67870631209999999</c:v>
                </c:pt>
                <c:pt idx="92">
                  <c:v>-0.42547902030000001</c:v>
                </c:pt>
                <c:pt idx="93">
                  <c:v>4.0872723820000001</c:v>
                </c:pt>
                <c:pt idx="94">
                  <c:v>0.66271467650000004</c:v>
                </c:pt>
                <c:pt idx="95">
                  <c:v>-2.564444859</c:v>
                </c:pt>
                <c:pt idx="96">
                  <c:v>-1.203804959</c:v>
                </c:pt>
                <c:pt idx="97">
                  <c:v>0.14124729550000001</c:v>
                </c:pt>
                <c:pt idx="98">
                  <c:v>-1.1367265019999999</c:v>
                </c:pt>
                <c:pt idx="99">
                  <c:v>-1.59656719</c:v>
                </c:pt>
                <c:pt idx="100">
                  <c:v>1.073833475</c:v>
                </c:pt>
                <c:pt idx="101">
                  <c:v>-0.55922092779999999</c:v>
                </c:pt>
                <c:pt idx="102">
                  <c:v>-0.51090370610000002</c:v>
                </c:pt>
                <c:pt idx="103">
                  <c:v>-0.1614747128</c:v>
                </c:pt>
                <c:pt idx="104">
                  <c:v>0.1305662216</c:v>
                </c:pt>
                <c:pt idx="105">
                  <c:v>-1.243414265</c:v>
                </c:pt>
                <c:pt idx="106">
                  <c:v>-0.51722802729999995</c:v>
                </c:pt>
                <c:pt idx="107">
                  <c:v>-0.40050309290000002</c:v>
                </c:pt>
                <c:pt idx="108">
                  <c:v>-0.68232985150000003</c:v>
                </c:pt>
                <c:pt idx="109">
                  <c:v>0.8913472294</c:v>
                </c:pt>
                <c:pt idx="110">
                  <c:v>0.30834552679999999</c:v>
                </c:pt>
                <c:pt idx="111">
                  <c:v>-0.3885435881</c:v>
                </c:pt>
                <c:pt idx="112">
                  <c:v>7.8482572299999998E-2</c:v>
                </c:pt>
                <c:pt idx="113">
                  <c:v>-0.78619728680000001</c:v>
                </c:pt>
                <c:pt idx="114">
                  <c:v>-9.9186316009999997E-2</c:v>
                </c:pt>
                <c:pt idx="115">
                  <c:v>0.28453013789999998</c:v>
                </c:pt>
                <c:pt idx="116">
                  <c:v>-0.50628618820000004</c:v>
                </c:pt>
                <c:pt idx="117">
                  <c:v>-0.44829623330000001</c:v>
                </c:pt>
                <c:pt idx="118">
                  <c:v>-0.70758114640000003</c:v>
                </c:pt>
                <c:pt idx="119">
                  <c:v>-0.54553543039999997</c:v>
                </c:pt>
                <c:pt idx="120">
                  <c:v>-0.30411029389999999</c:v>
                </c:pt>
                <c:pt idx="121">
                  <c:v>-0.77697196420000003</c:v>
                </c:pt>
                <c:pt idx="122">
                  <c:v>0.85258126519999999</c:v>
                </c:pt>
                <c:pt idx="123">
                  <c:v>1.2552431980000001</c:v>
                </c:pt>
                <c:pt idx="124">
                  <c:v>0.48697465299999998</c:v>
                </c:pt>
                <c:pt idx="125">
                  <c:v>-0.41425107020000002</c:v>
                </c:pt>
                <c:pt idx="126">
                  <c:v>-0.17983515280000001</c:v>
                </c:pt>
                <c:pt idx="127">
                  <c:v>-0.95906832539999998</c:v>
                </c:pt>
                <c:pt idx="128">
                  <c:v>-0.52009582939999999</c:v>
                </c:pt>
                <c:pt idx="129">
                  <c:v>-1.0200286199999999</c:v>
                </c:pt>
                <c:pt idx="130">
                  <c:v>-0.66784080300000004</c:v>
                </c:pt>
                <c:pt idx="131">
                  <c:v>-0.59064519250000003</c:v>
                </c:pt>
                <c:pt idx="132">
                  <c:v>-0.90912594059999996</c:v>
                </c:pt>
                <c:pt idx="133">
                  <c:v>1.679376473</c:v>
                </c:pt>
                <c:pt idx="134">
                  <c:v>0.59931448909999996</c:v>
                </c:pt>
              </c:numCache>
            </c:numRef>
          </c:val>
          <c:smooth val="0"/>
        </c:ser>
        <c:ser>
          <c:idx val="0"/>
          <c:order val="1"/>
          <c:tx>
            <c:strRef>
              <c:f>'[All plot with PI .xlsx]Sheet2'!$G$1</c:f>
              <c:strCache>
                <c:ptCount val="1"/>
                <c:pt idx="0">
                  <c:v>CONTROLline</c:v>
                </c:pt>
              </c:strCache>
            </c:strRef>
          </c:tx>
          <c:spPr>
            <a:ln w="22225">
              <a:solidFill>
                <a:srgbClr val="FF0000"/>
              </a:solidFill>
              <a:prstDash val="sysDash"/>
            </a:ln>
          </c:spPr>
          <c:marker>
            <c:symbol val="none"/>
          </c:marker>
          <c:val>
            <c:numRef>
              <c:f>'[All plot with PI .xlsx]Sheet2'!$G$2:$G$136</c:f>
              <c:numCache>
                <c:formatCode>General</c:formatCode>
                <c:ptCount val="135"/>
                <c:pt idx="0">
                  <c:v>3</c:v>
                </c:pt>
                <c:pt idx="1">
                  <c:v>3</c:v>
                </c:pt>
                <c:pt idx="2">
                  <c:v>3</c:v>
                </c:pt>
                <c:pt idx="3">
                  <c:v>3</c:v>
                </c:pt>
                <c:pt idx="4">
                  <c:v>3</c:v>
                </c:pt>
                <c:pt idx="5">
                  <c:v>3</c:v>
                </c:pt>
                <c:pt idx="6">
                  <c:v>3</c:v>
                </c:pt>
                <c:pt idx="7">
                  <c:v>3</c:v>
                </c:pt>
                <c:pt idx="8">
                  <c:v>3</c:v>
                </c:pt>
                <c:pt idx="9">
                  <c:v>3</c:v>
                </c:pt>
                <c:pt idx="10">
                  <c:v>3</c:v>
                </c:pt>
                <c:pt idx="11">
                  <c:v>3</c:v>
                </c:pt>
                <c:pt idx="12">
                  <c:v>3</c:v>
                </c:pt>
                <c:pt idx="13">
                  <c:v>3</c:v>
                </c:pt>
                <c:pt idx="14">
                  <c:v>3</c:v>
                </c:pt>
                <c:pt idx="15">
                  <c:v>3</c:v>
                </c:pt>
                <c:pt idx="16">
                  <c:v>3</c:v>
                </c:pt>
                <c:pt idx="17">
                  <c:v>3</c:v>
                </c:pt>
                <c:pt idx="18">
                  <c:v>3</c:v>
                </c:pt>
                <c:pt idx="19">
                  <c:v>3</c:v>
                </c:pt>
                <c:pt idx="20">
                  <c:v>3</c:v>
                </c:pt>
                <c:pt idx="21">
                  <c:v>3</c:v>
                </c:pt>
                <c:pt idx="22">
                  <c:v>3</c:v>
                </c:pt>
                <c:pt idx="23">
                  <c:v>3</c:v>
                </c:pt>
                <c:pt idx="24">
                  <c:v>3</c:v>
                </c:pt>
                <c:pt idx="25">
                  <c:v>3</c:v>
                </c:pt>
                <c:pt idx="26">
                  <c:v>3</c:v>
                </c:pt>
                <c:pt idx="27">
                  <c:v>3</c:v>
                </c:pt>
                <c:pt idx="28">
                  <c:v>3</c:v>
                </c:pt>
                <c:pt idx="29">
                  <c:v>3</c:v>
                </c:pt>
                <c:pt idx="30">
                  <c:v>3</c:v>
                </c:pt>
                <c:pt idx="31">
                  <c:v>3</c:v>
                </c:pt>
                <c:pt idx="32">
                  <c:v>3</c:v>
                </c:pt>
                <c:pt idx="33">
                  <c:v>3</c:v>
                </c:pt>
                <c:pt idx="34">
                  <c:v>3</c:v>
                </c:pt>
                <c:pt idx="35">
                  <c:v>3</c:v>
                </c:pt>
                <c:pt idx="36">
                  <c:v>3</c:v>
                </c:pt>
                <c:pt idx="37">
                  <c:v>3</c:v>
                </c:pt>
                <c:pt idx="38">
                  <c:v>3</c:v>
                </c:pt>
                <c:pt idx="39">
                  <c:v>3</c:v>
                </c:pt>
                <c:pt idx="40">
                  <c:v>3</c:v>
                </c:pt>
                <c:pt idx="41">
                  <c:v>3</c:v>
                </c:pt>
                <c:pt idx="42">
                  <c:v>3</c:v>
                </c:pt>
                <c:pt idx="43">
                  <c:v>3</c:v>
                </c:pt>
                <c:pt idx="44">
                  <c:v>3</c:v>
                </c:pt>
                <c:pt idx="45">
                  <c:v>3</c:v>
                </c:pt>
                <c:pt idx="46">
                  <c:v>3</c:v>
                </c:pt>
                <c:pt idx="47">
                  <c:v>3</c:v>
                </c:pt>
                <c:pt idx="48">
                  <c:v>3</c:v>
                </c:pt>
                <c:pt idx="49">
                  <c:v>3</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3</c:v>
                </c:pt>
                <c:pt idx="96">
                  <c:v>3</c:v>
                </c:pt>
                <c:pt idx="97">
                  <c:v>3</c:v>
                </c:pt>
                <c:pt idx="98">
                  <c:v>3</c:v>
                </c:pt>
                <c:pt idx="99">
                  <c:v>3</c:v>
                </c:pt>
                <c:pt idx="100">
                  <c:v>3</c:v>
                </c:pt>
                <c:pt idx="101">
                  <c:v>3</c:v>
                </c:pt>
                <c:pt idx="102">
                  <c:v>3</c:v>
                </c:pt>
                <c:pt idx="103">
                  <c:v>3</c:v>
                </c:pt>
                <c:pt idx="104">
                  <c:v>3</c:v>
                </c:pt>
                <c:pt idx="105">
                  <c:v>3</c:v>
                </c:pt>
                <c:pt idx="106">
                  <c:v>3</c:v>
                </c:pt>
                <c:pt idx="107">
                  <c:v>3</c:v>
                </c:pt>
                <c:pt idx="108">
                  <c:v>3</c:v>
                </c:pt>
                <c:pt idx="109">
                  <c:v>3</c:v>
                </c:pt>
                <c:pt idx="110">
                  <c:v>3</c:v>
                </c:pt>
                <c:pt idx="111">
                  <c:v>3</c:v>
                </c:pt>
                <c:pt idx="112">
                  <c:v>3</c:v>
                </c:pt>
                <c:pt idx="113">
                  <c:v>3</c:v>
                </c:pt>
                <c:pt idx="114">
                  <c:v>3</c:v>
                </c:pt>
                <c:pt idx="115">
                  <c:v>3</c:v>
                </c:pt>
                <c:pt idx="116">
                  <c:v>3</c:v>
                </c:pt>
                <c:pt idx="117">
                  <c:v>3</c:v>
                </c:pt>
                <c:pt idx="118">
                  <c:v>3</c:v>
                </c:pt>
                <c:pt idx="119">
                  <c:v>3</c:v>
                </c:pt>
                <c:pt idx="120">
                  <c:v>3</c:v>
                </c:pt>
                <c:pt idx="121">
                  <c:v>3</c:v>
                </c:pt>
                <c:pt idx="122">
                  <c:v>3</c:v>
                </c:pt>
                <c:pt idx="123">
                  <c:v>3</c:v>
                </c:pt>
                <c:pt idx="124">
                  <c:v>3</c:v>
                </c:pt>
                <c:pt idx="125">
                  <c:v>3</c:v>
                </c:pt>
                <c:pt idx="126">
                  <c:v>3</c:v>
                </c:pt>
                <c:pt idx="127">
                  <c:v>3</c:v>
                </c:pt>
                <c:pt idx="128">
                  <c:v>3</c:v>
                </c:pt>
                <c:pt idx="129">
                  <c:v>3</c:v>
                </c:pt>
                <c:pt idx="130">
                  <c:v>3</c:v>
                </c:pt>
                <c:pt idx="131">
                  <c:v>3</c:v>
                </c:pt>
                <c:pt idx="132">
                  <c:v>3</c:v>
                </c:pt>
                <c:pt idx="133">
                  <c:v>3</c:v>
                </c:pt>
                <c:pt idx="134">
                  <c:v>3</c:v>
                </c:pt>
              </c:numCache>
            </c:numRef>
          </c:val>
          <c:smooth val="0"/>
        </c:ser>
        <c:ser>
          <c:idx val="1"/>
          <c:order val="2"/>
          <c:tx>
            <c:strRef>
              <c:f>'[All plot with PI .xlsx]Sheet2'!$H$1</c:f>
              <c:strCache>
                <c:ptCount val="1"/>
                <c:pt idx="0">
                  <c:v>controlline2</c:v>
                </c:pt>
              </c:strCache>
            </c:strRef>
          </c:tx>
          <c:spPr>
            <a:ln w="22225">
              <a:solidFill>
                <a:srgbClr val="FF0000"/>
              </a:solidFill>
              <a:prstDash val="sysDash"/>
            </a:ln>
          </c:spPr>
          <c:marker>
            <c:symbol val="none"/>
          </c:marker>
          <c:val>
            <c:numRef>
              <c:f>'[All plot with PI .xlsx]Sheet2'!$H$2:$H$136</c:f>
              <c:numCache>
                <c:formatCode>General</c:formatCode>
                <c:ptCount val="135"/>
                <c:pt idx="0">
                  <c:v>-3</c:v>
                </c:pt>
                <c:pt idx="1">
                  <c:v>-3</c:v>
                </c:pt>
                <c:pt idx="2">
                  <c:v>-3</c:v>
                </c:pt>
                <c:pt idx="3">
                  <c:v>-3</c:v>
                </c:pt>
                <c:pt idx="4">
                  <c:v>-3</c:v>
                </c:pt>
                <c:pt idx="5">
                  <c:v>-3</c:v>
                </c:pt>
                <c:pt idx="6">
                  <c:v>-3</c:v>
                </c:pt>
                <c:pt idx="7">
                  <c:v>-3</c:v>
                </c:pt>
                <c:pt idx="8">
                  <c:v>-3</c:v>
                </c:pt>
                <c:pt idx="9">
                  <c:v>-3</c:v>
                </c:pt>
                <c:pt idx="10">
                  <c:v>-3</c:v>
                </c:pt>
                <c:pt idx="11">
                  <c:v>-3</c:v>
                </c:pt>
                <c:pt idx="12">
                  <c:v>-3</c:v>
                </c:pt>
                <c:pt idx="13">
                  <c:v>-3</c:v>
                </c:pt>
                <c:pt idx="14">
                  <c:v>-3</c:v>
                </c:pt>
                <c:pt idx="15">
                  <c:v>-3</c:v>
                </c:pt>
                <c:pt idx="16">
                  <c:v>-3</c:v>
                </c:pt>
                <c:pt idx="17">
                  <c:v>-3</c:v>
                </c:pt>
                <c:pt idx="18">
                  <c:v>-3</c:v>
                </c:pt>
                <c:pt idx="19">
                  <c:v>-3</c:v>
                </c:pt>
                <c:pt idx="20">
                  <c:v>-3</c:v>
                </c:pt>
                <c:pt idx="21">
                  <c:v>-3</c:v>
                </c:pt>
                <c:pt idx="22">
                  <c:v>-3</c:v>
                </c:pt>
                <c:pt idx="23">
                  <c:v>-3</c:v>
                </c:pt>
                <c:pt idx="24">
                  <c:v>-3</c:v>
                </c:pt>
                <c:pt idx="25">
                  <c:v>-3</c:v>
                </c:pt>
                <c:pt idx="26">
                  <c:v>-3</c:v>
                </c:pt>
                <c:pt idx="27">
                  <c:v>-3</c:v>
                </c:pt>
                <c:pt idx="28">
                  <c:v>-3</c:v>
                </c:pt>
                <c:pt idx="29">
                  <c:v>-3</c:v>
                </c:pt>
                <c:pt idx="30">
                  <c:v>-3</c:v>
                </c:pt>
                <c:pt idx="31">
                  <c:v>-3</c:v>
                </c:pt>
                <c:pt idx="32">
                  <c:v>-3</c:v>
                </c:pt>
                <c:pt idx="33">
                  <c:v>-3</c:v>
                </c:pt>
                <c:pt idx="34">
                  <c:v>-3</c:v>
                </c:pt>
                <c:pt idx="35">
                  <c:v>-3</c:v>
                </c:pt>
                <c:pt idx="36">
                  <c:v>-3</c:v>
                </c:pt>
                <c:pt idx="37">
                  <c:v>-3</c:v>
                </c:pt>
                <c:pt idx="38">
                  <c:v>-3</c:v>
                </c:pt>
                <c:pt idx="39">
                  <c:v>-3</c:v>
                </c:pt>
                <c:pt idx="40">
                  <c:v>-3</c:v>
                </c:pt>
                <c:pt idx="41">
                  <c:v>-3</c:v>
                </c:pt>
                <c:pt idx="42">
                  <c:v>-3</c:v>
                </c:pt>
                <c:pt idx="43">
                  <c:v>-3</c:v>
                </c:pt>
                <c:pt idx="44">
                  <c:v>-3</c:v>
                </c:pt>
                <c:pt idx="45">
                  <c:v>-3</c:v>
                </c:pt>
                <c:pt idx="46">
                  <c:v>-3</c:v>
                </c:pt>
                <c:pt idx="47">
                  <c:v>-3</c:v>
                </c:pt>
                <c:pt idx="48">
                  <c:v>-3</c:v>
                </c:pt>
                <c:pt idx="49">
                  <c:v>-3</c:v>
                </c:pt>
                <c:pt idx="50">
                  <c:v>-3</c:v>
                </c:pt>
                <c:pt idx="51">
                  <c:v>-3</c:v>
                </c:pt>
                <c:pt idx="52">
                  <c:v>-3</c:v>
                </c:pt>
                <c:pt idx="53">
                  <c:v>-3</c:v>
                </c:pt>
                <c:pt idx="54">
                  <c:v>-3</c:v>
                </c:pt>
                <c:pt idx="55">
                  <c:v>-3</c:v>
                </c:pt>
                <c:pt idx="56">
                  <c:v>-3</c:v>
                </c:pt>
                <c:pt idx="57">
                  <c:v>-3</c:v>
                </c:pt>
                <c:pt idx="58">
                  <c:v>-3</c:v>
                </c:pt>
                <c:pt idx="59">
                  <c:v>-3</c:v>
                </c:pt>
                <c:pt idx="60">
                  <c:v>-3</c:v>
                </c:pt>
                <c:pt idx="61">
                  <c:v>-3</c:v>
                </c:pt>
                <c:pt idx="62">
                  <c:v>-3</c:v>
                </c:pt>
                <c:pt idx="63">
                  <c:v>-3</c:v>
                </c:pt>
                <c:pt idx="64">
                  <c:v>-3</c:v>
                </c:pt>
                <c:pt idx="65">
                  <c:v>-3</c:v>
                </c:pt>
                <c:pt idx="66">
                  <c:v>-3</c:v>
                </c:pt>
                <c:pt idx="67">
                  <c:v>-3</c:v>
                </c:pt>
                <c:pt idx="68">
                  <c:v>-3</c:v>
                </c:pt>
                <c:pt idx="69">
                  <c:v>-3</c:v>
                </c:pt>
                <c:pt idx="70">
                  <c:v>-3</c:v>
                </c:pt>
                <c:pt idx="71">
                  <c:v>-3</c:v>
                </c:pt>
                <c:pt idx="72">
                  <c:v>-3</c:v>
                </c:pt>
                <c:pt idx="73">
                  <c:v>-3</c:v>
                </c:pt>
                <c:pt idx="74">
                  <c:v>-3</c:v>
                </c:pt>
                <c:pt idx="75">
                  <c:v>-3</c:v>
                </c:pt>
                <c:pt idx="76">
                  <c:v>-3</c:v>
                </c:pt>
                <c:pt idx="77">
                  <c:v>-3</c:v>
                </c:pt>
                <c:pt idx="78">
                  <c:v>-3</c:v>
                </c:pt>
                <c:pt idx="79">
                  <c:v>-3</c:v>
                </c:pt>
                <c:pt idx="80">
                  <c:v>-3</c:v>
                </c:pt>
                <c:pt idx="81">
                  <c:v>-3</c:v>
                </c:pt>
                <c:pt idx="82">
                  <c:v>-3</c:v>
                </c:pt>
                <c:pt idx="83">
                  <c:v>-3</c:v>
                </c:pt>
                <c:pt idx="84">
                  <c:v>-3</c:v>
                </c:pt>
                <c:pt idx="85">
                  <c:v>-3</c:v>
                </c:pt>
                <c:pt idx="86">
                  <c:v>-3</c:v>
                </c:pt>
                <c:pt idx="87">
                  <c:v>-3</c:v>
                </c:pt>
                <c:pt idx="88">
                  <c:v>-3</c:v>
                </c:pt>
                <c:pt idx="89">
                  <c:v>-3</c:v>
                </c:pt>
                <c:pt idx="90">
                  <c:v>-3</c:v>
                </c:pt>
                <c:pt idx="91">
                  <c:v>-3</c:v>
                </c:pt>
                <c:pt idx="92">
                  <c:v>-3</c:v>
                </c:pt>
                <c:pt idx="93">
                  <c:v>-3</c:v>
                </c:pt>
                <c:pt idx="94">
                  <c:v>-3</c:v>
                </c:pt>
                <c:pt idx="95">
                  <c:v>-3</c:v>
                </c:pt>
                <c:pt idx="96">
                  <c:v>-3</c:v>
                </c:pt>
                <c:pt idx="97">
                  <c:v>-3</c:v>
                </c:pt>
                <c:pt idx="98">
                  <c:v>-3</c:v>
                </c:pt>
                <c:pt idx="99">
                  <c:v>-3</c:v>
                </c:pt>
                <c:pt idx="100">
                  <c:v>-3</c:v>
                </c:pt>
                <c:pt idx="101">
                  <c:v>-3</c:v>
                </c:pt>
                <c:pt idx="102">
                  <c:v>-3</c:v>
                </c:pt>
                <c:pt idx="103">
                  <c:v>-3</c:v>
                </c:pt>
                <c:pt idx="104">
                  <c:v>-3</c:v>
                </c:pt>
                <c:pt idx="105">
                  <c:v>-3</c:v>
                </c:pt>
                <c:pt idx="106">
                  <c:v>-3</c:v>
                </c:pt>
                <c:pt idx="107">
                  <c:v>-3</c:v>
                </c:pt>
                <c:pt idx="108">
                  <c:v>-3</c:v>
                </c:pt>
                <c:pt idx="109">
                  <c:v>-3</c:v>
                </c:pt>
                <c:pt idx="110">
                  <c:v>-3</c:v>
                </c:pt>
                <c:pt idx="111">
                  <c:v>-3</c:v>
                </c:pt>
                <c:pt idx="112">
                  <c:v>-3</c:v>
                </c:pt>
                <c:pt idx="113">
                  <c:v>-3</c:v>
                </c:pt>
                <c:pt idx="114">
                  <c:v>-3</c:v>
                </c:pt>
                <c:pt idx="115">
                  <c:v>-3</c:v>
                </c:pt>
                <c:pt idx="116">
                  <c:v>-3</c:v>
                </c:pt>
                <c:pt idx="117">
                  <c:v>-3</c:v>
                </c:pt>
                <c:pt idx="118">
                  <c:v>-3</c:v>
                </c:pt>
                <c:pt idx="119">
                  <c:v>-3</c:v>
                </c:pt>
                <c:pt idx="120">
                  <c:v>-3</c:v>
                </c:pt>
                <c:pt idx="121">
                  <c:v>-3</c:v>
                </c:pt>
                <c:pt idx="122">
                  <c:v>-3</c:v>
                </c:pt>
                <c:pt idx="123">
                  <c:v>-3</c:v>
                </c:pt>
                <c:pt idx="124">
                  <c:v>-3</c:v>
                </c:pt>
                <c:pt idx="125">
                  <c:v>-3</c:v>
                </c:pt>
                <c:pt idx="126">
                  <c:v>-3</c:v>
                </c:pt>
                <c:pt idx="127">
                  <c:v>-3</c:v>
                </c:pt>
                <c:pt idx="128">
                  <c:v>-3</c:v>
                </c:pt>
                <c:pt idx="129">
                  <c:v>-3</c:v>
                </c:pt>
                <c:pt idx="130">
                  <c:v>-3</c:v>
                </c:pt>
                <c:pt idx="131">
                  <c:v>-3</c:v>
                </c:pt>
                <c:pt idx="132">
                  <c:v>-3</c:v>
                </c:pt>
                <c:pt idx="133">
                  <c:v>-3</c:v>
                </c:pt>
                <c:pt idx="134">
                  <c:v>-3</c:v>
                </c:pt>
              </c:numCache>
            </c:numRef>
          </c:val>
          <c:smooth val="0"/>
        </c:ser>
        <c:dLbls>
          <c:showLegendKey val="0"/>
          <c:showVal val="0"/>
          <c:showCatName val="0"/>
          <c:showSerName val="0"/>
          <c:showPercent val="0"/>
          <c:showBubbleSize val="0"/>
        </c:dLbls>
        <c:marker val="1"/>
        <c:smooth val="0"/>
        <c:axId val="383904496"/>
        <c:axId val="383904888"/>
      </c:lineChart>
      <c:catAx>
        <c:axId val="383904496"/>
        <c:scaling>
          <c:orientation val="minMax"/>
        </c:scaling>
        <c:delete val="0"/>
        <c:axPos val="b"/>
        <c:title>
          <c:tx>
            <c:rich>
              <a:bodyPr/>
              <a:lstStyle/>
              <a:p>
                <a:pPr>
                  <a:defRPr/>
                </a:pPr>
                <a:r>
                  <a:rPr lang="en-US"/>
                  <a:t>Trend</a:t>
                </a:r>
              </a:p>
            </c:rich>
          </c:tx>
          <c:layout>
            <c:manualLayout>
              <c:xMode val="edge"/>
              <c:yMode val="edge"/>
              <c:x val="0.50350499724338771"/>
              <c:y val="0.89533248683008571"/>
            </c:manualLayout>
          </c:layout>
          <c:overlay val="0"/>
        </c:title>
        <c:majorTickMark val="out"/>
        <c:minorTickMark val="none"/>
        <c:tickLblPos val="nextTo"/>
        <c:crossAx val="383904888"/>
        <c:crossesAt val="-4"/>
        <c:auto val="1"/>
        <c:lblAlgn val="ctr"/>
        <c:lblOffset val="100"/>
        <c:tickLblSkip val="10"/>
        <c:tickMarkSkip val="10"/>
        <c:noMultiLvlLbl val="0"/>
      </c:catAx>
      <c:valAx>
        <c:axId val="383904888"/>
        <c:scaling>
          <c:orientation val="minMax"/>
        </c:scaling>
        <c:delete val="0"/>
        <c:axPos val="l"/>
        <c:title>
          <c:tx>
            <c:rich>
              <a:bodyPr/>
              <a:lstStyle/>
              <a:p>
                <a:pPr>
                  <a:defRPr/>
                </a:pPr>
                <a:r>
                  <a:rPr lang="en-US" baseline="0"/>
                  <a:t>Standardized Residuals</a:t>
                </a:r>
                <a:endParaRPr lang="en-US"/>
              </a:p>
            </c:rich>
          </c:tx>
          <c:layout>
            <c:manualLayout>
              <c:xMode val="edge"/>
              <c:yMode val="edge"/>
              <c:x val="1.6410183915520436E-2"/>
              <c:y val="0.15218961326896327"/>
            </c:manualLayout>
          </c:layout>
          <c:overlay val="0"/>
        </c:title>
        <c:numFmt formatCode="General" sourceLinked="1"/>
        <c:majorTickMark val="out"/>
        <c:minorTickMark val="none"/>
        <c:tickLblPos val="nextTo"/>
        <c:crossAx val="383904496"/>
        <c:crossesAt val="1"/>
        <c:crossBetween val="between"/>
        <c:majorUnit val="1"/>
      </c:valAx>
    </c:plotArea>
    <c:plotVisOnly val="1"/>
    <c:dispBlanksAs val="gap"/>
    <c:showDLblsOverMax val="0"/>
  </c:chart>
  <c:spPr>
    <a:ln>
      <a:noFill/>
    </a:ln>
  </c:spPr>
  <c:txPr>
    <a:bodyPr/>
    <a:lstStyle/>
    <a:p>
      <a:pPr>
        <a:defRPr sz="1200">
          <a:latin typeface="Times New Roman" panose="02020603050405020304" pitchFamily="18" charset="0"/>
          <a:cs typeface="Times New Roman" panose="02020603050405020304" pitchFamily="18" charset="0"/>
        </a:defRPr>
      </a:pPr>
      <a:endParaRPr lang="en-US"/>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051801801801799"/>
          <c:y val="6.1451395092763803E-2"/>
          <c:w val="0.83721642902745264"/>
          <c:h val="0.55013234163671498"/>
        </c:manualLayout>
      </c:layout>
      <c:lineChart>
        <c:grouping val="standard"/>
        <c:varyColors val="0"/>
        <c:ser>
          <c:idx val="0"/>
          <c:order val="0"/>
          <c:tx>
            <c:strRef>
              <c:f>'D:\Study\Y12\Jounal Paper\[2-18-Revise Holdout PLOT.xlsx]New holdout analysis'!$B$1</c:f>
              <c:strCache>
                <c:ptCount val="1"/>
                <c:pt idx="0">
                  <c:v>Actual </c:v>
                </c:pt>
              </c:strCache>
            </c:strRef>
          </c:tx>
          <c:spPr>
            <a:ln w="22225">
              <a:solidFill>
                <a:srgbClr val="FF0000"/>
              </a:solidFill>
            </a:ln>
          </c:spPr>
          <c:marker>
            <c:symbol val="none"/>
          </c:marker>
          <c:dPt>
            <c:idx val="71"/>
            <c:bubble3D val="0"/>
          </c:dPt>
          <c:cat>
            <c:numRef>
              <c:f>Sheet1!$B$2:$B$134</c:f>
              <c:numCache>
                <c:formatCode>mmm\-yy</c:formatCode>
                <c:ptCount val="133"/>
                <c:pt idx="0">
                  <c:v>36892</c:v>
                </c:pt>
                <c:pt idx="1">
                  <c:v>36923</c:v>
                </c:pt>
                <c:pt idx="2">
                  <c:v>36951</c:v>
                </c:pt>
                <c:pt idx="3">
                  <c:v>36982</c:v>
                </c:pt>
                <c:pt idx="4">
                  <c:v>37012</c:v>
                </c:pt>
                <c:pt idx="5">
                  <c:v>37043</c:v>
                </c:pt>
                <c:pt idx="6">
                  <c:v>37073</c:v>
                </c:pt>
                <c:pt idx="7">
                  <c:v>37104</c:v>
                </c:pt>
                <c:pt idx="8">
                  <c:v>37135</c:v>
                </c:pt>
                <c:pt idx="9">
                  <c:v>37165</c:v>
                </c:pt>
                <c:pt idx="10">
                  <c:v>37196</c:v>
                </c:pt>
                <c:pt idx="11">
                  <c:v>37226</c:v>
                </c:pt>
                <c:pt idx="12">
                  <c:v>37257</c:v>
                </c:pt>
                <c:pt idx="13">
                  <c:v>37288</c:v>
                </c:pt>
                <c:pt idx="14">
                  <c:v>37316</c:v>
                </c:pt>
                <c:pt idx="15">
                  <c:v>37347</c:v>
                </c:pt>
                <c:pt idx="16">
                  <c:v>37377</c:v>
                </c:pt>
                <c:pt idx="17">
                  <c:v>37408</c:v>
                </c:pt>
                <c:pt idx="18">
                  <c:v>37438</c:v>
                </c:pt>
                <c:pt idx="19">
                  <c:v>37469</c:v>
                </c:pt>
                <c:pt idx="20">
                  <c:v>37500</c:v>
                </c:pt>
                <c:pt idx="21">
                  <c:v>37530</c:v>
                </c:pt>
                <c:pt idx="22">
                  <c:v>37561</c:v>
                </c:pt>
                <c:pt idx="23">
                  <c:v>37591</c:v>
                </c:pt>
                <c:pt idx="24">
                  <c:v>37622</c:v>
                </c:pt>
                <c:pt idx="25">
                  <c:v>37653</c:v>
                </c:pt>
                <c:pt idx="26">
                  <c:v>37681</c:v>
                </c:pt>
                <c:pt idx="27">
                  <c:v>37712</c:v>
                </c:pt>
                <c:pt idx="28">
                  <c:v>37742</c:v>
                </c:pt>
                <c:pt idx="29">
                  <c:v>37773</c:v>
                </c:pt>
                <c:pt idx="30">
                  <c:v>37803</c:v>
                </c:pt>
                <c:pt idx="31">
                  <c:v>37834</c:v>
                </c:pt>
                <c:pt idx="32">
                  <c:v>37865</c:v>
                </c:pt>
                <c:pt idx="33">
                  <c:v>37895</c:v>
                </c:pt>
                <c:pt idx="34">
                  <c:v>37926</c:v>
                </c:pt>
                <c:pt idx="35">
                  <c:v>37956</c:v>
                </c:pt>
                <c:pt idx="36">
                  <c:v>37987</c:v>
                </c:pt>
                <c:pt idx="37">
                  <c:v>38018</c:v>
                </c:pt>
                <c:pt idx="38">
                  <c:v>38047</c:v>
                </c:pt>
                <c:pt idx="39">
                  <c:v>38078</c:v>
                </c:pt>
                <c:pt idx="40">
                  <c:v>38108</c:v>
                </c:pt>
                <c:pt idx="41">
                  <c:v>38139</c:v>
                </c:pt>
                <c:pt idx="42">
                  <c:v>38169</c:v>
                </c:pt>
                <c:pt idx="43">
                  <c:v>38200</c:v>
                </c:pt>
                <c:pt idx="44">
                  <c:v>38231</c:v>
                </c:pt>
                <c:pt idx="45">
                  <c:v>38261</c:v>
                </c:pt>
                <c:pt idx="46">
                  <c:v>38292</c:v>
                </c:pt>
                <c:pt idx="47">
                  <c:v>38322</c:v>
                </c:pt>
                <c:pt idx="48">
                  <c:v>38353</c:v>
                </c:pt>
                <c:pt idx="49">
                  <c:v>38384</c:v>
                </c:pt>
                <c:pt idx="50">
                  <c:v>38412</c:v>
                </c:pt>
                <c:pt idx="51">
                  <c:v>38443</c:v>
                </c:pt>
                <c:pt idx="52">
                  <c:v>38473</c:v>
                </c:pt>
                <c:pt idx="53">
                  <c:v>38504</c:v>
                </c:pt>
                <c:pt idx="54">
                  <c:v>38534</c:v>
                </c:pt>
                <c:pt idx="55">
                  <c:v>38565</c:v>
                </c:pt>
                <c:pt idx="56">
                  <c:v>38596</c:v>
                </c:pt>
                <c:pt idx="57">
                  <c:v>38626</c:v>
                </c:pt>
                <c:pt idx="58">
                  <c:v>38657</c:v>
                </c:pt>
                <c:pt idx="59">
                  <c:v>38687</c:v>
                </c:pt>
                <c:pt idx="60">
                  <c:v>38718</c:v>
                </c:pt>
                <c:pt idx="61">
                  <c:v>38749</c:v>
                </c:pt>
                <c:pt idx="62">
                  <c:v>38777</c:v>
                </c:pt>
                <c:pt idx="63">
                  <c:v>38808</c:v>
                </c:pt>
                <c:pt idx="64">
                  <c:v>38838</c:v>
                </c:pt>
                <c:pt idx="65">
                  <c:v>38869</c:v>
                </c:pt>
                <c:pt idx="66">
                  <c:v>38899</c:v>
                </c:pt>
                <c:pt idx="67">
                  <c:v>38930</c:v>
                </c:pt>
                <c:pt idx="68">
                  <c:v>38961</c:v>
                </c:pt>
                <c:pt idx="69">
                  <c:v>38991</c:v>
                </c:pt>
                <c:pt idx="70">
                  <c:v>39022</c:v>
                </c:pt>
                <c:pt idx="71">
                  <c:v>39052</c:v>
                </c:pt>
                <c:pt idx="72">
                  <c:v>39083</c:v>
                </c:pt>
                <c:pt idx="73">
                  <c:v>39114</c:v>
                </c:pt>
                <c:pt idx="74">
                  <c:v>39142</c:v>
                </c:pt>
                <c:pt idx="75">
                  <c:v>39173</c:v>
                </c:pt>
                <c:pt idx="76">
                  <c:v>39203</c:v>
                </c:pt>
                <c:pt idx="77">
                  <c:v>39234</c:v>
                </c:pt>
                <c:pt idx="78">
                  <c:v>39264</c:v>
                </c:pt>
                <c:pt idx="79">
                  <c:v>39295</c:v>
                </c:pt>
                <c:pt idx="80">
                  <c:v>39326</c:v>
                </c:pt>
                <c:pt idx="81">
                  <c:v>39356</c:v>
                </c:pt>
                <c:pt idx="82">
                  <c:v>39387</c:v>
                </c:pt>
                <c:pt idx="83">
                  <c:v>39417</c:v>
                </c:pt>
                <c:pt idx="84">
                  <c:v>39448</c:v>
                </c:pt>
                <c:pt idx="85">
                  <c:v>39479</c:v>
                </c:pt>
                <c:pt idx="86">
                  <c:v>39508</c:v>
                </c:pt>
                <c:pt idx="87">
                  <c:v>39539</c:v>
                </c:pt>
                <c:pt idx="88">
                  <c:v>39569</c:v>
                </c:pt>
                <c:pt idx="89">
                  <c:v>39600</c:v>
                </c:pt>
                <c:pt idx="90">
                  <c:v>39630</c:v>
                </c:pt>
                <c:pt idx="91">
                  <c:v>39661</c:v>
                </c:pt>
                <c:pt idx="92">
                  <c:v>39692</c:v>
                </c:pt>
                <c:pt idx="93">
                  <c:v>39722</c:v>
                </c:pt>
                <c:pt idx="94">
                  <c:v>39753</c:v>
                </c:pt>
                <c:pt idx="95">
                  <c:v>39783</c:v>
                </c:pt>
                <c:pt idx="96">
                  <c:v>39814</c:v>
                </c:pt>
                <c:pt idx="97">
                  <c:v>39845</c:v>
                </c:pt>
                <c:pt idx="98">
                  <c:v>39873</c:v>
                </c:pt>
                <c:pt idx="99">
                  <c:v>39904</c:v>
                </c:pt>
                <c:pt idx="100">
                  <c:v>39934</c:v>
                </c:pt>
                <c:pt idx="101">
                  <c:v>39965</c:v>
                </c:pt>
                <c:pt idx="102">
                  <c:v>39995</c:v>
                </c:pt>
                <c:pt idx="103">
                  <c:v>40026</c:v>
                </c:pt>
                <c:pt idx="104">
                  <c:v>40057</c:v>
                </c:pt>
                <c:pt idx="105">
                  <c:v>40087</c:v>
                </c:pt>
                <c:pt idx="106">
                  <c:v>40118</c:v>
                </c:pt>
                <c:pt idx="107">
                  <c:v>40148</c:v>
                </c:pt>
                <c:pt idx="108">
                  <c:v>40179</c:v>
                </c:pt>
                <c:pt idx="109">
                  <c:v>40210</c:v>
                </c:pt>
                <c:pt idx="110">
                  <c:v>40238</c:v>
                </c:pt>
                <c:pt idx="111">
                  <c:v>40269</c:v>
                </c:pt>
                <c:pt idx="112">
                  <c:v>40299</c:v>
                </c:pt>
                <c:pt idx="113">
                  <c:v>40330</c:v>
                </c:pt>
                <c:pt idx="114">
                  <c:v>40360</c:v>
                </c:pt>
                <c:pt idx="115">
                  <c:v>40391</c:v>
                </c:pt>
                <c:pt idx="116">
                  <c:v>40422</c:v>
                </c:pt>
                <c:pt idx="117">
                  <c:v>40452</c:v>
                </c:pt>
                <c:pt idx="118">
                  <c:v>40483</c:v>
                </c:pt>
                <c:pt idx="119">
                  <c:v>40513</c:v>
                </c:pt>
                <c:pt idx="120">
                  <c:v>40544</c:v>
                </c:pt>
                <c:pt idx="121">
                  <c:v>40575</c:v>
                </c:pt>
                <c:pt idx="122">
                  <c:v>40603</c:v>
                </c:pt>
                <c:pt idx="123">
                  <c:v>40634</c:v>
                </c:pt>
                <c:pt idx="124">
                  <c:v>40664</c:v>
                </c:pt>
                <c:pt idx="125">
                  <c:v>40695</c:v>
                </c:pt>
                <c:pt idx="126">
                  <c:v>40725</c:v>
                </c:pt>
                <c:pt idx="127">
                  <c:v>40756</c:v>
                </c:pt>
                <c:pt idx="128">
                  <c:v>40787</c:v>
                </c:pt>
                <c:pt idx="129">
                  <c:v>40817</c:v>
                </c:pt>
                <c:pt idx="130">
                  <c:v>40848</c:v>
                </c:pt>
                <c:pt idx="131">
                  <c:v>40878</c:v>
                </c:pt>
                <c:pt idx="132">
                  <c:v>40909</c:v>
                </c:pt>
              </c:numCache>
            </c:numRef>
          </c:cat>
          <c:val>
            <c:numRef>
              <c:f>'[3]dynamice regression model'!$C$5:$C$137</c:f>
              <c:numCache>
                <c:formatCode>General</c:formatCode>
                <c:ptCount val="133"/>
                <c:pt idx="0">
                  <c:v>15</c:v>
                </c:pt>
                <c:pt idx="1">
                  <c:v>17</c:v>
                </c:pt>
                <c:pt idx="2">
                  <c:v>21</c:v>
                </c:pt>
                <c:pt idx="3">
                  <c:v>12</c:v>
                </c:pt>
                <c:pt idx="4">
                  <c:v>11</c:v>
                </c:pt>
                <c:pt idx="5">
                  <c:v>24</c:v>
                </c:pt>
                <c:pt idx="6">
                  <c:v>21</c:v>
                </c:pt>
                <c:pt idx="7">
                  <c:v>17</c:v>
                </c:pt>
                <c:pt idx="8">
                  <c:v>43</c:v>
                </c:pt>
                <c:pt idx="9">
                  <c:v>18</c:v>
                </c:pt>
                <c:pt idx="10">
                  <c:v>21</c:v>
                </c:pt>
                <c:pt idx="11">
                  <c:v>66</c:v>
                </c:pt>
                <c:pt idx="12">
                  <c:v>27</c:v>
                </c:pt>
                <c:pt idx="13">
                  <c:v>29</c:v>
                </c:pt>
                <c:pt idx="14">
                  <c:v>34</c:v>
                </c:pt>
                <c:pt idx="15">
                  <c:v>40</c:v>
                </c:pt>
                <c:pt idx="16">
                  <c:v>34</c:v>
                </c:pt>
                <c:pt idx="17">
                  <c:v>20</c:v>
                </c:pt>
                <c:pt idx="18">
                  <c:v>20</c:v>
                </c:pt>
                <c:pt idx="19">
                  <c:v>23</c:v>
                </c:pt>
                <c:pt idx="20">
                  <c:v>18</c:v>
                </c:pt>
                <c:pt idx="21">
                  <c:v>18</c:v>
                </c:pt>
                <c:pt idx="22">
                  <c:v>11</c:v>
                </c:pt>
                <c:pt idx="23">
                  <c:v>43</c:v>
                </c:pt>
                <c:pt idx="24">
                  <c:v>31</c:v>
                </c:pt>
                <c:pt idx="25">
                  <c:v>20</c:v>
                </c:pt>
                <c:pt idx="26">
                  <c:v>27</c:v>
                </c:pt>
                <c:pt idx="27">
                  <c:v>28</c:v>
                </c:pt>
                <c:pt idx="28">
                  <c:v>28</c:v>
                </c:pt>
                <c:pt idx="29">
                  <c:v>26</c:v>
                </c:pt>
                <c:pt idx="30">
                  <c:v>33</c:v>
                </c:pt>
                <c:pt idx="31">
                  <c:v>18</c:v>
                </c:pt>
                <c:pt idx="32">
                  <c:v>20</c:v>
                </c:pt>
                <c:pt idx="33">
                  <c:v>29</c:v>
                </c:pt>
                <c:pt idx="34">
                  <c:v>11</c:v>
                </c:pt>
                <c:pt idx="35">
                  <c:v>35</c:v>
                </c:pt>
                <c:pt idx="36">
                  <c:v>33</c:v>
                </c:pt>
                <c:pt idx="37">
                  <c:v>40</c:v>
                </c:pt>
                <c:pt idx="38">
                  <c:v>31</c:v>
                </c:pt>
                <c:pt idx="39">
                  <c:v>36</c:v>
                </c:pt>
                <c:pt idx="40">
                  <c:v>27</c:v>
                </c:pt>
                <c:pt idx="41">
                  <c:v>23</c:v>
                </c:pt>
                <c:pt idx="42">
                  <c:v>40</c:v>
                </c:pt>
                <c:pt idx="43">
                  <c:v>37</c:v>
                </c:pt>
                <c:pt idx="44">
                  <c:v>30</c:v>
                </c:pt>
                <c:pt idx="45">
                  <c:v>24</c:v>
                </c:pt>
                <c:pt idx="46">
                  <c:v>18</c:v>
                </c:pt>
                <c:pt idx="47">
                  <c:v>48</c:v>
                </c:pt>
                <c:pt idx="48">
                  <c:v>38</c:v>
                </c:pt>
                <c:pt idx="49">
                  <c:v>33</c:v>
                </c:pt>
                <c:pt idx="50">
                  <c:v>34</c:v>
                </c:pt>
                <c:pt idx="51">
                  <c:v>36</c:v>
                </c:pt>
                <c:pt idx="52">
                  <c:v>39</c:v>
                </c:pt>
                <c:pt idx="53">
                  <c:v>26</c:v>
                </c:pt>
                <c:pt idx="54">
                  <c:v>36</c:v>
                </c:pt>
                <c:pt idx="55">
                  <c:v>27</c:v>
                </c:pt>
                <c:pt idx="56">
                  <c:v>20</c:v>
                </c:pt>
                <c:pt idx="57">
                  <c:v>27</c:v>
                </c:pt>
                <c:pt idx="58">
                  <c:v>15</c:v>
                </c:pt>
                <c:pt idx="59">
                  <c:v>52</c:v>
                </c:pt>
                <c:pt idx="60">
                  <c:v>39</c:v>
                </c:pt>
                <c:pt idx="61">
                  <c:v>46</c:v>
                </c:pt>
                <c:pt idx="62">
                  <c:v>40</c:v>
                </c:pt>
                <c:pt idx="63">
                  <c:v>29</c:v>
                </c:pt>
                <c:pt idx="64">
                  <c:v>26</c:v>
                </c:pt>
                <c:pt idx="65">
                  <c:v>31</c:v>
                </c:pt>
                <c:pt idx="66">
                  <c:v>30</c:v>
                </c:pt>
                <c:pt idx="67">
                  <c:v>32</c:v>
                </c:pt>
                <c:pt idx="68">
                  <c:v>29</c:v>
                </c:pt>
                <c:pt idx="69">
                  <c:v>21</c:v>
                </c:pt>
                <c:pt idx="70">
                  <c:v>12</c:v>
                </c:pt>
                <c:pt idx="71">
                  <c:v>49</c:v>
                </c:pt>
                <c:pt idx="72">
                  <c:v>22</c:v>
                </c:pt>
                <c:pt idx="73">
                  <c:v>33</c:v>
                </c:pt>
                <c:pt idx="74">
                  <c:v>35</c:v>
                </c:pt>
                <c:pt idx="75">
                  <c:v>34</c:v>
                </c:pt>
                <c:pt idx="76">
                  <c:v>37</c:v>
                </c:pt>
                <c:pt idx="77">
                  <c:v>31</c:v>
                </c:pt>
                <c:pt idx="78">
                  <c:v>31</c:v>
                </c:pt>
                <c:pt idx="79">
                  <c:v>24</c:v>
                </c:pt>
                <c:pt idx="80">
                  <c:v>19</c:v>
                </c:pt>
                <c:pt idx="81">
                  <c:v>22</c:v>
                </c:pt>
                <c:pt idx="82">
                  <c:v>20</c:v>
                </c:pt>
                <c:pt idx="83">
                  <c:v>24</c:v>
                </c:pt>
                <c:pt idx="84">
                  <c:v>32</c:v>
                </c:pt>
                <c:pt idx="85">
                  <c:v>23</c:v>
                </c:pt>
                <c:pt idx="86">
                  <c:v>66</c:v>
                </c:pt>
                <c:pt idx="87">
                  <c:v>57</c:v>
                </c:pt>
                <c:pt idx="88">
                  <c:v>59</c:v>
                </c:pt>
                <c:pt idx="89">
                  <c:v>53</c:v>
                </c:pt>
                <c:pt idx="90">
                  <c:v>39</c:v>
                </c:pt>
                <c:pt idx="91">
                  <c:v>85</c:v>
                </c:pt>
                <c:pt idx="92">
                  <c:v>60</c:v>
                </c:pt>
                <c:pt idx="93">
                  <c:v>20</c:v>
                </c:pt>
                <c:pt idx="94">
                  <c:v>20</c:v>
                </c:pt>
                <c:pt idx="95">
                  <c:v>29</c:v>
                </c:pt>
                <c:pt idx="96">
                  <c:v>15</c:v>
                </c:pt>
                <c:pt idx="97">
                  <c:v>5</c:v>
                </c:pt>
                <c:pt idx="98">
                  <c:v>30</c:v>
                </c:pt>
                <c:pt idx="99">
                  <c:v>18</c:v>
                </c:pt>
                <c:pt idx="100">
                  <c:v>17</c:v>
                </c:pt>
                <c:pt idx="101">
                  <c:v>20</c:v>
                </c:pt>
                <c:pt idx="102">
                  <c:v>24</c:v>
                </c:pt>
                <c:pt idx="103">
                  <c:v>10</c:v>
                </c:pt>
                <c:pt idx="104">
                  <c:v>14</c:v>
                </c:pt>
                <c:pt idx="105">
                  <c:v>15</c:v>
                </c:pt>
                <c:pt idx="106">
                  <c:v>12</c:v>
                </c:pt>
                <c:pt idx="107">
                  <c:v>29</c:v>
                </c:pt>
                <c:pt idx="108">
                  <c:v>28</c:v>
                </c:pt>
                <c:pt idx="109">
                  <c:v>22</c:v>
                </c:pt>
                <c:pt idx="110">
                  <c:v>26</c:v>
                </c:pt>
                <c:pt idx="111">
                  <c:v>17</c:v>
                </c:pt>
                <c:pt idx="112">
                  <c:v>22</c:v>
                </c:pt>
                <c:pt idx="113">
                  <c:v>27</c:v>
                </c:pt>
                <c:pt idx="114">
                  <c:v>20</c:v>
                </c:pt>
                <c:pt idx="115">
                  <c:v>19</c:v>
                </c:pt>
                <c:pt idx="116">
                  <c:v>15</c:v>
                </c:pt>
                <c:pt idx="117">
                  <c:v>15</c:v>
                </c:pt>
                <c:pt idx="118">
                  <c:v>17</c:v>
                </c:pt>
                <c:pt idx="119">
                  <c:v>12</c:v>
                </c:pt>
                <c:pt idx="120">
                  <c:v>29</c:v>
                </c:pt>
                <c:pt idx="121">
                  <c:v>39</c:v>
                </c:pt>
                <c:pt idx="122">
                  <c:v>36</c:v>
                </c:pt>
                <c:pt idx="123">
                  <c:v>27</c:v>
                </c:pt>
                <c:pt idx="124">
                  <c:v>27</c:v>
                </c:pt>
                <c:pt idx="125">
                  <c:v>17</c:v>
                </c:pt>
                <c:pt idx="126">
                  <c:v>18</c:v>
                </c:pt>
                <c:pt idx="127">
                  <c:v>11</c:v>
                </c:pt>
                <c:pt idx="128">
                  <c:v>12</c:v>
                </c:pt>
                <c:pt idx="129">
                  <c:v>12</c:v>
                </c:pt>
                <c:pt idx="130">
                  <c:v>8</c:v>
                </c:pt>
                <c:pt idx="131">
                  <c:v>36</c:v>
                </c:pt>
                <c:pt idx="132">
                  <c:v>33</c:v>
                </c:pt>
              </c:numCache>
            </c:numRef>
          </c:val>
          <c:smooth val="0"/>
        </c:ser>
        <c:ser>
          <c:idx val="1"/>
          <c:order val="1"/>
          <c:tx>
            <c:v>Forecast</c:v>
          </c:tx>
          <c:spPr>
            <a:ln w="22225" cmpd="sng">
              <a:solidFill>
                <a:schemeClr val="tx1">
                  <a:alpha val="97000"/>
                </a:schemeClr>
              </a:solidFill>
              <a:prstDash val="sysDash"/>
            </a:ln>
          </c:spPr>
          <c:marker>
            <c:symbol val="none"/>
          </c:marker>
          <c:cat>
            <c:numRef>
              <c:f>Sheet1!$B$2:$B$134</c:f>
              <c:numCache>
                <c:formatCode>mmm\-yy</c:formatCode>
                <c:ptCount val="133"/>
                <c:pt idx="0">
                  <c:v>36892</c:v>
                </c:pt>
                <c:pt idx="1">
                  <c:v>36923</c:v>
                </c:pt>
                <c:pt idx="2">
                  <c:v>36951</c:v>
                </c:pt>
                <c:pt idx="3">
                  <c:v>36982</c:v>
                </c:pt>
                <c:pt idx="4">
                  <c:v>37012</c:v>
                </c:pt>
                <c:pt idx="5">
                  <c:v>37043</c:v>
                </c:pt>
                <c:pt idx="6">
                  <c:v>37073</c:v>
                </c:pt>
                <c:pt idx="7">
                  <c:v>37104</c:v>
                </c:pt>
                <c:pt idx="8">
                  <c:v>37135</c:v>
                </c:pt>
                <c:pt idx="9">
                  <c:v>37165</c:v>
                </c:pt>
                <c:pt idx="10">
                  <c:v>37196</c:v>
                </c:pt>
                <c:pt idx="11">
                  <c:v>37226</c:v>
                </c:pt>
                <c:pt idx="12">
                  <c:v>37257</c:v>
                </c:pt>
                <c:pt idx="13">
                  <c:v>37288</c:v>
                </c:pt>
                <c:pt idx="14">
                  <c:v>37316</c:v>
                </c:pt>
                <c:pt idx="15">
                  <c:v>37347</c:v>
                </c:pt>
                <c:pt idx="16">
                  <c:v>37377</c:v>
                </c:pt>
                <c:pt idx="17">
                  <c:v>37408</c:v>
                </c:pt>
                <c:pt idx="18">
                  <c:v>37438</c:v>
                </c:pt>
                <c:pt idx="19">
                  <c:v>37469</c:v>
                </c:pt>
                <c:pt idx="20">
                  <c:v>37500</c:v>
                </c:pt>
                <c:pt idx="21">
                  <c:v>37530</c:v>
                </c:pt>
                <c:pt idx="22">
                  <c:v>37561</c:v>
                </c:pt>
                <c:pt idx="23">
                  <c:v>37591</c:v>
                </c:pt>
                <c:pt idx="24">
                  <c:v>37622</c:v>
                </c:pt>
                <c:pt idx="25">
                  <c:v>37653</c:v>
                </c:pt>
                <c:pt idx="26">
                  <c:v>37681</c:v>
                </c:pt>
                <c:pt idx="27">
                  <c:v>37712</c:v>
                </c:pt>
                <c:pt idx="28">
                  <c:v>37742</c:v>
                </c:pt>
                <c:pt idx="29">
                  <c:v>37773</c:v>
                </c:pt>
                <c:pt idx="30">
                  <c:v>37803</c:v>
                </c:pt>
                <c:pt idx="31">
                  <c:v>37834</c:v>
                </c:pt>
                <c:pt idx="32">
                  <c:v>37865</c:v>
                </c:pt>
                <c:pt idx="33">
                  <c:v>37895</c:v>
                </c:pt>
                <c:pt idx="34">
                  <c:v>37926</c:v>
                </c:pt>
                <c:pt idx="35">
                  <c:v>37956</c:v>
                </c:pt>
                <c:pt idx="36">
                  <c:v>37987</c:v>
                </c:pt>
                <c:pt idx="37">
                  <c:v>38018</c:v>
                </c:pt>
                <c:pt idx="38">
                  <c:v>38047</c:v>
                </c:pt>
                <c:pt idx="39">
                  <c:v>38078</c:v>
                </c:pt>
                <c:pt idx="40">
                  <c:v>38108</c:v>
                </c:pt>
                <c:pt idx="41">
                  <c:v>38139</c:v>
                </c:pt>
                <c:pt idx="42">
                  <c:v>38169</c:v>
                </c:pt>
                <c:pt idx="43">
                  <c:v>38200</c:v>
                </c:pt>
                <c:pt idx="44">
                  <c:v>38231</c:v>
                </c:pt>
                <c:pt idx="45">
                  <c:v>38261</c:v>
                </c:pt>
                <c:pt idx="46">
                  <c:v>38292</c:v>
                </c:pt>
                <c:pt idx="47">
                  <c:v>38322</c:v>
                </c:pt>
                <c:pt idx="48">
                  <c:v>38353</c:v>
                </c:pt>
                <c:pt idx="49">
                  <c:v>38384</c:v>
                </c:pt>
                <c:pt idx="50">
                  <c:v>38412</c:v>
                </c:pt>
                <c:pt idx="51">
                  <c:v>38443</c:v>
                </c:pt>
                <c:pt idx="52">
                  <c:v>38473</c:v>
                </c:pt>
                <c:pt idx="53">
                  <c:v>38504</c:v>
                </c:pt>
                <c:pt idx="54">
                  <c:v>38534</c:v>
                </c:pt>
                <c:pt idx="55">
                  <c:v>38565</c:v>
                </c:pt>
                <c:pt idx="56">
                  <c:v>38596</c:v>
                </c:pt>
                <c:pt idx="57">
                  <c:v>38626</c:v>
                </c:pt>
                <c:pt idx="58">
                  <c:v>38657</c:v>
                </c:pt>
                <c:pt idx="59">
                  <c:v>38687</c:v>
                </c:pt>
                <c:pt idx="60">
                  <c:v>38718</c:v>
                </c:pt>
                <c:pt idx="61">
                  <c:v>38749</c:v>
                </c:pt>
                <c:pt idx="62">
                  <c:v>38777</c:v>
                </c:pt>
                <c:pt idx="63">
                  <c:v>38808</c:v>
                </c:pt>
                <c:pt idx="64">
                  <c:v>38838</c:v>
                </c:pt>
                <c:pt idx="65">
                  <c:v>38869</c:v>
                </c:pt>
                <c:pt idx="66">
                  <c:v>38899</c:v>
                </c:pt>
                <c:pt idx="67">
                  <c:v>38930</c:v>
                </c:pt>
                <c:pt idx="68">
                  <c:v>38961</c:v>
                </c:pt>
                <c:pt idx="69">
                  <c:v>38991</c:v>
                </c:pt>
                <c:pt idx="70">
                  <c:v>39022</c:v>
                </c:pt>
                <c:pt idx="71">
                  <c:v>39052</c:v>
                </c:pt>
                <c:pt idx="72">
                  <c:v>39083</c:v>
                </c:pt>
                <c:pt idx="73">
                  <c:v>39114</c:v>
                </c:pt>
                <c:pt idx="74">
                  <c:v>39142</c:v>
                </c:pt>
                <c:pt idx="75">
                  <c:v>39173</c:v>
                </c:pt>
                <c:pt idx="76">
                  <c:v>39203</c:v>
                </c:pt>
                <c:pt idx="77">
                  <c:v>39234</c:v>
                </c:pt>
                <c:pt idx="78">
                  <c:v>39264</c:v>
                </c:pt>
                <c:pt idx="79">
                  <c:v>39295</c:v>
                </c:pt>
                <c:pt idx="80">
                  <c:v>39326</c:v>
                </c:pt>
                <c:pt idx="81">
                  <c:v>39356</c:v>
                </c:pt>
                <c:pt idx="82">
                  <c:v>39387</c:v>
                </c:pt>
                <c:pt idx="83">
                  <c:v>39417</c:v>
                </c:pt>
                <c:pt idx="84">
                  <c:v>39448</c:v>
                </c:pt>
                <c:pt idx="85">
                  <c:v>39479</c:v>
                </c:pt>
                <c:pt idx="86">
                  <c:v>39508</c:v>
                </c:pt>
                <c:pt idx="87">
                  <c:v>39539</c:v>
                </c:pt>
                <c:pt idx="88">
                  <c:v>39569</c:v>
                </c:pt>
                <c:pt idx="89">
                  <c:v>39600</c:v>
                </c:pt>
                <c:pt idx="90">
                  <c:v>39630</c:v>
                </c:pt>
                <c:pt idx="91">
                  <c:v>39661</c:v>
                </c:pt>
                <c:pt idx="92">
                  <c:v>39692</c:v>
                </c:pt>
                <c:pt idx="93">
                  <c:v>39722</c:v>
                </c:pt>
                <c:pt idx="94">
                  <c:v>39753</c:v>
                </c:pt>
                <c:pt idx="95">
                  <c:v>39783</c:v>
                </c:pt>
                <c:pt idx="96">
                  <c:v>39814</c:v>
                </c:pt>
                <c:pt idx="97">
                  <c:v>39845</c:v>
                </c:pt>
                <c:pt idx="98">
                  <c:v>39873</c:v>
                </c:pt>
                <c:pt idx="99">
                  <c:v>39904</c:v>
                </c:pt>
                <c:pt idx="100">
                  <c:v>39934</c:v>
                </c:pt>
                <c:pt idx="101">
                  <c:v>39965</c:v>
                </c:pt>
                <c:pt idx="102">
                  <c:v>39995</c:v>
                </c:pt>
                <c:pt idx="103">
                  <c:v>40026</c:v>
                </c:pt>
                <c:pt idx="104">
                  <c:v>40057</c:v>
                </c:pt>
                <c:pt idx="105">
                  <c:v>40087</c:v>
                </c:pt>
                <c:pt idx="106">
                  <c:v>40118</c:v>
                </c:pt>
                <c:pt idx="107">
                  <c:v>40148</c:v>
                </c:pt>
                <c:pt idx="108">
                  <c:v>40179</c:v>
                </c:pt>
                <c:pt idx="109">
                  <c:v>40210</c:v>
                </c:pt>
                <c:pt idx="110">
                  <c:v>40238</c:v>
                </c:pt>
                <c:pt idx="111">
                  <c:v>40269</c:v>
                </c:pt>
                <c:pt idx="112">
                  <c:v>40299</c:v>
                </c:pt>
                <c:pt idx="113">
                  <c:v>40330</c:v>
                </c:pt>
                <c:pt idx="114">
                  <c:v>40360</c:v>
                </c:pt>
                <c:pt idx="115">
                  <c:v>40391</c:v>
                </c:pt>
                <c:pt idx="116">
                  <c:v>40422</c:v>
                </c:pt>
                <c:pt idx="117">
                  <c:v>40452</c:v>
                </c:pt>
                <c:pt idx="118">
                  <c:v>40483</c:v>
                </c:pt>
                <c:pt idx="119">
                  <c:v>40513</c:v>
                </c:pt>
                <c:pt idx="120">
                  <c:v>40544</c:v>
                </c:pt>
                <c:pt idx="121">
                  <c:v>40575</c:v>
                </c:pt>
                <c:pt idx="122">
                  <c:v>40603</c:v>
                </c:pt>
                <c:pt idx="123">
                  <c:v>40634</c:v>
                </c:pt>
                <c:pt idx="124">
                  <c:v>40664</c:v>
                </c:pt>
                <c:pt idx="125">
                  <c:v>40695</c:v>
                </c:pt>
                <c:pt idx="126">
                  <c:v>40725</c:v>
                </c:pt>
                <c:pt idx="127">
                  <c:v>40756</c:v>
                </c:pt>
                <c:pt idx="128">
                  <c:v>40787</c:v>
                </c:pt>
                <c:pt idx="129">
                  <c:v>40817</c:v>
                </c:pt>
                <c:pt idx="130">
                  <c:v>40848</c:v>
                </c:pt>
                <c:pt idx="131">
                  <c:v>40878</c:v>
                </c:pt>
                <c:pt idx="132">
                  <c:v>40909</c:v>
                </c:pt>
              </c:numCache>
            </c:numRef>
          </c:cat>
          <c:val>
            <c:numRef>
              <c:f>Sheet1!$E$2:$E$134</c:f>
              <c:numCache>
                <c:formatCode>General</c:formatCode>
                <c:ptCount val="133"/>
                <c:pt idx="0">
                  <c:v>25.2712</c:v>
                </c:pt>
                <c:pt idx="1">
                  <c:v>25.363499999999998</c:v>
                </c:pt>
                <c:pt idx="2">
                  <c:v>28.894500000000001</c:v>
                </c:pt>
                <c:pt idx="3">
                  <c:v>25.218299999999999</c:v>
                </c:pt>
                <c:pt idx="4">
                  <c:v>24.529800000000002</c:v>
                </c:pt>
                <c:pt idx="5">
                  <c:v>22.635400000000001</c:v>
                </c:pt>
                <c:pt idx="6">
                  <c:v>27.832799999999999</c:v>
                </c:pt>
                <c:pt idx="7">
                  <c:v>20.3993</c:v>
                </c:pt>
                <c:pt idx="8">
                  <c:v>21.720800000000001</c:v>
                </c:pt>
                <c:pt idx="9">
                  <c:v>17.628299999999999</c:v>
                </c:pt>
                <c:pt idx="10">
                  <c:v>13.3063</c:v>
                </c:pt>
                <c:pt idx="11">
                  <c:v>66</c:v>
                </c:pt>
                <c:pt idx="12">
                  <c:v>26.6127</c:v>
                </c:pt>
                <c:pt idx="13">
                  <c:v>26.704999999999998</c:v>
                </c:pt>
                <c:pt idx="14">
                  <c:v>30.236000000000001</c:v>
                </c:pt>
                <c:pt idx="15">
                  <c:v>26.559799999999999</c:v>
                </c:pt>
                <c:pt idx="16">
                  <c:v>25.871300000000002</c:v>
                </c:pt>
                <c:pt idx="17">
                  <c:v>23.976900000000001</c:v>
                </c:pt>
                <c:pt idx="18">
                  <c:v>29.174299999999999</c:v>
                </c:pt>
                <c:pt idx="19">
                  <c:v>21.7408</c:v>
                </c:pt>
                <c:pt idx="20">
                  <c:v>23.0623</c:v>
                </c:pt>
                <c:pt idx="21">
                  <c:v>18.969799999999999</c:v>
                </c:pt>
                <c:pt idx="22">
                  <c:v>14.6478</c:v>
                </c:pt>
                <c:pt idx="23">
                  <c:v>32.808300000000003</c:v>
                </c:pt>
                <c:pt idx="24">
                  <c:v>27.9542</c:v>
                </c:pt>
                <c:pt idx="25">
                  <c:v>28.046500000000002</c:v>
                </c:pt>
                <c:pt idx="26">
                  <c:v>31.577500000000001</c:v>
                </c:pt>
                <c:pt idx="27">
                  <c:v>27.901299999999999</c:v>
                </c:pt>
                <c:pt idx="28">
                  <c:v>27.212800000000001</c:v>
                </c:pt>
                <c:pt idx="29">
                  <c:v>25.3184</c:v>
                </c:pt>
                <c:pt idx="30">
                  <c:v>30.515799999999999</c:v>
                </c:pt>
                <c:pt idx="31">
                  <c:v>23.0823</c:v>
                </c:pt>
                <c:pt idx="32">
                  <c:v>24.4038</c:v>
                </c:pt>
                <c:pt idx="33">
                  <c:v>20.311299999999999</c:v>
                </c:pt>
                <c:pt idx="34">
                  <c:v>15.9893</c:v>
                </c:pt>
                <c:pt idx="35">
                  <c:v>34.149799999999999</c:v>
                </c:pt>
                <c:pt idx="36">
                  <c:v>29.2957</c:v>
                </c:pt>
                <c:pt idx="37">
                  <c:v>29.388000000000002</c:v>
                </c:pt>
                <c:pt idx="38">
                  <c:v>32.918999999999997</c:v>
                </c:pt>
                <c:pt idx="39">
                  <c:v>29.242799999999999</c:v>
                </c:pt>
                <c:pt idx="40">
                  <c:v>28.554300000000001</c:v>
                </c:pt>
                <c:pt idx="41">
                  <c:v>26.6599</c:v>
                </c:pt>
                <c:pt idx="42">
                  <c:v>31.857299999999999</c:v>
                </c:pt>
                <c:pt idx="43">
                  <c:v>24.4238</c:v>
                </c:pt>
                <c:pt idx="44">
                  <c:v>25.7453</c:v>
                </c:pt>
                <c:pt idx="45">
                  <c:v>21.652799999999999</c:v>
                </c:pt>
                <c:pt idx="46">
                  <c:v>17.3308</c:v>
                </c:pt>
                <c:pt idx="47">
                  <c:v>35.491300000000003</c:v>
                </c:pt>
                <c:pt idx="48">
                  <c:v>30.6372</c:v>
                </c:pt>
                <c:pt idx="49">
                  <c:v>30.729500000000002</c:v>
                </c:pt>
                <c:pt idx="50">
                  <c:v>34.2605</c:v>
                </c:pt>
                <c:pt idx="51">
                  <c:v>30.584299999999999</c:v>
                </c:pt>
                <c:pt idx="52">
                  <c:v>29.895800000000001</c:v>
                </c:pt>
                <c:pt idx="53">
                  <c:v>28.0014</c:v>
                </c:pt>
                <c:pt idx="54">
                  <c:v>33.198799999999999</c:v>
                </c:pt>
                <c:pt idx="55">
                  <c:v>25.7653</c:v>
                </c:pt>
                <c:pt idx="56">
                  <c:v>27.0868</c:v>
                </c:pt>
                <c:pt idx="57">
                  <c:v>22.994299999999999</c:v>
                </c:pt>
                <c:pt idx="58">
                  <c:v>18.6723</c:v>
                </c:pt>
                <c:pt idx="59">
                  <c:v>36.832799999999999</c:v>
                </c:pt>
                <c:pt idx="60">
                  <c:v>31.9787</c:v>
                </c:pt>
                <c:pt idx="61">
                  <c:v>32.070999999999998</c:v>
                </c:pt>
                <c:pt idx="62">
                  <c:v>35.601999999999997</c:v>
                </c:pt>
                <c:pt idx="63">
                  <c:v>31.925699999999999</c:v>
                </c:pt>
                <c:pt idx="64">
                  <c:v>31.237300000000001</c:v>
                </c:pt>
                <c:pt idx="65">
                  <c:v>29.3429</c:v>
                </c:pt>
                <c:pt idx="66">
                  <c:v>34.540300000000002</c:v>
                </c:pt>
                <c:pt idx="67">
                  <c:v>27.1068</c:v>
                </c:pt>
                <c:pt idx="68">
                  <c:v>28.4283</c:v>
                </c:pt>
                <c:pt idx="69">
                  <c:v>24.335799999999999</c:v>
                </c:pt>
                <c:pt idx="70">
                  <c:v>20.0137</c:v>
                </c:pt>
                <c:pt idx="71">
                  <c:v>38.174300000000002</c:v>
                </c:pt>
                <c:pt idx="72">
                  <c:v>33.3202</c:v>
                </c:pt>
                <c:pt idx="73">
                  <c:v>33.412500000000001</c:v>
                </c:pt>
                <c:pt idx="74">
                  <c:v>36.9435</c:v>
                </c:pt>
                <c:pt idx="75">
                  <c:v>33.267200000000003</c:v>
                </c:pt>
                <c:pt idx="76">
                  <c:v>32.578800000000001</c:v>
                </c:pt>
                <c:pt idx="77">
                  <c:v>30.6844</c:v>
                </c:pt>
                <c:pt idx="78">
                  <c:v>35.881799999999998</c:v>
                </c:pt>
                <c:pt idx="79">
                  <c:v>28.4483</c:v>
                </c:pt>
                <c:pt idx="80">
                  <c:v>29.7698</c:v>
                </c:pt>
                <c:pt idx="81">
                  <c:v>25.677299999999999</c:v>
                </c:pt>
                <c:pt idx="82">
                  <c:v>21.3552</c:v>
                </c:pt>
                <c:pt idx="83">
                  <c:v>39.515799999999999</c:v>
                </c:pt>
                <c:pt idx="84">
                  <c:v>34.661700000000003</c:v>
                </c:pt>
                <c:pt idx="85">
                  <c:v>34.753999999999998</c:v>
                </c:pt>
                <c:pt idx="86">
                  <c:v>62.325000000000003</c:v>
                </c:pt>
                <c:pt idx="87">
                  <c:v>58.648800000000001</c:v>
                </c:pt>
                <c:pt idx="88">
                  <c:v>57.960299999999997</c:v>
                </c:pt>
                <c:pt idx="89">
                  <c:v>56.065899999999999</c:v>
                </c:pt>
                <c:pt idx="90">
                  <c:v>22.316199999999998</c:v>
                </c:pt>
                <c:pt idx="91">
                  <c:v>87.231300000000005</c:v>
                </c:pt>
                <c:pt idx="92">
                  <c:v>51.344099999999997</c:v>
                </c:pt>
                <c:pt idx="93">
                  <c:v>29.179300000000001</c:v>
                </c:pt>
                <c:pt idx="94">
                  <c:v>16.0794</c:v>
                </c:pt>
                <c:pt idx="95">
                  <c:v>29.976600000000001</c:v>
                </c:pt>
                <c:pt idx="96">
                  <c:v>23.0517</c:v>
                </c:pt>
                <c:pt idx="97">
                  <c:v>5</c:v>
                </c:pt>
                <c:pt idx="98">
                  <c:v>25.180800000000001</c:v>
                </c:pt>
                <c:pt idx="99">
                  <c:v>21.267199999999999</c:v>
                </c:pt>
                <c:pt idx="100">
                  <c:v>20.4635</c:v>
                </c:pt>
                <c:pt idx="101">
                  <c:v>18.513200000000001</c:v>
                </c:pt>
                <c:pt idx="102">
                  <c:v>23.683399999999999</c:v>
                </c:pt>
                <c:pt idx="103">
                  <c:v>16.236699999999999</c:v>
                </c:pt>
                <c:pt idx="104">
                  <c:v>17.5517</c:v>
                </c:pt>
                <c:pt idx="105">
                  <c:v>13.456200000000001</c:v>
                </c:pt>
                <c:pt idx="106">
                  <c:v>9.1326000000000001</c:v>
                </c:pt>
                <c:pt idx="107">
                  <c:v>27.292400000000001</c:v>
                </c:pt>
                <c:pt idx="108">
                  <c:v>22.437899999999999</c:v>
                </c:pt>
                <c:pt idx="109">
                  <c:v>22.530100000000001</c:v>
                </c:pt>
                <c:pt idx="110">
                  <c:v>26.061</c:v>
                </c:pt>
                <c:pt idx="111">
                  <c:v>22.384699999999999</c:v>
                </c:pt>
                <c:pt idx="112">
                  <c:v>21.696200000000001</c:v>
                </c:pt>
                <c:pt idx="113">
                  <c:v>19.8018</c:v>
                </c:pt>
                <c:pt idx="114">
                  <c:v>24.999199999999998</c:v>
                </c:pt>
                <c:pt idx="115">
                  <c:v>17.5657</c:v>
                </c:pt>
                <c:pt idx="116">
                  <c:v>18.8872</c:v>
                </c:pt>
                <c:pt idx="117">
                  <c:v>14.794700000000001</c:v>
                </c:pt>
                <c:pt idx="118">
                  <c:v>10.4727</c:v>
                </c:pt>
                <c:pt idx="119">
                  <c:v>28.633199999999999</c:v>
                </c:pt>
                <c:pt idx="120">
                  <c:v>23.7791</c:v>
                </c:pt>
                <c:pt idx="121">
                  <c:v>23.871400000000001</c:v>
                </c:pt>
                <c:pt idx="122">
                  <c:v>27.4024</c:v>
                </c:pt>
                <c:pt idx="123">
                  <c:v>23.726199999999999</c:v>
                </c:pt>
                <c:pt idx="124">
                  <c:v>23.037700000000001</c:v>
                </c:pt>
                <c:pt idx="125">
                  <c:v>21.1433</c:v>
                </c:pt>
                <c:pt idx="126">
                  <c:v>26.340699999999998</c:v>
                </c:pt>
                <c:pt idx="127">
                  <c:v>18.9072</c:v>
                </c:pt>
                <c:pt idx="128">
                  <c:v>20.2287</c:v>
                </c:pt>
                <c:pt idx="129">
                  <c:v>16.136199999999999</c:v>
                </c:pt>
                <c:pt idx="130">
                  <c:v>11.8142</c:v>
                </c:pt>
                <c:pt idx="131">
                  <c:v>29.974699999999999</c:v>
                </c:pt>
                <c:pt idx="132">
                  <c:v>25.1206</c:v>
                </c:pt>
              </c:numCache>
            </c:numRef>
          </c:val>
          <c:smooth val="0"/>
        </c:ser>
        <c:ser>
          <c:idx val="2"/>
          <c:order val="2"/>
          <c:tx>
            <c:v>95% Confidence Limit</c:v>
          </c:tx>
          <c:spPr>
            <a:ln w="19050">
              <a:solidFill>
                <a:schemeClr val="tx1">
                  <a:lumMod val="75000"/>
                  <a:lumOff val="25000"/>
                </a:schemeClr>
              </a:solidFill>
              <a:prstDash val="sysDot"/>
            </a:ln>
          </c:spPr>
          <c:marker>
            <c:symbol val="none"/>
          </c:marker>
          <c:cat>
            <c:numRef>
              <c:f>Sheet1!$B$2:$B$134</c:f>
              <c:numCache>
                <c:formatCode>mmm\-yy</c:formatCode>
                <c:ptCount val="133"/>
                <c:pt idx="0">
                  <c:v>36892</c:v>
                </c:pt>
                <c:pt idx="1">
                  <c:v>36923</c:v>
                </c:pt>
                <c:pt idx="2">
                  <c:v>36951</c:v>
                </c:pt>
                <c:pt idx="3">
                  <c:v>36982</c:v>
                </c:pt>
                <c:pt idx="4">
                  <c:v>37012</c:v>
                </c:pt>
                <c:pt idx="5">
                  <c:v>37043</c:v>
                </c:pt>
                <c:pt idx="6">
                  <c:v>37073</c:v>
                </c:pt>
                <c:pt idx="7">
                  <c:v>37104</c:v>
                </c:pt>
                <c:pt idx="8">
                  <c:v>37135</c:v>
                </c:pt>
                <c:pt idx="9">
                  <c:v>37165</c:v>
                </c:pt>
                <c:pt idx="10">
                  <c:v>37196</c:v>
                </c:pt>
                <c:pt idx="11">
                  <c:v>37226</c:v>
                </c:pt>
                <c:pt idx="12">
                  <c:v>37257</c:v>
                </c:pt>
                <c:pt idx="13">
                  <c:v>37288</c:v>
                </c:pt>
                <c:pt idx="14">
                  <c:v>37316</c:v>
                </c:pt>
                <c:pt idx="15">
                  <c:v>37347</c:v>
                </c:pt>
                <c:pt idx="16">
                  <c:v>37377</c:v>
                </c:pt>
                <c:pt idx="17">
                  <c:v>37408</c:v>
                </c:pt>
                <c:pt idx="18">
                  <c:v>37438</c:v>
                </c:pt>
                <c:pt idx="19">
                  <c:v>37469</c:v>
                </c:pt>
                <c:pt idx="20">
                  <c:v>37500</c:v>
                </c:pt>
                <c:pt idx="21">
                  <c:v>37530</c:v>
                </c:pt>
                <c:pt idx="22">
                  <c:v>37561</c:v>
                </c:pt>
                <c:pt idx="23">
                  <c:v>37591</c:v>
                </c:pt>
                <c:pt idx="24">
                  <c:v>37622</c:v>
                </c:pt>
                <c:pt idx="25">
                  <c:v>37653</c:v>
                </c:pt>
                <c:pt idx="26">
                  <c:v>37681</c:v>
                </c:pt>
                <c:pt idx="27">
                  <c:v>37712</c:v>
                </c:pt>
                <c:pt idx="28">
                  <c:v>37742</c:v>
                </c:pt>
                <c:pt idx="29">
                  <c:v>37773</c:v>
                </c:pt>
                <c:pt idx="30">
                  <c:v>37803</c:v>
                </c:pt>
                <c:pt idx="31">
                  <c:v>37834</c:v>
                </c:pt>
                <c:pt idx="32">
                  <c:v>37865</c:v>
                </c:pt>
                <c:pt idx="33">
                  <c:v>37895</c:v>
                </c:pt>
                <c:pt idx="34">
                  <c:v>37926</c:v>
                </c:pt>
                <c:pt idx="35">
                  <c:v>37956</c:v>
                </c:pt>
                <c:pt idx="36">
                  <c:v>37987</c:v>
                </c:pt>
                <c:pt idx="37">
                  <c:v>38018</c:v>
                </c:pt>
                <c:pt idx="38">
                  <c:v>38047</c:v>
                </c:pt>
                <c:pt idx="39">
                  <c:v>38078</c:v>
                </c:pt>
                <c:pt idx="40">
                  <c:v>38108</c:v>
                </c:pt>
                <c:pt idx="41">
                  <c:v>38139</c:v>
                </c:pt>
                <c:pt idx="42">
                  <c:v>38169</c:v>
                </c:pt>
                <c:pt idx="43">
                  <c:v>38200</c:v>
                </c:pt>
                <c:pt idx="44">
                  <c:v>38231</c:v>
                </c:pt>
                <c:pt idx="45">
                  <c:v>38261</c:v>
                </c:pt>
                <c:pt idx="46">
                  <c:v>38292</c:v>
                </c:pt>
                <c:pt idx="47">
                  <c:v>38322</c:v>
                </c:pt>
                <c:pt idx="48">
                  <c:v>38353</c:v>
                </c:pt>
                <c:pt idx="49">
                  <c:v>38384</c:v>
                </c:pt>
                <c:pt idx="50">
                  <c:v>38412</c:v>
                </c:pt>
                <c:pt idx="51">
                  <c:v>38443</c:v>
                </c:pt>
                <c:pt idx="52">
                  <c:v>38473</c:v>
                </c:pt>
                <c:pt idx="53">
                  <c:v>38504</c:v>
                </c:pt>
                <c:pt idx="54">
                  <c:v>38534</c:v>
                </c:pt>
                <c:pt idx="55">
                  <c:v>38565</c:v>
                </c:pt>
                <c:pt idx="56">
                  <c:v>38596</c:v>
                </c:pt>
                <c:pt idx="57">
                  <c:v>38626</c:v>
                </c:pt>
                <c:pt idx="58">
                  <c:v>38657</c:v>
                </c:pt>
                <c:pt idx="59">
                  <c:v>38687</c:v>
                </c:pt>
                <c:pt idx="60">
                  <c:v>38718</c:v>
                </c:pt>
                <c:pt idx="61">
                  <c:v>38749</c:v>
                </c:pt>
                <c:pt idx="62">
                  <c:v>38777</c:v>
                </c:pt>
                <c:pt idx="63">
                  <c:v>38808</c:v>
                </c:pt>
                <c:pt idx="64">
                  <c:v>38838</c:v>
                </c:pt>
                <c:pt idx="65">
                  <c:v>38869</c:v>
                </c:pt>
                <c:pt idx="66">
                  <c:v>38899</c:v>
                </c:pt>
                <c:pt idx="67">
                  <c:v>38930</c:v>
                </c:pt>
                <c:pt idx="68">
                  <c:v>38961</c:v>
                </c:pt>
                <c:pt idx="69">
                  <c:v>38991</c:v>
                </c:pt>
                <c:pt idx="70">
                  <c:v>39022</c:v>
                </c:pt>
                <c:pt idx="71">
                  <c:v>39052</c:v>
                </c:pt>
                <c:pt idx="72">
                  <c:v>39083</c:v>
                </c:pt>
                <c:pt idx="73">
                  <c:v>39114</c:v>
                </c:pt>
                <c:pt idx="74">
                  <c:v>39142</c:v>
                </c:pt>
                <c:pt idx="75">
                  <c:v>39173</c:v>
                </c:pt>
                <c:pt idx="76">
                  <c:v>39203</c:v>
                </c:pt>
                <c:pt idx="77">
                  <c:v>39234</c:v>
                </c:pt>
                <c:pt idx="78">
                  <c:v>39264</c:v>
                </c:pt>
                <c:pt idx="79">
                  <c:v>39295</c:v>
                </c:pt>
                <c:pt idx="80">
                  <c:v>39326</c:v>
                </c:pt>
                <c:pt idx="81">
                  <c:v>39356</c:v>
                </c:pt>
                <c:pt idx="82">
                  <c:v>39387</c:v>
                </c:pt>
                <c:pt idx="83">
                  <c:v>39417</c:v>
                </c:pt>
                <c:pt idx="84">
                  <c:v>39448</c:v>
                </c:pt>
                <c:pt idx="85">
                  <c:v>39479</c:v>
                </c:pt>
                <c:pt idx="86">
                  <c:v>39508</c:v>
                </c:pt>
                <c:pt idx="87">
                  <c:v>39539</c:v>
                </c:pt>
                <c:pt idx="88">
                  <c:v>39569</c:v>
                </c:pt>
                <c:pt idx="89">
                  <c:v>39600</c:v>
                </c:pt>
                <c:pt idx="90">
                  <c:v>39630</c:v>
                </c:pt>
                <c:pt idx="91">
                  <c:v>39661</c:v>
                </c:pt>
                <c:pt idx="92">
                  <c:v>39692</c:v>
                </c:pt>
                <c:pt idx="93">
                  <c:v>39722</c:v>
                </c:pt>
                <c:pt idx="94">
                  <c:v>39753</c:v>
                </c:pt>
                <c:pt idx="95">
                  <c:v>39783</c:v>
                </c:pt>
                <c:pt idx="96">
                  <c:v>39814</c:v>
                </c:pt>
                <c:pt idx="97">
                  <c:v>39845</c:v>
                </c:pt>
                <c:pt idx="98">
                  <c:v>39873</c:v>
                </c:pt>
                <c:pt idx="99">
                  <c:v>39904</c:v>
                </c:pt>
                <c:pt idx="100">
                  <c:v>39934</c:v>
                </c:pt>
                <c:pt idx="101">
                  <c:v>39965</c:v>
                </c:pt>
                <c:pt idx="102">
                  <c:v>39995</c:v>
                </c:pt>
                <c:pt idx="103">
                  <c:v>40026</c:v>
                </c:pt>
                <c:pt idx="104">
                  <c:v>40057</c:v>
                </c:pt>
                <c:pt idx="105">
                  <c:v>40087</c:v>
                </c:pt>
                <c:pt idx="106">
                  <c:v>40118</c:v>
                </c:pt>
                <c:pt idx="107">
                  <c:v>40148</c:v>
                </c:pt>
                <c:pt idx="108">
                  <c:v>40179</c:v>
                </c:pt>
                <c:pt idx="109">
                  <c:v>40210</c:v>
                </c:pt>
                <c:pt idx="110">
                  <c:v>40238</c:v>
                </c:pt>
                <c:pt idx="111">
                  <c:v>40269</c:v>
                </c:pt>
                <c:pt idx="112">
                  <c:v>40299</c:v>
                </c:pt>
                <c:pt idx="113">
                  <c:v>40330</c:v>
                </c:pt>
                <c:pt idx="114">
                  <c:v>40360</c:v>
                </c:pt>
                <c:pt idx="115">
                  <c:v>40391</c:v>
                </c:pt>
                <c:pt idx="116">
                  <c:v>40422</c:v>
                </c:pt>
                <c:pt idx="117">
                  <c:v>40452</c:v>
                </c:pt>
                <c:pt idx="118">
                  <c:v>40483</c:v>
                </c:pt>
                <c:pt idx="119">
                  <c:v>40513</c:v>
                </c:pt>
                <c:pt idx="120">
                  <c:v>40544</c:v>
                </c:pt>
                <c:pt idx="121">
                  <c:v>40575</c:v>
                </c:pt>
                <c:pt idx="122">
                  <c:v>40603</c:v>
                </c:pt>
                <c:pt idx="123">
                  <c:v>40634</c:v>
                </c:pt>
                <c:pt idx="124">
                  <c:v>40664</c:v>
                </c:pt>
                <c:pt idx="125">
                  <c:v>40695</c:v>
                </c:pt>
                <c:pt idx="126">
                  <c:v>40725</c:v>
                </c:pt>
                <c:pt idx="127">
                  <c:v>40756</c:v>
                </c:pt>
                <c:pt idx="128">
                  <c:v>40787</c:v>
                </c:pt>
                <c:pt idx="129">
                  <c:v>40817</c:v>
                </c:pt>
                <c:pt idx="130">
                  <c:v>40848</c:v>
                </c:pt>
                <c:pt idx="131">
                  <c:v>40878</c:v>
                </c:pt>
                <c:pt idx="132">
                  <c:v>40909</c:v>
                </c:pt>
              </c:numCache>
            </c:numRef>
          </c:cat>
          <c:val>
            <c:numRef>
              <c:f>Sheet1!$F$2:$F$134</c:f>
              <c:numCache>
                <c:formatCode>General</c:formatCode>
                <c:ptCount val="133"/>
                <c:pt idx="0">
                  <c:v>39.933500000000002</c:v>
                </c:pt>
                <c:pt idx="1">
                  <c:v>40.025799999999997</c:v>
                </c:pt>
                <c:pt idx="2">
                  <c:v>43.556899999999999</c:v>
                </c:pt>
                <c:pt idx="3">
                  <c:v>39.880600000000001</c:v>
                </c:pt>
                <c:pt idx="4">
                  <c:v>39.192100000000003</c:v>
                </c:pt>
                <c:pt idx="5">
                  <c:v>37.297699999999999</c:v>
                </c:pt>
                <c:pt idx="6">
                  <c:v>42.495199999999997</c:v>
                </c:pt>
                <c:pt idx="7">
                  <c:v>35.061599999999999</c:v>
                </c:pt>
                <c:pt idx="8">
                  <c:v>36.383099999999999</c:v>
                </c:pt>
                <c:pt idx="9">
                  <c:v>32.290700000000001</c:v>
                </c:pt>
                <c:pt idx="10">
                  <c:v>27.968599999999999</c:v>
                </c:pt>
                <c:pt idx="11">
                  <c:v>80.662300000000002</c:v>
                </c:pt>
                <c:pt idx="12">
                  <c:v>41.274999999999999</c:v>
                </c:pt>
                <c:pt idx="13">
                  <c:v>41.3673</c:v>
                </c:pt>
                <c:pt idx="14">
                  <c:v>44.898400000000002</c:v>
                </c:pt>
                <c:pt idx="15">
                  <c:v>41.222099999999998</c:v>
                </c:pt>
                <c:pt idx="16">
                  <c:v>40.5336</c:v>
                </c:pt>
                <c:pt idx="17">
                  <c:v>38.639200000000002</c:v>
                </c:pt>
                <c:pt idx="18">
                  <c:v>43.8367</c:v>
                </c:pt>
                <c:pt idx="19">
                  <c:v>36.403100000000002</c:v>
                </c:pt>
                <c:pt idx="20">
                  <c:v>37.724600000000002</c:v>
                </c:pt>
                <c:pt idx="21">
                  <c:v>33.632199999999997</c:v>
                </c:pt>
                <c:pt idx="22">
                  <c:v>29.310099999999998</c:v>
                </c:pt>
                <c:pt idx="23">
                  <c:v>47.470700000000001</c:v>
                </c:pt>
                <c:pt idx="24">
                  <c:v>42.616500000000002</c:v>
                </c:pt>
                <c:pt idx="25">
                  <c:v>42.708799999999997</c:v>
                </c:pt>
                <c:pt idx="26">
                  <c:v>46.239899999999999</c:v>
                </c:pt>
                <c:pt idx="27">
                  <c:v>42.563600000000001</c:v>
                </c:pt>
                <c:pt idx="28">
                  <c:v>41.875100000000003</c:v>
                </c:pt>
                <c:pt idx="29">
                  <c:v>39.980699999999999</c:v>
                </c:pt>
                <c:pt idx="30">
                  <c:v>45.178199999999997</c:v>
                </c:pt>
                <c:pt idx="31">
                  <c:v>37.744599999999998</c:v>
                </c:pt>
                <c:pt idx="32">
                  <c:v>39.066099999999999</c:v>
                </c:pt>
                <c:pt idx="33">
                  <c:v>34.973700000000001</c:v>
                </c:pt>
                <c:pt idx="34">
                  <c:v>30.651599999999998</c:v>
                </c:pt>
                <c:pt idx="35">
                  <c:v>48.812199999999997</c:v>
                </c:pt>
                <c:pt idx="36">
                  <c:v>43.957999999999998</c:v>
                </c:pt>
                <c:pt idx="37">
                  <c:v>44.0503</c:v>
                </c:pt>
                <c:pt idx="38">
                  <c:v>47.581400000000002</c:v>
                </c:pt>
                <c:pt idx="39">
                  <c:v>43.905099999999997</c:v>
                </c:pt>
                <c:pt idx="40">
                  <c:v>43.2166</c:v>
                </c:pt>
                <c:pt idx="41">
                  <c:v>41.322200000000002</c:v>
                </c:pt>
                <c:pt idx="42">
                  <c:v>46.5197</c:v>
                </c:pt>
                <c:pt idx="43">
                  <c:v>39.086100000000002</c:v>
                </c:pt>
                <c:pt idx="44">
                  <c:v>40.407600000000002</c:v>
                </c:pt>
                <c:pt idx="45">
                  <c:v>36.315199999999997</c:v>
                </c:pt>
                <c:pt idx="46">
                  <c:v>31.993099999999998</c:v>
                </c:pt>
                <c:pt idx="47">
                  <c:v>50.153700000000001</c:v>
                </c:pt>
                <c:pt idx="48">
                  <c:v>45.299500000000002</c:v>
                </c:pt>
                <c:pt idx="49">
                  <c:v>45.391800000000003</c:v>
                </c:pt>
                <c:pt idx="50">
                  <c:v>48.922899999999998</c:v>
                </c:pt>
                <c:pt idx="51">
                  <c:v>45.246600000000001</c:v>
                </c:pt>
                <c:pt idx="52">
                  <c:v>44.558100000000003</c:v>
                </c:pt>
                <c:pt idx="53">
                  <c:v>42.663699999999999</c:v>
                </c:pt>
                <c:pt idx="54">
                  <c:v>47.8611</c:v>
                </c:pt>
                <c:pt idx="55">
                  <c:v>40.427599999999998</c:v>
                </c:pt>
                <c:pt idx="56">
                  <c:v>41.749099999999999</c:v>
                </c:pt>
                <c:pt idx="57">
                  <c:v>37.656700000000001</c:v>
                </c:pt>
                <c:pt idx="58">
                  <c:v>33.334600000000002</c:v>
                </c:pt>
                <c:pt idx="59">
                  <c:v>51.495199999999997</c:v>
                </c:pt>
                <c:pt idx="60">
                  <c:v>46.640999999999998</c:v>
                </c:pt>
                <c:pt idx="61">
                  <c:v>46.7333</c:v>
                </c:pt>
                <c:pt idx="62">
                  <c:v>50.264400000000002</c:v>
                </c:pt>
                <c:pt idx="63">
                  <c:v>46.588099999999997</c:v>
                </c:pt>
                <c:pt idx="64">
                  <c:v>45.8996</c:v>
                </c:pt>
                <c:pt idx="65">
                  <c:v>44.005200000000002</c:v>
                </c:pt>
                <c:pt idx="66">
                  <c:v>49.202599999999997</c:v>
                </c:pt>
                <c:pt idx="67">
                  <c:v>41.769100000000002</c:v>
                </c:pt>
                <c:pt idx="68">
                  <c:v>43.090600000000002</c:v>
                </c:pt>
                <c:pt idx="69">
                  <c:v>38.998199999999997</c:v>
                </c:pt>
                <c:pt idx="70">
                  <c:v>34.676099999999998</c:v>
                </c:pt>
                <c:pt idx="71">
                  <c:v>52.8367</c:v>
                </c:pt>
                <c:pt idx="72">
                  <c:v>47.982500000000002</c:v>
                </c:pt>
                <c:pt idx="73">
                  <c:v>48.074800000000003</c:v>
                </c:pt>
                <c:pt idx="74">
                  <c:v>51.605899999999998</c:v>
                </c:pt>
                <c:pt idx="75">
                  <c:v>47.929600000000001</c:v>
                </c:pt>
                <c:pt idx="76">
                  <c:v>47.241100000000003</c:v>
                </c:pt>
                <c:pt idx="77">
                  <c:v>45.346699999999998</c:v>
                </c:pt>
                <c:pt idx="78">
                  <c:v>50.5441</c:v>
                </c:pt>
                <c:pt idx="79">
                  <c:v>43.110599999999998</c:v>
                </c:pt>
                <c:pt idx="80">
                  <c:v>44.432099999999998</c:v>
                </c:pt>
                <c:pt idx="81">
                  <c:v>40.339700000000001</c:v>
                </c:pt>
                <c:pt idx="82">
                  <c:v>36.017600000000002</c:v>
                </c:pt>
                <c:pt idx="83">
                  <c:v>54.178199999999997</c:v>
                </c:pt>
                <c:pt idx="84">
                  <c:v>49.323999999999998</c:v>
                </c:pt>
                <c:pt idx="85">
                  <c:v>49.4163</c:v>
                </c:pt>
                <c:pt idx="86">
                  <c:v>76.987399999999994</c:v>
                </c:pt>
                <c:pt idx="87">
                  <c:v>73.311099999999996</c:v>
                </c:pt>
                <c:pt idx="88">
                  <c:v>72.622600000000006</c:v>
                </c:pt>
                <c:pt idx="89">
                  <c:v>70.728200000000001</c:v>
                </c:pt>
                <c:pt idx="90">
                  <c:v>36.9786</c:v>
                </c:pt>
                <c:pt idx="91">
                  <c:v>101.8937</c:v>
                </c:pt>
                <c:pt idx="92">
                  <c:v>66.006500000000003</c:v>
                </c:pt>
                <c:pt idx="93">
                  <c:v>43.841700000000003</c:v>
                </c:pt>
                <c:pt idx="94">
                  <c:v>30.741800000000001</c:v>
                </c:pt>
                <c:pt idx="95">
                  <c:v>44.6389</c:v>
                </c:pt>
                <c:pt idx="96">
                  <c:v>37.713999999999999</c:v>
                </c:pt>
                <c:pt idx="97">
                  <c:v>19.662299999999998</c:v>
                </c:pt>
                <c:pt idx="98">
                  <c:v>39.8431</c:v>
                </c:pt>
                <c:pt idx="99">
                  <c:v>35.929600000000001</c:v>
                </c:pt>
                <c:pt idx="100">
                  <c:v>35.125900000000001</c:v>
                </c:pt>
                <c:pt idx="101">
                  <c:v>33.1755</c:v>
                </c:pt>
                <c:pt idx="102">
                  <c:v>38.345700000000001</c:v>
                </c:pt>
                <c:pt idx="103">
                  <c:v>30.899000000000001</c:v>
                </c:pt>
                <c:pt idx="104">
                  <c:v>32.214100000000002</c:v>
                </c:pt>
                <c:pt idx="105">
                  <c:v>28.118500000000001</c:v>
                </c:pt>
                <c:pt idx="106">
                  <c:v>23.794899999999998</c:v>
                </c:pt>
                <c:pt idx="107">
                  <c:v>41.954799999999999</c:v>
                </c:pt>
                <c:pt idx="108">
                  <c:v>37.100299999999997</c:v>
                </c:pt>
                <c:pt idx="109">
                  <c:v>37.192399999999999</c:v>
                </c:pt>
                <c:pt idx="110">
                  <c:v>40.723399999999998</c:v>
                </c:pt>
                <c:pt idx="111">
                  <c:v>37.0471</c:v>
                </c:pt>
                <c:pt idx="112">
                  <c:v>36.358600000000003</c:v>
                </c:pt>
                <c:pt idx="113">
                  <c:v>34.464100000000002</c:v>
                </c:pt>
                <c:pt idx="114">
                  <c:v>39.6616</c:v>
                </c:pt>
                <c:pt idx="115">
                  <c:v>32.228000000000002</c:v>
                </c:pt>
                <c:pt idx="116">
                  <c:v>33.549500000000002</c:v>
                </c:pt>
                <c:pt idx="117">
                  <c:v>29.457100000000001</c:v>
                </c:pt>
                <c:pt idx="118">
                  <c:v>25.135000000000002</c:v>
                </c:pt>
                <c:pt idx="119">
                  <c:v>43.2956</c:v>
                </c:pt>
                <c:pt idx="120">
                  <c:v>38.441400000000002</c:v>
                </c:pt>
                <c:pt idx="121">
                  <c:v>38.533700000000003</c:v>
                </c:pt>
                <c:pt idx="122">
                  <c:v>42.064799999999998</c:v>
                </c:pt>
                <c:pt idx="123">
                  <c:v>38.388500000000001</c:v>
                </c:pt>
                <c:pt idx="124">
                  <c:v>37.700000000000003</c:v>
                </c:pt>
                <c:pt idx="125">
                  <c:v>35.805599999999998</c:v>
                </c:pt>
                <c:pt idx="126">
                  <c:v>41.003100000000003</c:v>
                </c:pt>
                <c:pt idx="127">
                  <c:v>33.569499999999998</c:v>
                </c:pt>
                <c:pt idx="128">
                  <c:v>34.890999999999998</c:v>
                </c:pt>
                <c:pt idx="129">
                  <c:v>30.7986</c:v>
                </c:pt>
                <c:pt idx="130">
                  <c:v>26.476500000000001</c:v>
                </c:pt>
                <c:pt idx="131">
                  <c:v>44.637099999999997</c:v>
                </c:pt>
                <c:pt idx="132">
                  <c:v>39.782899999999998</c:v>
                </c:pt>
              </c:numCache>
            </c:numRef>
          </c:val>
          <c:smooth val="0"/>
        </c:ser>
        <c:ser>
          <c:idx val="3"/>
          <c:order val="3"/>
          <c:tx>
            <c:strRef>
              <c:f>'C:\Users\julia\Dropbox\Newdata analysis resutl\Dynamic regression result\[dynamic regression result-old.xlsx]dynamice regression model'!$F$1</c:f>
              <c:strCache>
                <c:ptCount val="1"/>
                <c:pt idx="0">
                  <c:v>Lower 95% Confidence Limit</c:v>
                </c:pt>
              </c:strCache>
            </c:strRef>
          </c:tx>
          <c:spPr>
            <a:ln w="19050">
              <a:solidFill>
                <a:schemeClr val="tx1">
                  <a:lumMod val="75000"/>
                  <a:lumOff val="25000"/>
                </a:schemeClr>
              </a:solidFill>
              <a:prstDash val="sysDot"/>
            </a:ln>
          </c:spPr>
          <c:marker>
            <c:symbol val="none"/>
          </c:marker>
          <c:cat>
            <c:numRef>
              <c:f>Sheet1!$B$2:$B$134</c:f>
              <c:numCache>
                <c:formatCode>mmm\-yy</c:formatCode>
                <c:ptCount val="133"/>
                <c:pt idx="0">
                  <c:v>36892</c:v>
                </c:pt>
                <c:pt idx="1">
                  <c:v>36923</c:v>
                </c:pt>
                <c:pt idx="2">
                  <c:v>36951</c:v>
                </c:pt>
                <c:pt idx="3">
                  <c:v>36982</c:v>
                </c:pt>
                <c:pt idx="4">
                  <c:v>37012</c:v>
                </c:pt>
                <c:pt idx="5">
                  <c:v>37043</c:v>
                </c:pt>
                <c:pt idx="6">
                  <c:v>37073</c:v>
                </c:pt>
                <c:pt idx="7">
                  <c:v>37104</c:v>
                </c:pt>
                <c:pt idx="8">
                  <c:v>37135</c:v>
                </c:pt>
                <c:pt idx="9">
                  <c:v>37165</c:v>
                </c:pt>
                <c:pt idx="10">
                  <c:v>37196</c:v>
                </c:pt>
                <c:pt idx="11">
                  <c:v>37226</c:v>
                </c:pt>
                <c:pt idx="12">
                  <c:v>37257</c:v>
                </c:pt>
                <c:pt idx="13">
                  <c:v>37288</c:v>
                </c:pt>
                <c:pt idx="14">
                  <c:v>37316</c:v>
                </c:pt>
                <c:pt idx="15">
                  <c:v>37347</c:v>
                </c:pt>
                <c:pt idx="16">
                  <c:v>37377</c:v>
                </c:pt>
                <c:pt idx="17">
                  <c:v>37408</c:v>
                </c:pt>
                <c:pt idx="18">
                  <c:v>37438</c:v>
                </c:pt>
                <c:pt idx="19">
                  <c:v>37469</c:v>
                </c:pt>
                <c:pt idx="20">
                  <c:v>37500</c:v>
                </c:pt>
                <c:pt idx="21">
                  <c:v>37530</c:v>
                </c:pt>
                <c:pt idx="22">
                  <c:v>37561</c:v>
                </c:pt>
                <c:pt idx="23">
                  <c:v>37591</c:v>
                </c:pt>
                <c:pt idx="24">
                  <c:v>37622</c:v>
                </c:pt>
                <c:pt idx="25">
                  <c:v>37653</c:v>
                </c:pt>
                <c:pt idx="26">
                  <c:v>37681</c:v>
                </c:pt>
                <c:pt idx="27">
                  <c:v>37712</c:v>
                </c:pt>
                <c:pt idx="28">
                  <c:v>37742</c:v>
                </c:pt>
                <c:pt idx="29">
                  <c:v>37773</c:v>
                </c:pt>
                <c:pt idx="30">
                  <c:v>37803</c:v>
                </c:pt>
                <c:pt idx="31">
                  <c:v>37834</c:v>
                </c:pt>
                <c:pt idx="32">
                  <c:v>37865</c:v>
                </c:pt>
                <c:pt idx="33">
                  <c:v>37895</c:v>
                </c:pt>
                <c:pt idx="34">
                  <c:v>37926</c:v>
                </c:pt>
                <c:pt idx="35">
                  <c:v>37956</c:v>
                </c:pt>
                <c:pt idx="36">
                  <c:v>37987</c:v>
                </c:pt>
                <c:pt idx="37">
                  <c:v>38018</c:v>
                </c:pt>
                <c:pt idx="38">
                  <c:v>38047</c:v>
                </c:pt>
                <c:pt idx="39">
                  <c:v>38078</c:v>
                </c:pt>
                <c:pt idx="40">
                  <c:v>38108</c:v>
                </c:pt>
                <c:pt idx="41">
                  <c:v>38139</c:v>
                </c:pt>
                <c:pt idx="42">
                  <c:v>38169</c:v>
                </c:pt>
                <c:pt idx="43">
                  <c:v>38200</c:v>
                </c:pt>
                <c:pt idx="44">
                  <c:v>38231</c:v>
                </c:pt>
                <c:pt idx="45">
                  <c:v>38261</c:v>
                </c:pt>
                <c:pt idx="46">
                  <c:v>38292</c:v>
                </c:pt>
                <c:pt idx="47">
                  <c:v>38322</c:v>
                </c:pt>
                <c:pt idx="48">
                  <c:v>38353</c:v>
                </c:pt>
                <c:pt idx="49">
                  <c:v>38384</c:v>
                </c:pt>
                <c:pt idx="50">
                  <c:v>38412</c:v>
                </c:pt>
                <c:pt idx="51">
                  <c:v>38443</c:v>
                </c:pt>
                <c:pt idx="52">
                  <c:v>38473</c:v>
                </c:pt>
                <c:pt idx="53">
                  <c:v>38504</c:v>
                </c:pt>
                <c:pt idx="54">
                  <c:v>38534</c:v>
                </c:pt>
                <c:pt idx="55">
                  <c:v>38565</c:v>
                </c:pt>
                <c:pt idx="56">
                  <c:v>38596</c:v>
                </c:pt>
                <c:pt idx="57">
                  <c:v>38626</c:v>
                </c:pt>
                <c:pt idx="58">
                  <c:v>38657</c:v>
                </c:pt>
                <c:pt idx="59">
                  <c:v>38687</c:v>
                </c:pt>
                <c:pt idx="60">
                  <c:v>38718</c:v>
                </c:pt>
                <c:pt idx="61">
                  <c:v>38749</c:v>
                </c:pt>
                <c:pt idx="62">
                  <c:v>38777</c:v>
                </c:pt>
                <c:pt idx="63">
                  <c:v>38808</c:v>
                </c:pt>
                <c:pt idx="64">
                  <c:v>38838</c:v>
                </c:pt>
                <c:pt idx="65">
                  <c:v>38869</c:v>
                </c:pt>
                <c:pt idx="66">
                  <c:v>38899</c:v>
                </c:pt>
                <c:pt idx="67">
                  <c:v>38930</c:v>
                </c:pt>
                <c:pt idx="68">
                  <c:v>38961</c:v>
                </c:pt>
                <c:pt idx="69">
                  <c:v>38991</c:v>
                </c:pt>
                <c:pt idx="70">
                  <c:v>39022</c:v>
                </c:pt>
                <c:pt idx="71">
                  <c:v>39052</c:v>
                </c:pt>
                <c:pt idx="72">
                  <c:v>39083</c:v>
                </c:pt>
                <c:pt idx="73">
                  <c:v>39114</c:v>
                </c:pt>
                <c:pt idx="74">
                  <c:v>39142</c:v>
                </c:pt>
                <c:pt idx="75">
                  <c:v>39173</c:v>
                </c:pt>
                <c:pt idx="76">
                  <c:v>39203</c:v>
                </c:pt>
                <c:pt idx="77">
                  <c:v>39234</c:v>
                </c:pt>
                <c:pt idx="78">
                  <c:v>39264</c:v>
                </c:pt>
                <c:pt idx="79">
                  <c:v>39295</c:v>
                </c:pt>
                <c:pt idx="80">
                  <c:v>39326</c:v>
                </c:pt>
                <c:pt idx="81">
                  <c:v>39356</c:v>
                </c:pt>
                <c:pt idx="82">
                  <c:v>39387</c:v>
                </c:pt>
                <c:pt idx="83">
                  <c:v>39417</c:v>
                </c:pt>
                <c:pt idx="84">
                  <c:v>39448</c:v>
                </c:pt>
                <c:pt idx="85">
                  <c:v>39479</c:v>
                </c:pt>
                <c:pt idx="86">
                  <c:v>39508</c:v>
                </c:pt>
                <c:pt idx="87">
                  <c:v>39539</c:v>
                </c:pt>
                <c:pt idx="88">
                  <c:v>39569</c:v>
                </c:pt>
                <c:pt idx="89">
                  <c:v>39600</c:v>
                </c:pt>
                <c:pt idx="90">
                  <c:v>39630</c:v>
                </c:pt>
                <c:pt idx="91">
                  <c:v>39661</c:v>
                </c:pt>
                <c:pt idx="92">
                  <c:v>39692</c:v>
                </c:pt>
                <c:pt idx="93">
                  <c:v>39722</c:v>
                </c:pt>
                <c:pt idx="94">
                  <c:v>39753</c:v>
                </c:pt>
                <c:pt idx="95">
                  <c:v>39783</c:v>
                </c:pt>
                <c:pt idx="96">
                  <c:v>39814</c:v>
                </c:pt>
                <c:pt idx="97">
                  <c:v>39845</c:v>
                </c:pt>
                <c:pt idx="98">
                  <c:v>39873</c:v>
                </c:pt>
                <c:pt idx="99">
                  <c:v>39904</c:v>
                </c:pt>
                <c:pt idx="100">
                  <c:v>39934</c:v>
                </c:pt>
                <c:pt idx="101">
                  <c:v>39965</c:v>
                </c:pt>
                <c:pt idx="102">
                  <c:v>39995</c:v>
                </c:pt>
                <c:pt idx="103">
                  <c:v>40026</c:v>
                </c:pt>
                <c:pt idx="104">
                  <c:v>40057</c:v>
                </c:pt>
                <c:pt idx="105">
                  <c:v>40087</c:v>
                </c:pt>
                <c:pt idx="106">
                  <c:v>40118</c:v>
                </c:pt>
                <c:pt idx="107">
                  <c:v>40148</c:v>
                </c:pt>
                <c:pt idx="108">
                  <c:v>40179</c:v>
                </c:pt>
                <c:pt idx="109">
                  <c:v>40210</c:v>
                </c:pt>
                <c:pt idx="110">
                  <c:v>40238</c:v>
                </c:pt>
                <c:pt idx="111">
                  <c:v>40269</c:v>
                </c:pt>
                <c:pt idx="112">
                  <c:v>40299</c:v>
                </c:pt>
                <c:pt idx="113">
                  <c:v>40330</c:v>
                </c:pt>
                <c:pt idx="114">
                  <c:v>40360</c:v>
                </c:pt>
                <c:pt idx="115">
                  <c:v>40391</c:v>
                </c:pt>
                <c:pt idx="116">
                  <c:v>40422</c:v>
                </c:pt>
                <c:pt idx="117">
                  <c:v>40452</c:v>
                </c:pt>
                <c:pt idx="118">
                  <c:v>40483</c:v>
                </c:pt>
                <c:pt idx="119">
                  <c:v>40513</c:v>
                </c:pt>
                <c:pt idx="120">
                  <c:v>40544</c:v>
                </c:pt>
                <c:pt idx="121">
                  <c:v>40575</c:v>
                </c:pt>
                <c:pt idx="122">
                  <c:v>40603</c:v>
                </c:pt>
                <c:pt idx="123">
                  <c:v>40634</c:v>
                </c:pt>
                <c:pt idx="124">
                  <c:v>40664</c:v>
                </c:pt>
                <c:pt idx="125">
                  <c:v>40695</c:v>
                </c:pt>
                <c:pt idx="126">
                  <c:v>40725</c:v>
                </c:pt>
                <c:pt idx="127">
                  <c:v>40756</c:v>
                </c:pt>
                <c:pt idx="128">
                  <c:v>40787</c:v>
                </c:pt>
                <c:pt idx="129">
                  <c:v>40817</c:v>
                </c:pt>
                <c:pt idx="130">
                  <c:v>40848</c:v>
                </c:pt>
                <c:pt idx="131">
                  <c:v>40878</c:v>
                </c:pt>
                <c:pt idx="132">
                  <c:v>40909</c:v>
                </c:pt>
              </c:numCache>
            </c:numRef>
          </c:cat>
          <c:val>
            <c:numRef>
              <c:f>Sheet1!$G$2:$G$134</c:f>
              <c:numCache>
                <c:formatCode>General</c:formatCode>
                <c:ptCount val="133"/>
                <c:pt idx="0">
                  <c:v>10.6088</c:v>
                </c:pt>
                <c:pt idx="1">
                  <c:v>10.7012</c:v>
                </c:pt>
                <c:pt idx="2">
                  <c:v>14.232200000000001</c:v>
                </c:pt>
                <c:pt idx="3">
                  <c:v>10.555899999999999</c:v>
                </c:pt>
                <c:pt idx="4">
                  <c:v>9.8673999999999999</c:v>
                </c:pt>
                <c:pt idx="5">
                  <c:v>7.9729999999999999</c:v>
                </c:pt>
                <c:pt idx="6">
                  <c:v>13.170500000000001</c:v>
                </c:pt>
                <c:pt idx="7">
                  <c:v>5.7369000000000003</c:v>
                </c:pt>
                <c:pt idx="8">
                  <c:v>7.0583999999999998</c:v>
                </c:pt>
                <c:pt idx="9">
                  <c:v>2.9660000000000002</c:v>
                </c:pt>
                <c:pt idx="10">
                  <c:v>-1.3561000000000001</c:v>
                </c:pt>
                <c:pt idx="11">
                  <c:v>51.337699999999998</c:v>
                </c:pt>
                <c:pt idx="12">
                  <c:v>11.9503</c:v>
                </c:pt>
                <c:pt idx="13">
                  <c:v>12.0427</c:v>
                </c:pt>
                <c:pt idx="14">
                  <c:v>15.573700000000001</c:v>
                </c:pt>
                <c:pt idx="15">
                  <c:v>11.897399999999999</c:v>
                </c:pt>
                <c:pt idx="16">
                  <c:v>11.2089</c:v>
                </c:pt>
                <c:pt idx="17">
                  <c:v>9.3145000000000007</c:v>
                </c:pt>
                <c:pt idx="18">
                  <c:v>14.512</c:v>
                </c:pt>
                <c:pt idx="19">
                  <c:v>7.0784000000000002</c:v>
                </c:pt>
                <c:pt idx="20">
                  <c:v>8.3999000000000006</c:v>
                </c:pt>
                <c:pt idx="21">
                  <c:v>4.3075000000000001</c:v>
                </c:pt>
                <c:pt idx="22">
                  <c:v>-1.46E-2</c:v>
                </c:pt>
                <c:pt idx="23">
                  <c:v>18.146000000000001</c:v>
                </c:pt>
                <c:pt idx="24">
                  <c:v>13.2918</c:v>
                </c:pt>
                <c:pt idx="25">
                  <c:v>13.3842</c:v>
                </c:pt>
                <c:pt idx="26">
                  <c:v>16.915199999999999</c:v>
                </c:pt>
                <c:pt idx="27">
                  <c:v>13.238899999999999</c:v>
                </c:pt>
                <c:pt idx="28">
                  <c:v>12.5504</c:v>
                </c:pt>
                <c:pt idx="29">
                  <c:v>10.656000000000001</c:v>
                </c:pt>
                <c:pt idx="30">
                  <c:v>15.8535</c:v>
                </c:pt>
                <c:pt idx="31">
                  <c:v>8.4199000000000002</c:v>
                </c:pt>
                <c:pt idx="32">
                  <c:v>9.7414000000000005</c:v>
                </c:pt>
                <c:pt idx="33">
                  <c:v>5.649</c:v>
                </c:pt>
                <c:pt idx="34">
                  <c:v>1.3269</c:v>
                </c:pt>
                <c:pt idx="35">
                  <c:v>19.487500000000001</c:v>
                </c:pt>
                <c:pt idx="36">
                  <c:v>14.6333</c:v>
                </c:pt>
                <c:pt idx="37">
                  <c:v>14.7256</c:v>
                </c:pt>
                <c:pt idx="38">
                  <c:v>18.256699999999999</c:v>
                </c:pt>
                <c:pt idx="39">
                  <c:v>14.580399999999999</c:v>
                </c:pt>
                <c:pt idx="40">
                  <c:v>13.8919</c:v>
                </c:pt>
                <c:pt idx="41">
                  <c:v>11.9975</c:v>
                </c:pt>
                <c:pt idx="42">
                  <c:v>17.195</c:v>
                </c:pt>
                <c:pt idx="43">
                  <c:v>9.7614000000000001</c:v>
                </c:pt>
                <c:pt idx="44">
                  <c:v>11.0829</c:v>
                </c:pt>
                <c:pt idx="45">
                  <c:v>6.9904999999999999</c:v>
                </c:pt>
                <c:pt idx="46">
                  <c:v>2.6684000000000001</c:v>
                </c:pt>
                <c:pt idx="47">
                  <c:v>20.829000000000001</c:v>
                </c:pt>
                <c:pt idx="48">
                  <c:v>15.9748</c:v>
                </c:pt>
                <c:pt idx="49">
                  <c:v>16.0671</c:v>
                </c:pt>
                <c:pt idx="50">
                  <c:v>19.598199999999999</c:v>
                </c:pt>
                <c:pt idx="51">
                  <c:v>15.921900000000001</c:v>
                </c:pt>
                <c:pt idx="52">
                  <c:v>15.2334</c:v>
                </c:pt>
                <c:pt idx="53">
                  <c:v>13.339</c:v>
                </c:pt>
                <c:pt idx="54">
                  <c:v>18.5365</c:v>
                </c:pt>
                <c:pt idx="55">
                  <c:v>11.1029</c:v>
                </c:pt>
                <c:pt idx="56">
                  <c:v>12.4244</c:v>
                </c:pt>
                <c:pt idx="57">
                  <c:v>8.3320000000000007</c:v>
                </c:pt>
                <c:pt idx="58">
                  <c:v>4.0099</c:v>
                </c:pt>
                <c:pt idx="59">
                  <c:v>22.170500000000001</c:v>
                </c:pt>
                <c:pt idx="60">
                  <c:v>17.316299999999998</c:v>
                </c:pt>
                <c:pt idx="61">
                  <c:v>17.4086</c:v>
                </c:pt>
                <c:pt idx="62">
                  <c:v>20.939699999999998</c:v>
                </c:pt>
                <c:pt idx="63">
                  <c:v>17.263400000000001</c:v>
                </c:pt>
                <c:pt idx="64">
                  <c:v>16.5749</c:v>
                </c:pt>
                <c:pt idx="65">
                  <c:v>14.6805</c:v>
                </c:pt>
                <c:pt idx="66">
                  <c:v>19.878</c:v>
                </c:pt>
                <c:pt idx="67">
                  <c:v>12.4444</c:v>
                </c:pt>
                <c:pt idx="68">
                  <c:v>13.7659</c:v>
                </c:pt>
                <c:pt idx="69">
                  <c:v>9.6735000000000007</c:v>
                </c:pt>
                <c:pt idx="70">
                  <c:v>5.3513999999999999</c:v>
                </c:pt>
                <c:pt idx="71">
                  <c:v>23.512</c:v>
                </c:pt>
                <c:pt idx="72">
                  <c:v>18.657800000000002</c:v>
                </c:pt>
                <c:pt idx="73">
                  <c:v>18.7501</c:v>
                </c:pt>
                <c:pt idx="74">
                  <c:v>22.281199999999998</c:v>
                </c:pt>
                <c:pt idx="75">
                  <c:v>18.604900000000001</c:v>
                </c:pt>
                <c:pt idx="76">
                  <c:v>17.916399999999999</c:v>
                </c:pt>
                <c:pt idx="77">
                  <c:v>16.021999999999998</c:v>
                </c:pt>
                <c:pt idx="78">
                  <c:v>21.2195</c:v>
                </c:pt>
                <c:pt idx="79">
                  <c:v>13.7859</c:v>
                </c:pt>
                <c:pt idx="80">
                  <c:v>15.1074</c:v>
                </c:pt>
                <c:pt idx="81">
                  <c:v>11.015000000000001</c:v>
                </c:pt>
                <c:pt idx="82">
                  <c:v>6.6928999999999998</c:v>
                </c:pt>
                <c:pt idx="83">
                  <c:v>24.8535</c:v>
                </c:pt>
                <c:pt idx="84">
                  <c:v>19.999300000000002</c:v>
                </c:pt>
                <c:pt idx="85">
                  <c:v>20.0916</c:v>
                </c:pt>
                <c:pt idx="86">
                  <c:v>47.662700000000001</c:v>
                </c:pt>
                <c:pt idx="87">
                  <c:v>43.986400000000003</c:v>
                </c:pt>
                <c:pt idx="88">
                  <c:v>43.298000000000002</c:v>
                </c:pt>
                <c:pt idx="89">
                  <c:v>41.403500000000001</c:v>
                </c:pt>
                <c:pt idx="90">
                  <c:v>7.6539000000000001</c:v>
                </c:pt>
                <c:pt idx="91">
                  <c:v>72.569000000000003</c:v>
                </c:pt>
                <c:pt idx="92">
                  <c:v>36.681800000000003</c:v>
                </c:pt>
                <c:pt idx="93">
                  <c:v>14.516999999999999</c:v>
                </c:pt>
                <c:pt idx="94">
                  <c:v>1.4171</c:v>
                </c:pt>
                <c:pt idx="95">
                  <c:v>15.314299999999999</c:v>
                </c:pt>
                <c:pt idx="96">
                  <c:v>8.3894000000000002</c:v>
                </c:pt>
                <c:pt idx="97">
                  <c:v>-9.6623000000000001</c:v>
                </c:pt>
                <c:pt idx="98">
                  <c:v>10.5184</c:v>
                </c:pt>
                <c:pt idx="99">
                  <c:v>6.6048999999999998</c:v>
                </c:pt>
                <c:pt idx="100">
                  <c:v>5.8011999999999997</c:v>
                </c:pt>
                <c:pt idx="101">
                  <c:v>3.8508</c:v>
                </c:pt>
                <c:pt idx="102">
                  <c:v>9.0211000000000006</c:v>
                </c:pt>
                <c:pt idx="103">
                  <c:v>1.5743</c:v>
                </c:pt>
                <c:pt idx="104">
                  <c:v>2.8894000000000002</c:v>
                </c:pt>
                <c:pt idx="105">
                  <c:v>-1.2061999999999999</c:v>
                </c:pt>
                <c:pt idx="106">
                  <c:v>-5.5297000000000001</c:v>
                </c:pt>
                <c:pt idx="107">
                  <c:v>12.630100000000001</c:v>
                </c:pt>
                <c:pt idx="108">
                  <c:v>7.7755999999999998</c:v>
                </c:pt>
                <c:pt idx="109">
                  <c:v>7.8677000000000001</c:v>
                </c:pt>
                <c:pt idx="110">
                  <c:v>11.3987</c:v>
                </c:pt>
                <c:pt idx="111">
                  <c:v>7.7224000000000004</c:v>
                </c:pt>
                <c:pt idx="112">
                  <c:v>7.0339</c:v>
                </c:pt>
                <c:pt idx="113">
                  <c:v>5.1395</c:v>
                </c:pt>
                <c:pt idx="114">
                  <c:v>10.3369</c:v>
                </c:pt>
                <c:pt idx="115">
                  <c:v>2.9033000000000002</c:v>
                </c:pt>
                <c:pt idx="116">
                  <c:v>4.2248000000000001</c:v>
                </c:pt>
                <c:pt idx="117">
                  <c:v>0.13239999999999999</c:v>
                </c:pt>
                <c:pt idx="118">
                  <c:v>-4.1897000000000002</c:v>
                </c:pt>
                <c:pt idx="119">
                  <c:v>13.9709</c:v>
                </c:pt>
                <c:pt idx="120">
                  <c:v>9.1166999999999998</c:v>
                </c:pt>
                <c:pt idx="121">
                  <c:v>9.2090999999999994</c:v>
                </c:pt>
                <c:pt idx="122">
                  <c:v>12.7401</c:v>
                </c:pt>
                <c:pt idx="123">
                  <c:v>9.0638000000000005</c:v>
                </c:pt>
                <c:pt idx="124">
                  <c:v>8.3752999999999993</c:v>
                </c:pt>
                <c:pt idx="125">
                  <c:v>6.4809000000000001</c:v>
                </c:pt>
                <c:pt idx="126">
                  <c:v>11.6784</c:v>
                </c:pt>
                <c:pt idx="127">
                  <c:v>4.2447999999999997</c:v>
                </c:pt>
                <c:pt idx="128">
                  <c:v>5.5663</c:v>
                </c:pt>
                <c:pt idx="129">
                  <c:v>1.4739</c:v>
                </c:pt>
                <c:pt idx="130">
                  <c:v>-2.8481999999999998</c:v>
                </c:pt>
                <c:pt idx="131">
                  <c:v>15.3124</c:v>
                </c:pt>
                <c:pt idx="132">
                  <c:v>10.4582</c:v>
                </c:pt>
              </c:numCache>
            </c:numRef>
          </c:val>
          <c:smooth val="0"/>
        </c:ser>
        <c:dLbls>
          <c:showLegendKey val="0"/>
          <c:showVal val="0"/>
          <c:showCatName val="0"/>
          <c:showSerName val="0"/>
          <c:showPercent val="0"/>
          <c:showBubbleSize val="0"/>
        </c:dLbls>
        <c:smooth val="0"/>
        <c:axId val="495607984"/>
        <c:axId val="540138128"/>
      </c:lineChart>
      <c:dateAx>
        <c:axId val="495607984"/>
        <c:scaling>
          <c:orientation val="minMax"/>
        </c:scaling>
        <c:delete val="0"/>
        <c:axPos val="b"/>
        <c:title>
          <c:tx>
            <c:rich>
              <a:bodyPr/>
              <a:lstStyle/>
              <a:p>
                <a:pPr>
                  <a:defRPr/>
                </a:pPr>
                <a:r>
                  <a:rPr lang="en-US"/>
                  <a:t>Time</a:t>
                </a:r>
              </a:p>
            </c:rich>
          </c:tx>
          <c:layout>
            <c:manualLayout>
              <c:xMode val="edge"/>
              <c:yMode val="edge"/>
              <c:x val="0.5103853656806413"/>
              <c:y val="0.80857748322356793"/>
            </c:manualLayout>
          </c:layout>
          <c:overlay val="0"/>
        </c:title>
        <c:numFmt formatCode="mmm\-yy" sourceLinked="1"/>
        <c:majorTickMark val="out"/>
        <c:minorTickMark val="none"/>
        <c:tickLblPos val="nextTo"/>
        <c:spPr>
          <a:ln/>
        </c:spPr>
        <c:txPr>
          <a:bodyPr rot="-2700000"/>
          <a:lstStyle/>
          <a:p>
            <a:pPr>
              <a:defRPr/>
            </a:pPr>
            <a:endParaRPr lang="en-US"/>
          </a:p>
        </c:txPr>
        <c:crossAx val="540138128"/>
        <c:crosses val="autoZero"/>
        <c:auto val="1"/>
        <c:lblOffset val="100"/>
        <c:baseTimeUnit val="months"/>
        <c:majorUnit val="6"/>
        <c:majorTimeUnit val="months"/>
      </c:dateAx>
      <c:valAx>
        <c:axId val="540138128"/>
        <c:scaling>
          <c:orientation val="minMax"/>
          <c:max val="120"/>
          <c:min val="0"/>
        </c:scaling>
        <c:delete val="0"/>
        <c:axPos val="l"/>
        <c:title>
          <c:tx>
            <c:rich>
              <a:bodyPr/>
              <a:lstStyle/>
              <a:p>
                <a:pPr>
                  <a:defRPr/>
                </a:pPr>
                <a:r>
                  <a:rPr lang="en-US"/>
                  <a:t>Turnover Number</a:t>
                </a:r>
              </a:p>
            </c:rich>
          </c:tx>
          <c:overlay val="0"/>
        </c:title>
        <c:numFmt formatCode="General" sourceLinked="1"/>
        <c:majorTickMark val="out"/>
        <c:minorTickMark val="none"/>
        <c:tickLblPos val="nextTo"/>
        <c:crossAx val="495607984"/>
        <c:crosses val="autoZero"/>
        <c:crossBetween val="between"/>
        <c:majorUnit val="40"/>
      </c:valAx>
      <c:spPr>
        <a:noFill/>
        <a:ln w="25400">
          <a:noFill/>
        </a:ln>
      </c:spPr>
    </c:plotArea>
    <c:legend>
      <c:legendPos val="b"/>
      <c:legendEntry>
        <c:idx val="3"/>
        <c:delete val="1"/>
      </c:legendEntry>
      <c:layout>
        <c:manualLayout>
          <c:xMode val="edge"/>
          <c:yMode val="edge"/>
          <c:x val="0.12147176704263318"/>
          <c:y val="0.89890719464816238"/>
          <c:w val="0.75705628857203655"/>
          <c:h val="6.9430536222550007E-2"/>
        </c:manualLayout>
      </c:layout>
      <c:overlay val="0"/>
      <c:spPr>
        <a:noFill/>
      </c:spPr>
    </c:legend>
    <c:plotVisOnly val="1"/>
    <c:dispBlanksAs val="gap"/>
    <c:showDLblsOverMax val="0"/>
  </c:chart>
  <c:spPr>
    <a:ln>
      <a:noFill/>
    </a:ln>
  </c:spPr>
  <c:txPr>
    <a:bodyPr/>
    <a:lstStyle/>
    <a:p>
      <a:pPr>
        <a:defRPr sz="1200">
          <a:latin typeface="Times New Roman" pitchFamily="18" charset="0"/>
          <a:cs typeface="Times New Roman" pitchFamily="18"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9.1426357502383135E-2"/>
          <c:y val="2.2893964282993697E-2"/>
          <c:w val="0.90286585144598841"/>
          <c:h val="0.52222572178477689"/>
        </c:manualLayout>
      </c:layout>
      <c:lineChart>
        <c:grouping val="standard"/>
        <c:varyColors val="0"/>
        <c:ser>
          <c:idx val="0"/>
          <c:order val="0"/>
          <c:tx>
            <c:strRef>
              <c:f>'[All plot with PI .xlsx]DecompositionPlot with Interval'!$B$1</c:f>
              <c:strCache>
                <c:ptCount val="1"/>
                <c:pt idx="0">
                  <c:v>Actual</c:v>
                </c:pt>
              </c:strCache>
            </c:strRef>
          </c:tx>
          <c:spPr>
            <a:ln w="22225">
              <a:solidFill>
                <a:srgbClr val="FF0000"/>
              </a:solidFill>
            </a:ln>
          </c:spPr>
          <c:marker>
            <c:spPr>
              <a:solidFill>
                <a:srgbClr val="FF0000"/>
              </a:solidFill>
              <a:ln>
                <a:solidFill>
                  <a:srgbClr val="FF0000"/>
                </a:solidFill>
              </a:ln>
            </c:spPr>
          </c:marker>
          <c:cat>
            <c:numRef>
              <c:f>'[All plot with PI .xlsx]DecompositionPlot with Interval'!$A$2:$A$14</c:f>
              <c:numCache>
                <c:formatCode>mmm\-yy</c:formatCode>
                <c:ptCount val="13"/>
                <c:pt idx="0">
                  <c:v>40575</c:v>
                </c:pt>
                <c:pt idx="1">
                  <c:v>40603</c:v>
                </c:pt>
                <c:pt idx="2">
                  <c:v>40634</c:v>
                </c:pt>
                <c:pt idx="3">
                  <c:v>40664</c:v>
                </c:pt>
                <c:pt idx="4">
                  <c:v>40695</c:v>
                </c:pt>
                <c:pt idx="5">
                  <c:v>40725</c:v>
                </c:pt>
                <c:pt idx="6">
                  <c:v>40756</c:v>
                </c:pt>
                <c:pt idx="7">
                  <c:v>40787</c:v>
                </c:pt>
                <c:pt idx="8">
                  <c:v>40817</c:v>
                </c:pt>
                <c:pt idx="9">
                  <c:v>40848</c:v>
                </c:pt>
                <c:pt idx="10">
                  <c:v>40878</c:v>
                </c:pt>
                <c:pt idx="11">
                  <c:v>40909</c:v>
                </c:pt>
              </c:numCache>
            </c:numRef>
          </c:cat>
          <c:val>
            <c:numRef>
              <c:f>'[All plot with PI .xlsx]DecompositionPlot with Interval'!$B$2:$B$14</c:f>
              <c:numCache>
                <c:formatCode>General</c:formatCode>
                <c:ptCount val="13"/>
                <c:pt idx="0">
                  <c:v>39</c:v>
                </c:pt>
                <c:pt idx="1">
                  <c:v>36</c:v>
                </c:pt>
                <c:pt idx="2">
                  <c:v>27</c:v>
                </c:pt>
                <c:pt idx="3">
                  <c:v>27</c:v>
                </c:pt>
                <c:pt idx="4">
                  <c:v>17</c:v>
                </c:pt>
                <c:pt idx="5">
                  <c:v>18</c:v>
                </c:pt>
                <c:pt idx="6">
                  <c:v>11</c:v>
                </c:pt>
                <c:pt idx="7">
                  <c:v>12</c:v>
                </c:pt>
                <c:pt idx="8">
                  <c:v>12</c:v>
                </c:pt>
                <c:pt idx="9">
                  <c:v>8</c:v>
                </c:pt>
                <c:pt idx="10">
                  <c:v>36</c:v>
                </c:pt>
                <c:pt idx="11">
                  <c:v>33</c:v>
                </c:pt>
              </c:numCache>
            </c:numRef>
          </c:val>
          <c:smooth val="0"/>
        </c:ser>
        <c:ser>
          <c:idx val="1"/>
          <c:order val="1"/>
          <c:tx>
            <c:strRef>
              <c:f>'[All plot with PI .xlsx]DecompositionPlot with Interval'!$C$1</c:f>
              <c:strCache>
                <c:ptCount val="1"/>
                <c:pt idx="0">
                  <c:v>Forecast</c:v>
                </c:pt>
              </c:strCache>
            </c:strRef>
          </c:tx>
          <c:spPr>
            <a:ln w="22225">
              <a:solidFill>
                <a:schemeClr val="tx1"/>
              </a:solidFill>
              <a:prstDash val="sysDash"/>
            </a:ln>
          </c:spPr>
          <c:marker>
            <c:symbol val="triangle"/>
            <c:size val="7"/>
            <c:spPr>
              <a:solidFill>
                <a:schemeClr val="tx1"/>
              </a:solidFill>
              <a:ln>
                <a:noFill/>
              </a:ln>
            </c:spPr>
          </c:marker>
          <c:cat>
            <c:numRef>
              <c:f>'[All plot with PI .xlsx]DecompositionPlot with Interval'!$A$2:$A$14</c:f>
              <c:numCache>
                <c:formatCode>mmm\-yy</c:formatCode>
                <c:ptCount val="13"/>
                <c:pt idx="0">
                  <c:v>40575</c:v>
                </c:pt>
                <c:pt idx="1">
                  <c:v>40603</c:v>
                </c:pt>
                <c:pt idx="2">
                  <c:v>40634</c:v>
                </c:pt>
                <c:pt idx="3">
                  <c:v>40664</c:v>
                </c:pt>
                <c:pt idx="4">
                  <c:v>40695</c:v>
                </c:pt>
                <c:pt idx="5">
                  <c:v>40725</c:v>
                </c:pt>
                <c:pt idx="6">
                  <c:v>40756</c:v>
                </c:pt>
                <c:pt idx="7">
                  <c:v>40787</c:v>
                </c:pt>
                <c:pt idx="8">
                  <c:v>40817</c:v>
                </c:pt>
                <c:pt idx="9">
                  <c:v>40848</c:v>
                </c:pt>
                <c:pt idx="10">
                  <c:v>40878</c:v>
                </c:pt>
                <c:pt idx="11">
                  <c:v>40909</c:v>
                </c:pt>
              </c:numCache>
            </c:numRef>
          </c:cat>
          <c:val>
            <c:numRef>
              <c:f>'[All plot with PI .xlsx]DecompositionPlot with Interval'!$C$2:$C$14</c:f>
              <c:numCache>
                <c:formatCode>General</c:formatCode>
                <c:ptCount val="13"/>
                <c:pt idx="0">
                  <c:v>26.387150739999999</c:v>
                </c:pt>
                <c:pt idx="1">
                  <c:v>29.4485484</c:v>
                </c:pt>
                <c:pt idx="2">
                  <c:v>28.52559368</c:v>
                </c:pt>
                <c:pt idx="3">
                  <c:v>26.598317300000001</c:v>
                </c:pt>
                <c:pt idx="4">
                  <c:v>24.525513620000002</c:v>
                </c:pt>
                <c:pt idx="5">
                  <c:v>27.199756109999999</c:v>
                </c:pt>
                <c:pt idx="6">
                  <c:v>20.91765959</c:v>
                </c:pt>
                <c:pt idx="7">
                  <c:v>18.692992839999999</c:v>
                </c:pt>
                <c:pt idx="8">
                  <c:v>19.222896380000002</c:v>
                </c:pt>
                <c:pt idx="9">
                  <c:v>14.42463102</c:v>
                </c:pt>
                <c:pt idx="10">
                  <c:v>31.657705050000001</c:v>
                </c:pt>
                <c:pt idx="11">
                  <c:v>26.48191585</c:v>
                </c:pt>
              </c:numCache>
            </c:numRef>
          </c:val>
          <c:smooth val="0"/>
        </c:ser>
        <c:ser>
          <c:idx val="2"/>
          <c:order val="2"/>
          <c:tx>
            <c:strRef>
              <c:f>'[All plot with PI .xlsx]DecompositionPlot with Interval'!$D$1</c:f>
              <c:strCache>
                <c:ptCount val="1"/>
                <c:pt idx="0">
                  <c:v>95% Confidence Limit</c:v>
                </c:pt>
              </c:strCache>
            </c:strRef>
          </c:tx>
          <c:spPr>
            <a:ln w="19050">
              <a:solidFill>
                <a:schemeClr val="tx1">
                  <a:lumMod val="75000"/>
                  <a:lumOff val="25000"/>
                </a:schemeClr>
              </a:solidFill>
              <a:prstDash val="sysDot"/>
            </a:ln>
          </c:spPr>
          <c:marker>
            <c:symbol val="none"/>
          </c:marker>
          <c:cat>
            <c:numRef>
              <c:f>'[All plot with PI .xlsx]DecompositionPlot with Interval'!$A$2:$A$14</c:f>
              <c:numCache>
                <c:formatCode>mmm\-yy</c:formatCode>
                <c:ptCount val="13"/>
                <c:pt idx="0">
                  <c:v>40575</c:v>
                </c:pt>
                <c:pt idx="1">
                  <c:v>40603</c:v>
                </c:pt>
                <c:pt idx="2">
                  <c:v>40634</c:v>
                </c:pt>
                <c:pt idx="3">
                  <c:v>40664</c:v>
                </c:pt>
                <c:pt idx="4">
                  <c:v>40695</c:v>
                </c:pt>
                <c:pt idx="5">
                  <c:v>40725</c:v>
                </c:pt>
                <c:pt idx="6">
                  <c:v>40756</c:v>
                </c:pt>
                <c:pt idx="7">
                  <c:v>40787</c:v>
                </c:pt>
                <c:pt idx="8">
                  <c:v>40817</c:v>
                </c:pt>
                <c:pt idx="9">
                  <c:v>40848</c:v>
                </c:pt>
                <c:pt idx="10">
                  <c:v>40878</c:v>
                </c:pt>
                <c:pt idx="11">
                  <c:v>40909</c:v>
                </c:pt>
              </c:numCache>
            </c:numRef>
          </c:cat>
          <c:val>
            <c:numRef>
              <c:f>'[All plot with PI .xlsx]DecompositionPlot with Interval'!$D$2:$D$14</c:f>
              <c:numCache>
                <c:formatCode>General</c:formatCode>
                <c:ptCount val="13"/>
                <c:pt idx="0">
                  <c:v>34.559442841069924</c:v>
                </c:pt>
                <c:pt idx="1">
                  <c:v>37.620840501069921</c:v>
                </c:pt>
                <c:pt idx="2">
                  <c:v>36.697885781069928</c:v>
                </c:pt>
                <c:pt idx="3">
                  <c:v>34.770609401069926</c:v>
                </c:pt>
                <c:pt idx="4">
                  <c:v>32.697805721069926</c:v>
                </c:pt>
                <c:pt idx="5">
                  <c:v>35.372048211069924</c:v>
                </c:pt>
                <c:pt idx="6">
                  <c:v>29.089951691069924</c:v>
                </c:pt>
                <c:pt idx="7">
                  <c:v>26.865284941069923</c:v>
                </c:pt>
                <c:pt idx="8">
                  <c:v>27.395188481069926</c:v>
                </c:pt>
                <c:pt idx="9">
                  <c:v>22.596923121069924</c:v>
                </c:pt>
                <c:pt idx="10">
                  <c:v>39.829997151069925</c:v>
                </c:pt>
                <c:pt idx="11">
                  <c:v>34.654207951069921</c:v>
                </c:pt>
              </c:numCache>
            </c:numRef>
          </c:val>
          <c:smooth val="0"/>
        </c:ser>
        <c:ser>
          <c:idx val="3"/>
          <c:order val="3"/>
          <c:tx>
            <c:strRef>
              <c:f>'[All plot with PI .xlsx]DecompositionPlot with Interval'!$E$1</c:f>
              <c:strCache>
                <c:ptCount val="1"/>
                <c:pt idx="0">
                  <c:v>Lower 95% Confidence Limit</c:v>
                </c:pt>
              </c:strCache>
            </c:strRef>
          </c:tx>
          <c:spPr>
            <a:ln w="19050">
              <a:solidFill>
                <a:schemeClr val="tx1">
                  <a:lumMod val="75000"/>
                  <a:lumOff val="25000"/>
                </a:schemeClr>
              </a:solidFill>
              <a:prstDash val="sysDot"/>
            </a:ln>
          </c:spPr>
          <c:marker>
            <c:symbol val="none"/>
          </c:marker>
          <c:dPt>
            <c:idx val="11"/>
            <c:bubble3D val="0"/>
          </c:dPt>
          <c:cat>
            <c:numRef>
              <c:f>'[All plot with PI .xlsx]DecompositionPlot with Interval'!$A$2:$A$14</c:f>
              <c:numCache>
                <c:formatCode>mmm\-yy</c:formatCode>
                <c:ptCount val="13"/>
                <c:pt idx="0">
                  <c:v>40575</c:v>
                </c:pt>
                <c:pt idx="1">
                  <c:v>40603</c:v>
                </c:pt>
                <c:pt idx="2">
                  <c:v>40634</c:v>
                </c:pt>
                <c:pt idx="3">
                  <c:v>40664</c:v>
                </c:pt>
                <c:pt idx="4">
                  <c:v>40695</c:v>
                </c:pt>
                <c:pt idx="5">
                  <c:v>40725</c:v>
                </c:pt>
                <c:pt idx="6">
                  <c:v>40756</c:v>
                </c:pt>
                <c:pt idx="7">
                  <c:v>40787</c:v>
                </c:pt>
                <c:pt idx="8">
                  <c:v>40817</c:v>
                </c:pt>
                <c:pt idx="9">
                  <c:v>40848</c:v>
                </c:pt>
                <c:pt idx="10">
                  <c:v>40878</c:v>
                </c:pt>
                <c:pt idx="11">
                  <c:v>40909</c:v>
                </c:pt>
              </c:numCache>
            </c:numRef>
          </c:cat>
          <c:val>
            <c:numRef>
              <c:f>'[All plot with PI .xlsx]DecompositionPlot with Interval'!$E$2:$E$14</c:f>
              <c:numCache>
                <c:formatCode>General</c:formatCode>
                <c:ptCount val="13"/>
                <c:pt idx="0">
                  <c:v>18.214858638930075</c:v>
                </c:pt>
                <c:pt idx="1">
                  <c:v>21.276256298930075</c:v>
                </c:pt>
                <c:pt idx="2">
                  <c:v>20.353301578930076</c:v>
                </c:pt>
                <c:pt idx="3">
                  <c:v>18.426025198930077</c:v>
                </c:pt>
                <c:pt idx="4">
                  <c:v>16.353221518930077</c:v>
                </c:pt>
                <c:pt idx="5">
                  <c:v>19.027464008930075</c:v>
                </c:pt>
                <c:pt idx="6">
                  <c:v>12.745367488930075</c:v>
                </c:pt>
                <c:pt idx="7">
                  <c:v>10.520700738930074</c:v>
                </c:pt>
                <c:pt idx="8">
                  <c:v>11.050604278930077</c:v>
                </c:pt>
                <c:pt idx="9">
                  <c:v>6.2523389189300751</c:v>
                </c:pt>
                <c:pt idx="10">
                  <c:v>23.485412948930076</c:v>
                </c:pt>
                <c:pt idx="11">
                  <c:v>18.309623748930075</c:v>
                </c:pt>
              </c:numCache>
            </c:numRef>
          </c:val>
          <c:smooth val="0"/>
        </c:ser>
        <c:dLbls>
          <c:showLegendKey val="0"/>
          <c:showVal val="0"/>
          <c:showCatName val="0"/>
          <c:showSerName val="0"/>
          <c:showPercent val="0"/>
          <c:showBubbleSize val="0"/>
        </c:dLbls>
        <c:marker val="1"/>
        <c:smooth val="0"/>
        <c:axId val="540138912"/>
        <c:axId val="540139304"/>
      </c:lineChart>
      <c:dateAx>
        <c:axId val="540138912"/>
        <c:scaling>
          <c:orientation val="minMax"/>
        </c:scaling>
        <c:delete val="0"/>
        <c:axPos val="b"/>
        <c:title>
          <c:tx>
            <c:rich>
              <a:bodyPr/>
              <a:lstStyle/>
              <a:p>
                <a:pPr>
                  <a:defRPr/>
                </a:pPr>
                <a:r>
                  <a:rPr lang="en-US"/>
                  <a:t>Time</a:t>
                </a:r>
              </a:p>
            </c:rich>
          </c:tx>
          <c:layout>
            <c:manualLayout>
              <c:xMode val="edge"/>
              <c:yMode val="edge"/>
              <c:x val="0.48952930883639545"/>
              <c:y val="0.80432174239089682"/>
            </c:manualLayout>
          </c:layout>
          <c:overlay val="0"/>
        </c:title>
        <c:numFmt formatCode="mmm\-yy" sourceLinked="1"/>
        <c:majorTickMark val="out"/>
        <c:minorTickMark val="none"/>
        <c:tickLblPos val="nextTo"/>
        <c:spPr>
          <a:ln/>
        </c:spPr>
        <c:txPr>
          <a:bodyPr rot="-2700000"/>
          <a:lstStyle/>
          <a:p>
            <a:pPr>
              <a:defRPr sz="1200"/>
            </a:pPr>
            <a:endParaRPr lang="en-US"/>
          </a:p>
        </c:txPr>
        <c:crossAx val="540139304"/>
        <c:crosses val="autoZero"/>
        <c:auto val="1"/>
        <c:lblOffset val="100"/>
        <c:baseTimeUnit val="months"/>
      </c:dateAx>
      <c:valAx>
        <c:axId val="540139304"/>
        <c:scaling>
          <c:orientation val="minMax"/>
          <c:max val="48"/>
          <c:min val="0"/>
        </c:scaling>
        <c:delete val="0"/>
        <c:axPos val="l"/>
        <c:title>
          <c:tx>
            <c:rich>
              <a:bodyPr/>
              <a:lstStyle/>
              <a:p>
                <a:pPr>
                  <a:defRPr/>
                </a:pPr>
                <a:r>
                  <a:rPr lang="en-US" baseline="0"/>
                  <a:t>Turnover Number</a:t>
                </a:r>
                <a:endParaRPr lang="en-US"/>
              </a:p>
            </c:rich>
          </c:tx>
          <c:overlay val="0"/>
        </c:title>
        <c:numFmt formatCode="General" sourceLinked="1"/>
        <c:majorTickMark val="out"/>
        <c:minorTickMark val="none"/>
        <c:tickLblPos val="nextTo"/>
        <c:txPr>
          <a:bodyPr/>
          <a:lstStyle/>
          <a:p>
            <a:pPr>
              <a:defRPr sz="1000"/>
            </a:pPr>
            <a:endParaRPr lang="en-US"/>
          </a:p>
        </c:txPr>
        <c:crossAx val="540138912"/>
        <c:crosses val="autoZero"/>
        <c:crossBetween val="between"/>
        <c:majorUnit val="16"/>
      </c:valAx>
      <c:spPr>
        <a:noFill/>
        <a:ln w="25400">
          <a:noFill/>
        </a:ln>
      </c:spPr>
    </c:plotArea>
    <c:legend>
      <c:legendPos val="b"/>
      <c:legendEntry>
        <c:idx val="3"/>
        <c:delete val="1"/>
      </c:legendEntry>
      <c:layout>
        <c:manualLayout>
          <c:xMode val="edge"/>
          <c:yMode val="edge"/>
          <c:x val="0.14072965879265092"/>
          <c:y val="0.88648668916385454"/>
          <c:w val="0.76184383547778789"/>
          <c:h val="8.390755322251385E-2"/>
        </c:manualLayout>
      </c:layout>
      <c:overlay val="0"/>
    </c:legend>
    <c:plotVisOnly val="1"/>
    <c:dispBlanksAs val="gap"/>
    <c:showDLblsOverMax val="0"/>
  </c:chart>
  <c:spPr>
    <a:ln>
      <a:noFill/>
    </a:ln>
  </c:spPr>
  <c:txPr>
    <a:bodyPr/>
    <a:lstStyle/>
    <a:p>
      <a:pPr>
        <a:defRPr sz="1200">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283397138140375"/>
          <c:y val="9.775722097757221E-2"/>
          <c:w val="0.84335680772394839"/>
          <c:h val="0.46303388593997635"/>
        </c:manualLayout>
      </c:layout>
      <c:lineChart>
        <c:grouping val="standard"/>
        <c:varyColors val="0"/>
        <c:ser>
          <c:idx val="0"/>
          <c:order val="0"/>
          <c:tx>
            <c:strRef>
              <c:f>'[All plot with PI .xlsx]PLOT with CLI'!$B$1</c:f>
              <c:strCache>
                <c:ptCount val="1"/>
                <c:pt idx="0">
                  <c:v>Actual</c:v>
                </c:pt>
              </c:strCache>
            </c:strRef>
          </c:tx>
          <c:spPr>
            <a:ln w="22225">
              <a:solidFill>
                <a:srgbClr val="FF0000"/>
              </a:solidFill>
            </a:ln>
          </c:spPr>
          <c:marker>
            <c:spPr>
              <a:solidFill>
                <a:srgbClr val="FF0000"/>
              </a:solidFill>
              <a:ln>
                <a:solidFill>
                  <a:srgbClr val="FF0000"/>
                </a:solidFill>
              </a:ln>
            </c:spPr>
          </c:marker>
          <c:cat>
            <c:numRef>
              <c:f>'[All plot with PI .xlsx]PLOT with CLI'!$A$2:$A$13</c:f>
              <c:numCache>
                <c:formatCode>mmm\-yy</c:formatCode>
                <c:ptCount val="12"/>
                <c:pt idx="0">
                  <c:v>40575</c:v>
                </c:pt>
                <c:pt idx="1">
                  <c:v>40603</c:v>
                </c:pt>
                <c:pt idx="2">
                  <c:v>40634</c:v>
                </c:pt>
                <c:pt idx="3">
                  <c:v>40664</c:v>
                </c:pt>
                <c:pt idx="4">
                  <c:v>40695</c:v>
                </c:pt>
                <c:pt idx="5">
                  <c:v>40725</c:v>
                </c:pt>
                <c:pt idx="6">
                  <c:v>40756</c:v>
                </c:pt>
                <c:pt idx="7">
                  <c:v>40787</c:v>
                </c:pt>
                <c:pt idx="8">
                  <c:v>40817</c:v>
                </c:pt>
                <c:pt idx="9">
                  <c:v>40848</c:v>
                </c:pt>
                <c:pt idx="10">
                  <c:v>40878</c:v>
                </c:pt>
                <c:pt idx="11">
                  <c:v>40909</c:v>
                </c:pt>
              </c:numCache>
            </c:numRef>
          </c:cat>
          <c:val>
            <c:numRef>
              <c:f>'C:\Users\julia\Dropbox\Newdata analysis resutl\[R squared value caculation-for 20 models new dataset (Autosaved)8-5.xlsm]Plot with Interval'!$B$2:$B$14</c:f>
              <c:numCache>
                <c:formatCode>General</c:formatCode>
                <c:ptCount val="13"/>
                <c:pt idx="0">
                  <c:v>39</c:v>
                </c:pt>
                <c:pt idx="1">
                  <c:v>36</c:v>
                </c:pt>
                <c:pt idx="2">
                  <c:v>27</c:v>
                </c:pt>
                <c:pt idx="3">
                  <c:v>27</c:v>
                </c:pt>
                <c:pt idx="4">
                  <c:v>17</c:v>
                </c:pt>
                <c:pt idx="5">
                  <c:v>18</c:v>
                </c:pt>
                <c:pt idx="6">
                  <c:v>11</c:v>
                </c:pt>
                <c:pt idx="7">
                  <c:v>12</c:v>
                </c:pt>
                <c:pt idx="8">
                  <c:v>12</c:v>
                </c:pt>
                <c:pt idx="9">
                  <c:v>8</c:v>
                </c:pt>
                <c:pt idx="10">
                  <c:v>36</c:v>
                </c:pt>
                <c:pt idx="11">
                  <c:v>33</c:v>
                </c:pt>
              </c:numCache>
            </c:numRef>
          </c:val>
          <c:smooth val="0"/>
        </c:ser>
        <c:ser>
          <c:idx val="1"/>
          <c:order val="1"/>
          <c:tx>
            <c:strRef>
              <c:f>'C:\Users\julia\Dropbox\Newdata analysis resutl\[R squared value caculation-for 20 models new dataset (Autosaved)8-5.xlsm]Plot with Interval'!$C$1</c:f>
              <c:strCache>
                <c:ptCount val="1"/>
                <c:pt idx="0">
                  <c:v>Forecast</c:v>
                </c:pt>
              </c:strCache>
            </c:strRef>
          </c:tx>
          <c:spPr>
            <a:ln w="22225">
              <a:solidFill>
                <a:schemeClr val="tx1"/>
              </a:solidFill>
              <a:prstDash val="sysDash"/>
            </a:ln>
          </c:spPr>
          <c:marker>
            <c:symbol val="triangle"/>
            <c:size val="7"/>
            <c:spPr>
              <a:solidFill>
                <a:schemeClr val="tx1"/>
              </a:solidFill>
              <a:ln>
                <a:solidFill>
                  <a:schemeClr val="tx1"/>
                </a:solidFill>
              </a:ln>
            </c:spPr>
          </c:marker>
          <c:cat>
            <c:numRef>
              <c:f>'[All plot with PI .xlsx]PLOT with CLI'!$A$2:$A$13</c:f>
              <c:numCache>
                <c:formatCode>mmm\-yy</c:formatCode>
                <c:ptCount val="12"/>
                <c:pt idx="0">
                  <c:v>40575</c:v>
                </c:pt>
                <c:pt idx="1">
                  <c:v>40603</c:v>
                </c:pt>
                <c:pt idx="2">
                  <c:v>40634</c:v>
                </c:pt>
                <c:pt idx="3">
                  <c:v>40664</c:v>
                </c:pt>
                <c:pt idx="4">
                  <c:v>40695</c:v>
                </c:pt>
                <c:pt idx="5">
                  <c:v>40725</c:v>
                </c:pt>
                <c:pt idx="6">
                  <c:v>40756</c:v>
                </c:pt>
                <c:pt idx="7">
                  <c:v>40787</c:v>
                </c:pt>
                <c:pt idx="8">
                  <c:v>40817</c:v>
                </c:pt>
                <c:pt idx="9">
                  <c:v>40848</c:v>
                </c:pt>
                <c:pt idx="10">
                  <c:v>40878</c:v>
                </c:pt>
                <c:pt idx="11">
                  <c:v>40909</c:v>
                </c:pt>
              </c:numCache>
            </c:numRef>
          </c:cat>
          <c:val>
            <c:numRef>
              <c:f>'[All plot with PI .xlsx]PLOT with CLI'!$C$2:$C$13</c:f>
              <c:numCache>
                <c:formatCode>General</c:formatCode>
                <c:ptCount val="12"/>
                <c:pt idx="0">
                  <c:v>24.132300000000001</c:v>
                </c:pt>
                <c:pt idx="1">
                  <c:v>27.123799999999999</c:v>
                </c:pt>
                <c:pt idx="2">
                  <c:v>24.0715</c:v>
                </c:pt>
                <c:pt idx="3">
                  <c:v>23.48</c:v>
                </c:pt>
                <c:pt idx="4">
                  <c:v>19.746700000000001</c:v>
                </c:pt>
                <c:pt idx="5">
                  <c:v>24.6431</c:v>
                </c:pt>
                <c:pt idx="6">
                  <c:v>17.4941</c:v>
                </c:pt>
                <c:pt idx="7">
                  <c:v>18.976199999999999</c:v>
                </c:pt>
                <c:pt idx="8">
                  <c:v>14.8116</c:v>
                </c:pt>
                <c:pt idx="9">
                  <c:v>10.3459</c:v>
                </c:pt>
                <c:pt idx="10">
                  <c:v>30.683700000000002</c:v>
                </c:pt>
                <c:pt idx="11">
                  <c:v>24.366199999999999</c:v>
                </c:pt>
              </c:numCache>
            </c:numRef>
          </c:val>
          <c:smooth val="0"/>
        </c:ser>
        <c:ser>
          <c:idx val="2"/>
          <c:order val="2"/>
          <c:tx>
            <c:strRef>
              <c:f>'[All plot with PI .xlsx]PLOT with CLI'!$D$1</c:f>
              <c:strCache>
                <c:ptCount val="1"/>
                <c:pt idx="0">
                  <c:v>95% Confidence Limit</c:v>
                </c:pt>
              </c:strCache>
            </c:strRef>
          </c:tx>
          <c:spPr>
            <a:ln w="19050">
              <a:solidFill>
                <a:schemeClr val="tx1">
                  <a:lumMod val="75000"/>
                  <a:lumOff val="25000"/>
                </a:schemeClr>
              </a:solidFill>
              <a:prstDash val="sysDot"/>
            </a:ln>
          </c:spPr>
          <c:marker>
            <c:symbol val="none"/>
          </c:marker>
          <c:cat>
            <c:numRef>
              <c:f>'[All plot with PI .xlsx]PLOT with CLI'!$A$2:$A$13</c:f>
              <c:numCache>
                <c:formatCode>mmm\-yy</c:formatCode>
                <c:ptCount val="12"/>
                <c:pt idx="0">
                  <c:v>40575</c:v>
                </c:pt>
                <c:pt idx="1">
                  <c:v>40603</c:v>
                </c:pt>
                <c:pt idx="2">
                  <c:v>40634</c:v>
                </c:pt>
                <c:pt idx="3">
                  <c:v>40664</c:v>
                </c:pt>
                <c:pt idx="4">
                  <c:v>40695</c:v>
                </c:pt>
                <c:pt idx="5">
                  <c:v>40725</c:v>
                </c:pt>
                <c:pt idx="6">
                  <c:v>40756</c:v>
                </c:pt>
                <c:pt idx="7">
                  <c:v>40787</c:v>
                </c:pt>
                <c:pt idx="8">
                  <c:v>40817</c:v>
                </c:pt>
                <c:pt idx="9">
                  <c:v>40848</c:v>
                </c:pt>
                <c:pt idx="10">
                  <c:v>40878</c:v>
                </c:pt>
                <c:pt idx="11">
                  <c:v>40909</c:v>
                </c:pt>
              </c:numCache>
            </c:numRef>
          </c:cat>
          <c:val>
            <c:numRef>
              <c:f>'[All plot with PI .xlsx]PLOT with CLI'!$D$2:$D$13</c:f>
              <c:numCache>
                <c:formatCode>General</c:formatCode>
                <c:ptCount val="12"/>
                <c:pt idx="0">
                  <c:v>37.466099999999997</c:v>
                </c:pt>
                <c:pt idx="1">
                  <c:v>40.457599999999999</c:v>
                </c:pt>
                <c:pt idx="2">
                  <c:v>37.4054</c:v>
                </c:pt>
                <c:pt idx="3">
                  <c:v>36.813899999999997</c:v>
                </c:pt>
                <c:pt idx="4">
                  <c:v>33.080599999999997</c:v>
                </c:pt>
                <c:pt idx="5">
                  <c:v>37.976999999999997</c:v>
                </c:pt>
                <c:pt idx="6">
                  <c:v>30.8279</c:v>
                </c:pt>
                <c:pt idx="7">
                  <c:v>32.310099999999998</c:v>
                </c:pt>
                <c:pt idx="8">
                  <c:v>28.145399999999999</c:v>
                </c:pt>
                <c:pt idx="9">
                  <c:v>23.6797</c:v>
                </c:pt>
                <c:pt idx="10">
                  <c:v>44.017600000000002</c:v>
                </c:pt>
                <c:pt idx="11">
                  <c:v>37.700099999999999</c:v>
                </c:pt>
              </c:numCache>
            </c:numRef>
          </c:val>
          <c:smooth val="0"/>
        </c:ser>
        <c:ser>
          <c:idx val="3"/>
          <c:order val="3"/>
          <c:tx>
            <c:strRef>
              <c:f>'[All plot with PI .xlsx]PLOT with CLI'!$E$1</c:f>
              <c:strCache>
                <c:ptCount val="1"/>
                <c:pt idx="0">
                  <c:v>Lower 95% Confidence Limit</c:v>
                </c:pt>
              </c:strCache>
            </c:strRef>
          </c:tx>
          <c:spPr>
            <a:ln w="19050">
              <a:solidFill>
                <a:schemeClr val="tx1">
                  <a:lumMod val="75000"/>
                  <a:lumOff val="25000"/>
                </a:schemeClr>
              </a:solidFill>
              <a:prstDash val="sysDot"/>
            </a:ln>
          </c:spPr>
          <c:marker>
            <c:symbol val="none"/>
          </c:marker>
          <c:dPt>
            <c:idx val="11"/>
            <c:bubble3D val="0"/>
          </c:dPt>
          <c:cat>
            <c:numRef>
              <c:f>'[All plot with PI .xlsx]PLOT with CLI'!$A$2:$A$13</c:f>
              <c:numCache>
                <c:formatCode>mmm\-yy</c:formatCode>
                <c:ptCount val="12"/>
                <c:pt idx="0">
                  <c:v>40575</c:v>
                </c:pt>
                <c:pt idx="1">
                  <c:v>40603</c:v>
                </c:pt>
                <c:pt idx="2">
                  <c:v>40634</c:v>
                </c:pt>
                <c:pt idx="3">
                  <c:v>40664</c:v>
                </c:pt>
                <c:pt idx="4">
                  <c:v>40695</c:v>
                </c:pt>
                <c:pt idx="5">
                  <c:v>40725</c:v>
                </c:pt>
                <c:pt idx="6">
                  <c:v>40756</c:v>
                </c:pt>
                <c:pt idx="7">
                  <c:v>40787</c:v>
                </c:pt>
                <c:pt idx="8">
                  <c:v>40817</c:v>
                </c:pt>
                <c:pt idx="9">
                  <c:v>40848</c:v>
                </c:pt>
                <c:pt idx="10">
                  <c:v>40878</c:v>
                </c:pt>
                <c:pt idx="11">
                  <c:v>40909</c:v>
                </c:pt>
              </c:numCache>
            </c:numRef>
          </c:cat>
          <c:val>
            <c:numRef>
              <c:f>'[All plot with PI .xlsx]PLOT with CLI'!$E$2:$E$13</c:f>
              <c:numCache>
                <c:formatCode>General</c:formatCode>
                <c:ptCount val="12"/>
                <c:pt idx="0">
                  <c:v>10.798400000000001</c:v>
                </c:pt>
                <c:pt idx="1">
                  <c:v>13.789899999999999</c:v>
                </c:pt>
                <c:pt idx="2">
                  <c:v>10.7376</c:v>
                </c:pt>
                <c:pt idx="3">
                  <c:v>10.146100000000001</c:v>
                </c:pt>
                <c:pt idx="4">
                  <c:v>6.4127999999999998</c:v>
                </c:pt>
                <c:pt idx="5">
                  <c:v>11.309200000000001</c:v>
                </c:pt>
                <c:pt idx="6">
                  <c:v>4.1601999999999997</c:v>
                </c:pt>
                <c:pt idx="7">
                  <c:v>5.6422999999999996</c:v>
                </c:pt>
                <c:pt idx="8">
                  <c:v>1.4777</c:v>
                </c:pt>
                <c:pt idx="9">
                  <c:v>0</c:v>
                </c:pt>
                <c:pt idx="10">
                  <c:v>17.349799999999998</c:v>
                </c:pt>
                <c:pt idx="11">
                  <c:v>11.032299999999999</c:v>
                </c:pt>
              </c:numCache>
            </c:numRef>
          </c:val>
          <c:smooth val="0"/>
        </c:ser>
        <c:dLbls>
          <c:showLegendKey val="0"/>
          <c:showVal val="0"/>
          <c:showCatName val="0"/>
          <c:showSerName val="0"/>
          <c:showPercent val="0"/>
          <c:showBubbleSize val="0"/>
        </c:dLbls>
        <c:marker val="1"/>
        <c:smooth val="0"/>
        <c:axId val="544139824"/>
        <c:axId val="544140216"/>
      </c:lineChart>
      <c:dateAx>
        <c:axId val="544139824"/>
        <c:scaling>
          <c:orientation val="minMax"/>
        </c:scaling>
        <c:delete val="0"/>
        <c:axPos val="b"/>
        <c:title>
          <c:tx>
            <c:rich>
              <a:bodyPr/>
              <a:lstStyle/>
              <a:p>
                <a:pPr>
                  <a:defRPr sz="1200"/>
                </a:pPr>
                <a:r>
                  <a:rPr lang="en-US" sz="1200"/>
                  <a:t>T</a:t>
                </a:r>
                <a:r>
                  <a:rPr lang="en-US" altLang="zh-CN" sz="1200"/>
                  <a:t>ime</a:t>
                </a:r>
                <a:endParaRPr lang="en-US" sz="1200"/>
              </a:p>
            </c:rich>
          </c:tx>
          <c:layout>
            <c:manualLayout>
              <c:xMode val="edge"/>
              <c:yMode val="edge"/>
              <c:x val="0.49175341515673882"/>
              <c:y val="0.79948330204888718"/>
            </c:manualLayout>
          </c:layout>
          <c:overlay val="0"/>
        </c:title>
        <c:numFmt formatCode="mmm\-yy" sourceLinked="1"/>
        <c:majorTickMark val="out"/>
        <c:minorTickMark val="none"/>
        <c:tickLblPos val="nextTo"/>
        <c:spPr>
          <a:ln/>
        </c:spPr>
        <c:txPr>
          <a:bodyPr rot="-2700000"/>
          <a:lstStyle/>
          <a:p>
            <a:pPr>
              <a:defRPr sz="1100" b="0"/>
            </a:pPr>
            <a:endParaRPr lang="en-US"/>
          </a:p>
        </c:txPr>
        <c:crossAx val="544140216"/>
        <c:crosses val="autoZero"/>
        <c:auto val="0"/>
        <c:lblOffset val="100"/>
        <c:baseTimeUnit val="months"/>
      </c:dateAx>
      <c:valAx>
        <c:axId val="544140216"/>
        <c:scaling>
          <c:orientation val="minMax"/>
          <c:max val="48"/>
          <c:min val="0"/>
        </c:scaling>
        <c:delete val="0"/>
        <c:axPos val="l"/>
        <c:title>
          <c:tx>
            <c:rich>
              <a:bodyPr/>
              <a:lstStyle/>
              <a:p>
                <a:pPr>
                  <a:defRPr sz="1200"/>
                </a:pPr>
                <a:r>
                  <a:rPr lang="en-US" altLang="zh-CN" sz="1200"/>
                  <a:t>Turnover Number</a:t>
                </a:r>
                <a:endParaRPr lang="en-US" sz="1200"/>
              </a:p>
            </c:rich>
          </c:tx>
          <c:layout>
            <c:manualLayout>
              <c:xMode val="edge"/>
              <c:yMode val="edge"/>
              <c:x val="2.616827952793787E-2"/>
              <c:y val="9.4161014927063261E-2"/>
            </c:manualLayout>
          </c:layout>
          <c:overlay val="0"/>
        </c:title>
        <c:numFmt formatCode="General" sourceLinked="1"/>
        <c:majorTickMark val="out"/>
        <c:minorTickMark val="none"/>
        <c:tickLblPos val="nextTo"/>
        <c:txPr>
          <a:bodyPr/>
          <a:lstStyle/>
          <a:p>
            <a:pPr>
              <a:defRPr sz="1100"/>
            </a:pPr>
            <a:endParaRPr lang="en-US"/>
          </a:p>
        </c:txPr>
        <c:crossAx val="544139824"/>
        <c:crosses val="autoZero"/>
        <c:crossBetween val="between"/>
        <c:majorUnit val="16"/>
      </c:valAx>
    </c:plotArea>
    <c:legend>
      <c:legendPos val="b"/>
      <c:legendEntry>
        <c:idx val="3"/>
        <c:delete val="1"/>
      </c:legendEntry>
      <c:layout>
        <c:manualLayout>
          <c:xMode val="edge"/>
          <c:yMode val="edge"/>
          <c:x val="7.2992375461425243E-2"/>
          <c:y val="0.90012578886612271"/>
          <c:w val="0.92700762453857477"/>
          <c:h val="7.9202386602834671E-2"/>
        </c:manualLayout>
      </c:layout>
      <c:overlay val="0"/>
      <c:txPr>
        <a:bodyPr/>
        <a:lstStyle/>
        <a:p>
          <a:pPr>
            <a:defRPr sz="1200"/>
          </a:pPr>
          <a:endParaRPr lang="en-US"/>
        </a:p>
      </c:txPr>
    </c:legend>
    <c:plotVisOnly val="1"/>
    <c:dispBlanksAs val="gap"/>
    <c:showDLblsOverMax val="0"/>
  </c:chart>
  <c:spPr>
    <a:ln>
      <a:noFill/>
    </a:ln>
  </c:spPr>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0.12926</cdr:x>
      <cdr:y>0.06438</cdr:y>
    </cdr:from>
    <cdr:to>
      <cdr:x>0.29623</cdr:x>
      <cdr:y>0.14163</cdr:y>
    </cdr:to>
    <cdr:sp macro="" textlink="">
      <cdr:nvSpPr>
        <cdr:cNvPr id="3" name="TextBox 2"/>
        <cdr:cNvSpPr txBox="1"/>
      </cdr:nvSpPr>
      <cdr:spPr>
        <a:xfrm xmlns:a="http://schemas.openxmlformats.org/drawingml/2006/main">
          <a:off x="685800" y="214314"/>
          <a:ext cx="885825" cy="2571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200">
              <a:latin typeface="Times New Roman" panose="02020603050405020304" pitchFamily="18" charset="0"/>
              <a:cs typeface="Times New Roman" panose="02020603050405020304" pitchFamily="18" charset="0"/>
            </a:rPr>
            <a:t>Dec. 2001</a:t>
          </a:r>
        </a:p>
      </cdr:txBody>
    </cdr:sp>
  </cdr:relSizeAnchor>
  <cdr:relSizeAnchor xmlns:cdr="http://schemas.openxmlformats.org/drawingml/2006/chartDrawing">
    <cdr:from>
      <cdr:x>0.49013</cdr:x>
      <cdr:y>0.09871</cdr:y>
    </cdr:from>
    <cdr:to>
      <cdr:x>0.65889</cdr:x>
      <cdr:y>0.16452</cdr:y>
    </cdr:to>
    <cdr:sp macro="" textlink="">
      <cdr:nvSpPr>
        <cdr:cNvPr id="4" name="TextBox 3"/>
        <cdr:cNvSpPr txBox="1"/>
      </cdr:nvSpPr>
      <cdr:spPr>
        <a:xfrm xmlns:a="http://schemas.openxmlformats.org/drawingml/2006/main">
          <a:off x="2600325" y="328614"/>
          <a:ext cx="895350" cy="2190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200">
              <a:latin typeface="Times New Roman" panose="02020603050405020304" pitchFamily="18" charset="0"/>
              <a:cs typeface="Times New Roman" panose="02020603050405020304" pitchFamily="18" charset="0"/>
            </a:rPr>
            <a:t>Mar. 2008</a:t>
          </a:r>
        </a:p>
      </cdr:txBody>
    </cdr:sp>
  </cdr:relSizeAnchor>
  <cdr:relSizeAnchor xmlns:cdr="http://schemas.openxmlformats.org/drawingml/2006/chartDrawing">
    <cdr:from>
      <cdr:x>0.59964</cdr:x>
      <cdr:y>0.04435</cdr:y>
    </cdr:from>
    <cdr:to>
      <cdr:x>0.7684</cdr:x>
      <cdr:y>0.11016</cdr:y>
    </cdr:to>
    <cdr:sp macro="" textlink="">
      <cdr:nvSpPr>
        <cdr:cNvPr id="5" name="TextBox 4"/>
        <cdr:cNvSpPr txBox="1"/>
      </cdr:nvSpPr>
      <cdr:spPr>
        <a:xfrm xmlns:a="http://schemas.openxmlformats.org/drawingml/2006/main">
          <a:off x="3181350" y="147639"/>
          <a:ext cx="895350" cy="2190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200">
              <a:latin typeface="Times New Roman" panose="02020603050405020304" pitchFamily="18" charset="0"/>
              <a:cs typeface="Times New Roman" panose="02020603050405020304" pitchFamily="18" charset="0"/>
            </a:rPr>
            <a:t>Aug. 2008</a:t>
          </a:r>
        </a:p>
      </cdr:txBody>
    </cdr:sp>
  </cdr:relSizeAnchor>
  <cdr:relSizeAnchor xmlns:cdr="http://schemas.openxmlformats.org/drawingml/2006/chartDrawing">
    <cdr:from>
      <cdr:x>0.12926</cdr:x>
      <cdr:y>0.06438</cdr:y>
    </cdr:from>
    <cdr:to>
      <cdr:x>0.29623</cdr:x>
      <cdr:y>0.14163</cdr:y>
    </cdr:to>
    <cdr:sp macro="" textlink="">
      <cdr:nvSpPr>
        <cdr:cNvPr id="7" name="TextBox 2"/>
        <cdr:cNvSpPr txBox="1"/>
      </cdr:nvSpPr>
      <cdr:spPr>
        <a:xfrm xmlns:a="http://schemas.openxmlformats.org/drawingml/2006/main">
          <a:off x="685800" y="214314"/>
          <a:ext cx="885825" cy="2571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200">
              <a:latin typeface="Times New Roman" panose="02020603050405020304" pitchFamily="18" charset="0"/>
              <a:cs typeface="Times New Roman" panose="02020603050405020304" pitchFamily="18" charset="0"/>
            </a:rPr>
            <a:t>Dec. 2001</a:t>
          </a:r>
        </a:p>
      </cdr:txBody>
    </cdr:sp>
  </cdr:relSizeAnchor>
  <cdr:relSizeAnchor xmlns:cdr="http://schemas.openxmlformats.org/drawingml/2006/chartDrawing">
    <cdr:from>
      <cdr:x>0.49013</cdr:x>
      <cdr:y>0.04435</cdr:y>
    </cdr:from>
    <cdr:to>
      <cdr:x>0.7684</cdr:x>
      <cdr:y>0.16452</cdr:y>
    </cdr:to>
    <cdr:grpSp>
      <cdr:nvGrpSpPr>
        <cdr:cNvPr id="10" name="Group 9"/>
        <cdr:cNvGrpSpPr/>
      </cdr:nvGrpSpPr>
      <cdr:grpSpPr>
        <a:xfrm xmlns:a="http://schemas.openxmlformats.org/drawingml/2006/main">
          <a:off x="2600348" y="147641"/>
          <a:ext cx="1476341" cy="400044"/>
          <a:chOff x="2600348" y="147641"/>
          <a:chExt cx="1476341" cy="400044"/>
        </a:xfrm>
      </cdr:grpSpPr>
      <cdr:sp macro="" textlink="">
        <cdr:nvSpPr>
          <cdr:cNvPr id="8" name="TextBox 3"/>
          <cdr:cNvSpPr txBox="1"/>
        </cdr:nvSpPr>
        <cdr:spPr>
          <a:xfrm xmlns:a="http://schemas.openxmlformats.org/drawingml/2006/main">
            <a:off x="2600348" y="328605"/>
            <a:ext cx="895343" cy="2190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200">
                <a:latin typeface="Times New Roman" panose="02020603050405020304" pitchFamily="18" charset="0"/>
                <a:cs typeface="Times New Roman" panose="02020603050405020304" pitchFamily="18" charset="0"/>
              </a:rPr>
              <a:t>Mar. 2008</a:t>
            </a:r>
          </a:p>
        </cdr:txBody>
      </cdr:sp>
      <cdr:sp macro="" textlink="">
        <cdr:nvSpPr>
          <cdr:cNvPr id="9" name="TextBox 4"/>
          <cdr:cNvSpPr txBox="1"/>
        </cdr:nvSpPr>
        <cdr:spPr>
          <a:xfrm xmlns:a="http://schemas.openxmlformats.org/drawingml/2006/main">
            <a:off x="3181345" y="147641"/>
            <a:ext cx="895344" cy="2190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200">
                <a:latin typeface="Times New Roman" panose="02020603050405020304" pitchFamily="18" charset="0"/>
                <a:cs typeface="Times New Roman" panose="02020603050405020304" pitchFamily="18" charset="0"/>
              </a:rPr>
              <a:t>Aug. 2008</a:t>
            </a:r>
          </a:p>
        </cdr:txBody>
      </cdr:sp>
    </cdr:grpSp>
  </cdr:relSizeAnchor>
  <cdr:relSizeAnchor xmlns:cdr="http://schemas.openxmlformats.org/drawingml/2006/chartDrawing">
    <cdr:from>
      <cdr:x>0.12926</cdr:x>
      <cdr:y>0.04435</cdr:y>
    </cdr:from>
    <cdr:to>
      <cdr:x>0.7684</cdr:x>
      <cdr:y>0.16452</cdr:y>
    </cdr:to>
    <cdr:grpSp>
      <cdr:nvGrpSpPr>
        <cdr:cNvPr id="15" name="Group 14"/>
        <cdr:cNvGrpSpPr/>
      </cdr:nvGrpSpPr>
      <cdr:grpSpPr>
        <a:xfrm xmlns:a="http://schemas.openxmlformats.org/drawingml/2006/main">
          <a:off x="685779" y="147641"/>
          <a:ext cx="3390910" cy="400044"/>
          <a:chOff x="685779" y="147641"/>
          <a:chExt cx="3390910" cy="400044"/>
        </a:xfrm>
      </cdr:grpSpPr>
      <cdr:sp macro="" textlink="">
        <cdr:nvSpPr>
          <cdr:cNvPr id="12" name="TextBox 2"/>
          <cdr:cNvSpPr txBox="1"/>
        </cdr:nvSpPr>
        <cdr:spPr>
          <a:xfrm xmlns:a="http://schemas.openxmlformats.org/drawingml/2006/main">
            <a:off x="685779" y="214320"/>
            <a:ext cx="885847" cy="25716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200">
                <a:latin typeface="Times New Roman" panose="02020603050405020304" pitchFamily="18" charset="0"/>
                <a:cs typeface="Times New Roman" panose="02020603050405020304" pitchFamily="18" charset="0"/>
              </a:rPr>
              <a:t>Dec. 2001</a:t>
            </a:r>
          </a:p>
        </cdr:txBody>
      </cdr:sp>
      <cdr:sp macro="" textlink="">
        <cdr:nvSpPr>
          <cdr:cNvPr id="13" name="TextBox 3"/>
          <cdr:cNvSpPr txBox="1"/>
        </cdr:nvSpPr>
        <cdr:spPr>
          <a:xfrm xmlns:a="http://schemas.openxmlformats.org/drawingml/2006/main">
            <a:off x="2600348" y="328605"/>
            <a:ext cx="895343" cy="2190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200">
                <a:latin typeface="Times New Roman" panose="02020603050405020304" pitchFamily="18" charset="0"/>
                <a:cs typeface="Times New Roman" panose="02020603050405020304" pitchFamily="18" charset="0"/>
              </a:rPr>
              <a:t>Mar. 2008</a:t>
            </a:r>
          </a:p>
        </cdr:txBody>
      </cdr:sp>
      <cdr:sp macro="" textlink="">
        <cdr:nvSpPr>
          <cdr:cNvPr id="14" name="TextBox 4"/>
          <cdr:cNvSpPr txBox="1"/>
        </cdr:nvSpPr>
        <cdr:spPr>
          <a:xfrm xmlns:a="http://schemas.openxmlformats.org/drawingml/2006/main">
            <a:off x="3181345" y="147641"/>
            <a:ext cx="895344" cy="21908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200">
                <a:latin typeface="Times New Roman" panose="02020603050405020304" pitchFamily="18" charset="0"/>
                <a:cs typeface="Times New Roman" panose="02020603050405020304" pitchFamily="18" charset="0"/>
              </a:rPr>
              <a:t>Aug. 2008</a:t>
            </a:r>
          </a:p>
        </cdr:txBody>
      </cdr:sp>
    </cdr:grp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BD07D-81EE-40CD-841F-B76C7D0EA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TF_Template_Word_Windows_2010.dotx</Template>
  <TotalTime>0</TotalTime>
  <Pages>27</Pages>
  <Words>14417</Words>
  <Characters>82177</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TF_Template_Word_Windows_2010</vt:lpstr>
    </vt:vector>
  </TitlesOfParts>
  <Company>Informa Plc</Company>
  <LinksUpToDate>false</LinksUpToDate>
  <CharactersWithSpaces>96402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TF_Template_Word_Windows_2010</dc:title>
  <dc:creator>Shuguang (Justin) Ji</dc:creator>
  <cp:lastModifiedBy>Zhu, Xiaojuan</cp:lastModifiedBy>
  <cp:revision>2</cp:revision>
  <cp:lastPrinted>2014-05-20T20:12:00Z</cp:lastPrinted>
  <dcterms:created xsi:type="dcterms:W3CDTF">2016-02-16T19:52:00Z</dcterms:created>
  <dcterms:modified xsi:type="dcterms:W3CDTF">2016-02-16T19:52:00Z</dcterms:modified>
</cp:coreProperties>
</file>